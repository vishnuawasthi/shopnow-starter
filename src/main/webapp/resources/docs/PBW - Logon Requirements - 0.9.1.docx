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Borders>
          <w:insideH w:val="single" w:sz="24" w:space="0" w:color="auto"/>
          <w:insideV w:val="single" w:sz="30" w:space="0" w:color="auto"/>
        </w:tblBorders>
        <w:tblLayout w:type="fixed"/>
        <w:tblLook w:val="0000"/>
      </w:tblPr>
      <w:tblGrid>
        <w:gridCol w:w="288"/>
        <w:gridCol w:w="9270"/>
      </w:tblGrid>
      <w:tr w:rsidR="001B476F" w:rsidRPr="00BC1110" w:rsidTr="00011D55">
        <w:trPr>
          <w:trHeight w:val="100"/>
        </w:trPr>
        <w:tc>
          <w:tcPr>
            <w:tcW w:w="288" w:type="dxa"/>
            <w:tcBorders>
              <w:right w:val="single" w:sz="30" w:space="0" w:color="auto"/>
            </w:tcBorders>
          </w:tcPr>
          <w:p w:rsidR="001B476F" w:rsidRPr="00503C62" w:rsidRDefault="001B476F" w:rsidP="00620014"/>
        </w:tc>
        <w:tc>
          <w:tcPr>
            <w:tcW w:w="9270" w:type="dxa"/>
            <w:tcBorders>
              <w:left w:val="single" w:sz="30" w:space="0" w:color="auto"/>
            </w:tcBorders>
          </w:tcPr>
          <w:p w:rsidR="001B476F" w:rsidRPr="00503C62" w:rsidRDefault="001B476F" w:rsidP="00620014"/>
          <w:p w:rsidR="001B476F" w:rsidRPr="00503C62" w:rsidRDefault="001B476F" w:rsidP="00620014">
            <w:pPr>
              <w:rPr>
                <w:b/>
                <w:bCs/>
              </w:rPr>
            </w:pPr>
          </w:p>
          <w:p w:rsidR="001B476F" w:rsidRPr="00503C62" w:rsidRDefault="001B476F" w:rsidP="00620014"/>
          <w:p w:rsidR="001B476F" w:rsidRPr="00503C62" w:rsidRDefault="001B476F" w:rsidP="00620014"/>
          <w:p w:rsidR="001B476F" w:rsidRPr="00503C62" w:rsidRDefault="001B476F" w:rsidP="00620014">
            <w:r w:rsidRPr="000B7C61">
              <w:rPr>
                <w:noProof/>
                <w:sz w:val="20"/>
                <w:lang w:val="en-US"/>
                <w:rPrChange w:id="0" w:author="sallu" w:date="2015-03-17T13:42:00Z">
                  <w:rPr>
                    <w:noProof/>
                    <w:lang w:val="en-US"/>
                  </w:rPr>
                </w:rPrChange>
              </w:rPr>
              <w:drawing>
                <wp:inline distT="0" distB="0" distL="0" distR="0">
                  <wp:extent cx="1724025" cy="381000"/>
                  <wp:effectExtent l="19050" t="19050" r="28575" b="19050"/>
                  <wp:docPr id="1" name="Picture 0" descr="wvra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rap_logo.jpg"/>
                          <pic:cNvPicPr/>
                        </pic:nvPicPr>
                        <pic:blipFill>
                          <a:blip r:embed="rId6" cstate="print"/>
                          <a:stretch>
                            <a:fillRect/>
                          </a:stretch>
                        </pic:blipFill>
                        <pic:spPr>
                          <a:xfrm>
                            <a:off x="0" y="0"/>
                            <a:ext cx="1724025" cy="381000"/>
                          </a:xfrm>
                          <a:prstGeom prst="rect">
                            <a:avLst/>
                          </a:prstGeom>
                          <a:ln>
                            <a:solidFill>
                              <a:schemeClr val="accent1"/>
                            </a:solidFill>
                          </a:ln>
                        </pic:spPr>
                      </pic:pic>
                    </a:graphicData>
                  </a:graphic>
                </wp:inline>
              </w:drawing>
            </w:r>
          </w:p>
          <w:p w:rsidR="001B476F" w:rsidRPr="00503C62" w:rsidRDefault="001B476F" w:rsidP="00620014"/>
          <w:p w:rsidR="001B476F" w:rsidRPr="00953A1B" w:rsidRDefault="001B476F" w:rsidP="00620014">
            <w:pPr>
              <w:rPr>
                <w:sz w:val="28"/>
                <w:szCs w:val="28"/>
              </w:rPr>
            </w:pPr>
          </w:p>
          <w:p w:rsidR="001B476F" w:rsidRPr="00953A1B" w:rsidRDefault="00FD1DC0" w:rsidP="00620014">
            <w:pPr>
              <w:rPr>
                <w:b/>
                <w:bCs/>
                <w:sz w:val="28"/>
                <w:szCs w:val="28"/>
              </w:rPr>
            </w:pPr>
            <w:r>
              <w:rPr>
                <w:b/>
                <w:bCs/>
                <w:sz w:val="28"/>
                <w:szCs w:val="28"/>
              </w:rPr>
              <w:t>Logon Requirements</w:t>
            </w:r>
          </w:p>
          <w:p w:rsidR="001B476F" w:rsidRPr="00953A1B" w:rsidRDefault="001B476F" w:rsidP="00620014">
            <w:pPr>
              <w:rPr>
                <w:b/>
                <w:i/>
                <w:iCs/>
                <w:sz w:val="28"/>
                <w:szCs w:val="28"/>
              </w:rPr>
            </w:pPr>
            <w:r>
              <w:rPr>
                <w:b/>
                <w:sz w:val="28"/>
                <w:szCs w:val="28"/>
              </w:rPr>
              <w:t>Privileges By Wyndham 2014</w:t>
            </w:r>
          </w:p>
          <w:p w:rsidR="001B476F" w:rsidRPr="00953A1B" w:rsidRDefault="001B476F" w:rsidP="00620014">
            <w:pPr>
              <w:rPr>
                <w:sz w:val="28"/>
                <w:szCs w:val="28"/>
              </w:rPr>
            </w:pPr>
          </w:p>
          <w:p w:rsidR="001B476F" w:rsidRPr="00953A1B" w:rsidRDefault="001B476F" w:rsidP="00620014">
            <w:pPr>
              <w:rPr>
                <w:sz w:val="28"/>
                <w:szCs w:val="28"/>
              </w:rPr>
            </w:pPr>
          </w:p>
          <w:p w:rsidR="001B476F" w:rsidRPr="00953A1B" w:rsidRDefault="001B476F" w:rsidP="00620014">
            <w:pPr>
              <w:rPr>
                <w:b/>
                <w:sz w:val="28"/>
                <w:szCs w:val="28"/>
              </w:rPr>
            </w:pPr>
            <w:r>
              <w:rPr>
                <w:b/>
                <w:sz w:val="28"/>
                <w:szCs w:val="28"/>
              </w:rPr>
              <w:t xml:space="preserve">Business and Functional </w:t>
            </w:r>
            <w:r w:rsidRPr="00953A1B">
              <w:rPr>
                <w:b/>
                <w:sz w:val="28"/>
                <w:szCs w:val="28"/>
              </w:rPr>
              <w:t xml:space="preserve">Requirements Specification </w:t>
            </w:r>
          </w:p>
          <w:p w:rsidR="001B476F" w:rsidRPr="00503C62" w:rsidRDefault="001B476F" w:rsidP="00620014">
            <w:pPr>
              <w:rPr>
                <w:sz w:val="24"/>
                <w:szCs w:val="24"/>
              </w:rPr>
            </w:pPr>
            <w:r w:rsidRPr="00503C62">
              <w:rPr>
                <w:sz w:val="24"/>
                <w:szCs w:val="24"/>
              </w:rPr>
              <w:t xml:space="preserve">Version </w:t>
            </w:r>
            <w:r w:rsidR="00F06F9F">
              <w:rPr>
                <w:sz w:val="24"/>
                <w:szCs w:val="24"/>
              </w:rPr>
              <w:t>0.</w:t>
            </w:r>
            <w:r w:rsidR="00F70AFE">
              <w:rPr>
                <w:sz w:val="24"/>
                <w:szCs w:val="24"/>
              </w:rPr>
              <w:t>9</w:t>
            </w:r>
            <w:ins w:id="1" w:author="Andrew.Crawford" w:date="2015-03-16T11:40:00Z">
              <w:r w:rsidR="00B44186">
                <w:rPr>
                  <w:sz w:val="24"/>
                  <w:szCs w:val="24"/>
                </w:rPr>
                <w:t>.1</w:t>
              </w:r>
            </w:ins>
          </w:p>
          <w:p w:rsidR="001B476F" w:rsidRPr="00503C62" w:rsidRDefault="00F06F9F" w:rsidP="00620014">
            <w:pPr>
              <w:rPr>
                <w:sz w:val="24"/>
                <w:szCs w:val="24"/>
              </w:rPr>
            </w:pPr>
            <w:r>
              <w:rPr>
                <w:sz w:val="24"/>
                <w:szCs w:val="24"/>
              </w:rPr>
              <w:t xml:space="preserve">  </w:t>
            </w:r>
            <w:r w:rsidR="006E7870">
              <w:rPr>
                <w:sz w:val="24"/>
                <w:szCs w:val="24"/>
              </w:rPr>
              <w:t>1</w:t>
            </w:r>
            <w:del w:id="2" w:author="Andrew.Crawford" w:date="2015-03-16T11:40:00Z">
              <w:r w:rsidR="007D70E0" w:rsidDel="00B44186">
                <w:rPr>
                  <w:sz w:val="24"/>
                  <w:szCs w:val="24"/>
                </w:rPr>
                <w:delText>1</w:delText>
              </w:r>
            </w:del>
            <w:ins w:id="3" w:author="Andrew.Crawford" w:date="2015-03-17T17:07:00Z">
              <w:r w:rsidR="007768D9">
                <w:rPr>
                  <w:sz w:val="24"/>
                  <w:szCs w:val="24"/>
                </w:rPr>
                <w:t>7</w:t>
              </w:r>
            </w:ins>
            <w:r w:rsidR="006E7870" w:rsidRPr="002657AC">
              <w:rPr>
                <w:sz w:val="24"/>
                <w:szCs w:val="24"/>
                <w:vertAlign w:val="superscript"/>
              </w:rPr>
              <w:t>th</w:t>
            </w:r>
            <w:r w:rsidR="001B476F">
              <w:rPr>
                <w:sz w:val="24"/>
                <w:szCs w:val="24"/>
              </w:rPr>
              <w:t xml:space="preserve">, </w:t>
            </w:r>
            <w:del w:id="4" w:author="Andrew.Crawford" w:date="2015-03-16T11:40:00Z">
              <w:r w:rsidR="005131CF" w:rsidDel="00B44186">
                <w:rPr>
                  <w:sz w:val="24"/>
                  <w:szCs w:val="24"/>
                </w:rPr>
                <w:delText>February</w:delText>
              </w:r>
              <w:r w:rsidR="003A7A46" w:rsidDel="00B44186">
                <w:rPr>
                  <w:sz w:val="24"/>
                  <w:szCs w:val="24"/>
                </w:rPr>
                <w:delText xml:space="preserve"> </w:delText>
              </w:r>
            </w:del>
            <w:ins w:id="5" w:author="Andrew.Crawford" w:date="2015-03-16T11:40:00Z">
              <w:r w:rsidR="00B44186">
                <w:rPr>
                  <w:sz w:val="24"/>
                  <w:szCs w:val="24"/>
                </w:rPr>
                <w:t xml:space="preserve">March </w:t>
              </w:r>
            </w:ins>
            <w:r w:rsidR="001B476F">
              <w:rPr>
                <w:sz w:val="24"/>
                <w:szCs w:val="24"/>
              </w:rPr>
              <w:t>2014</w:t>
            </w:r>
          </w:p>
          <w:p w:rsidR="001B476F" w:rsidRDefault="001B476F" w:rsidP="00620014">
            <w:pPr>
              <w:rPr>
                <w:i/>
                <w:iCs/>
                <w:sz w:val="24"/>
                <w:szCs w:val="24"/>
              </w:rPr>
            </w:pPr>
            <w:r w:rsidRPr="00503C62">
              <w:rPr>
                <w:i/>
                <w:iCs/>
                <w:sz w:val="24"/>
                <w:szCs w:val="24"/>
              </w:rPr>
              <w:t xml:space="preserve">Author:   </w:t>
            </w:r>
            <w:r>
              <w:rPr>
                <w:i/>
                <w:iCs/>
                <w:sz w:val="24"/>
                <w:szCs w:val="24"/>
              </w:rPr>
              <w:t>Andrew Crawford</w:t>
            </w:r>
          </w:p>
          <w:p w:rsidR="001B476F" w:rsidRDefault="001B476F" w:rsidP="00620014">
            <w:pPr>
              <w:rPr>
                <w:i/>
                <w:iCs/>
                <w:sz w:val="24"/>
                <w:szCs w:val="24"/>
              </w:rPr>
            </w:pPr>
          </w:p>
          <w:p w:rsidR="001B476F" w:rsidRDefault="001B476F" w:rsidP="00620014">
            <w:pPr>
              <w:rPr>
                <w:i/>
                <w:iCs/>
                <w:sz w:val="24"/>
                <w:szCs w:val="24"/>
              </w:rPr>
            </w:pPr>
          </w:p>
          <w:p w:rsidR="001B476F" w:rsidRDefault="001B476F" w:rsidP="00620014">
            <w:pPr>
              <w:rPr>
                <w:i/>
                <w:iCs/>
                <w:sz w:val="24"/>
                <w:szCs w:val="24"/>
              </w:rPr>
            </w:pPr>
          </w:p>
          <w:p w:rsidR="001B476F" w:rsidRDefault="001B476F" w:rsidP="00620014">
            <w:pPr>
              <w:rPr>
                <w:i/>
                <w:iCs/>
                <w:sz w:val="24"/>
                <w:szCs w:val="24"/>
              </w:rPr>
            </w:pPr>
          </w:p>
          <w:p w:rsidR="001B476F" w:rsidRDefault="001B476F" w:rsidP="00620014">
            <w:pPr>
              <w:rPr>
                <w:i/>
                <w:iCs/>
                <w:sz w:val="24"/>
                <w:szCs w:val="24"/>
              </w:rPr>
            </w:pPr>
          </w:p>
          <w:p w:rsidR="001B476F" w:rsidRDefault="001B476F" w:rsidP="00620014">
            <w:pPr>
              <w:rPr>
                <w:i/>
                <w:iCs/>
                <w:sz w:val="24"/>
                <w:szCs w:val="24"/>
              </w:rPr>
            </w:pPr>
          </w:p>
          <w:p w:rsidR="001B476F" w:rsidRPr="00503C62" w:rsidRDefault="001B476F" w:rsidP="00620014">
            <w:pPr>
              <w:rPr>
                <w:i/>
                <w:iCs/>
                <w:sz w:val="24"/>
                <w:szCs w:val="24"/>
              </w:rPr>
            </w:pPr>
          </w:p>
          <w:p w:rsidR="001B476F" w:rsidRPr="00503C62" w:rsidRDefault="001B476F" w:rsidP="00620014">
            <w:r w:rsidRPr="00503C62">
              <w:t>__________________________________________________</w:t>
            </w:r>
          </w:p>
          <w:p w:rsidR="001B476F" w:rsidRPr="00BC1110" w:rsidRDefault="001B476F" w:rsidP="00620014">
            <w:pPr>
              <w:rPr>
                <w:sz w:val="16"/>
                <w:szCs w:val="16"/>
              </w:rPr>
            </w:pPr>
            <w:r w:rsidRPr="00503C62">
              <w:rPr>
                <w:color w:val="000000"/>
                <w:sz w:val="16"/>
                <w:szCs w:val="16"/>
              </w:rPr>
              <w:t xml:space="preserve">"LEGAL NOTICE: This document(s) and the information disclosed herein are the proprietary and confidential data of </w:t>
            </w:r>
            <w:r>
              <w:rPr>
                <w:color w:val="000000"/>
                <w:sz w:val="16"/>
                <w:szCs w:val="16"/>
              </w:rPr>
              <w:t>Wyndham Vacations and Resorts Asia Pacific Pty Ltd</w:t>
            </w:r>
            <w:r w:rsidRPr="00503C62">
              <w:rPr>
                <w:color w:val="000000"/>
                <w:sz w:val="16"/>
                <w:szCs w:val="16"/>
              </w:rPr>
              <w:t xml:space="preserve">.  Neither this document(s) nor the information contained within shall be distributed or reproduced without the express written authorization of </w:t>
            </w:r>
            <w:r>
              <w:rPr>
                <w:color w:val="000000"/>
                <w:sz w:val="16"/>
                <w:szCs w:val="16"/>
              </w:rPr>
              <w:t>Wyndham Vacations and Resorts Asia Pacific Pty Ltd</w:t>
            </w:r>
            <w:r w:rsidRPr="00503C62">
              <w:rPr>
                <w:color w:val="000000"/>
                <w:sz w:val="16"/>
                <w:szCs w:val="16"/>
              </w:rPr>
              <w:t>."</w:t>
            </w:r>
          </w:p>
        </w:tc>
      </w:tr>
    </w:tbl>
    <w:p w:rsidR="00011D55" w:rsidRPr="00503C62" w:rsidRDefault="007A6FFA" w:rsidP="00011D55">
      <w:pPr>
        <w:pStyle w:val="Heading2"/>
        <w:tabs>
          <w:tab w:val="clear" w:pos="644"/>
          <w:tab w:val="num" w:pos="-796"/>
        </w:tabs>
      </w:pPr>
      <w:bookmarkStart w:id="6" w:name="_Toc152135328"/>
      <w:bookmarkStart w:id="7" w:name="_Toc388518863"/>
      <w:r>
        <w:lastRenderedPageBreak/>
        <w:t xml:space="preserve"> </w:t>
      </w:r>
      <w:bookmarkStart w:id="8" w:name="_Toc414285264"/>
      <w:r w:rsidR="00011D55" w:rsidRPr="00503C62">
        <w:t>History</w:t>
      </w:r>
      <w:bookmarkEnd w:id="6"/>
      <w:bookmarkEnd w:id="7"/>
      <w:bookmarkEnd w:id="8"/>
    </w:p>
    <w:p w:rsidR="00011D55" w:rsidRPr="00503C62" w:rsidRDefault="00011D55" w:rsidP="00011D55"/>
    <w:tbl>
      <w:tblPr>
        <w:tblpPr w:leftFromText="180" w:rightFromText="180" w:vertAnchor="text" w:horzAnchor="margin" w:tblpY="318"/>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152"/>
        <w:gridCol w:w="2196"/>
        <w:gridCol w:w="1620"/>
        <w:gridCol w:w="4770"/>
      </w:tblGrid>
      <w:tr w:rsidR="00011D55" w:rsidRPr="00503C62" w:rsidTr="00620014">
        <w:tc>
          <w:tcPr>
            <w:tcW w:w="1152" w:type="dxa"/>
            <w:tcBorders>
              <w:top w:val="single" w:sz="6" w:space="0" w:color="000000"/>
              <w:left w:val="single" w:sz="6" w:space="0" w:color="000000"/>
              <w:bottom w:val="single" w:sz="6" w:space="0" w:color="000000"/>
              <w:right w:val="single" w:sz="6" w:space="0" w:color="000000"/>
            </w:tcBorders>
            <w:shd w:val="clear" w:color="auto" w:fill="D9D9D9"/>
          </w:tcPr>
          <w:p w:rsidR="00011D55" w:rsidRPr="00EF1C19" w:rsidRDefault="00011D55" w:rsidP="00620014">
            <w:pPr>
              <w:jc w:val="center"/>
              <w:rPr>
                <w:sz w:val="20"/>
                <w:szCs w:val="20"/>
              </w:rPr>
            </w:pPr>
            <w:r w:rsidRPr="00EF1C19">
              <w:rPr>
                <w:b/>
                <w:bCs/>
                <w:sz w:val="20"/>
                <w:szCs w:val="20"/>
              </w:rPr>
              <w:t>Version</w:t>
            </w:r>
          </w:p>
        </w:tc>
        <w:tc>
          <w:tcPr>
            <w:tcW w:w="2196" w:type="dxa"/>
            <w:tcBorders>
              <w:top w:val="single" w:sz="6" w:space="0" w:color="000000"/>
              <w:left w:val="single" w:sz="6" w:space="0" w:color="000000"/>
              <w:bottom w:val="single" w:sz="6" w:space="0" w:color="000000"/>
              <w:right w:val="single" w:sz="6" w:space="0" w:color="000000"/>
            </w:tcBorders>
            <w:shd w:val="clear" w:color="auto" w:fill="D9D9D9"/>
          </w:tcPr>
          <w:p w:rsidR="00011D55" w:rsidRPr="00EF1C19" w:rsidRDefault="00011D55" w:rsidP="00620014">
            <w:pPr>
              <w:jc w:val="center"/>
              <w:rPr>
                <w:sz w:val="20"/>
                <w:szCs w:val="20"/>
              </w:rPr>
            </w:pPr>
            <w:r w:rsidRPr="00EF1C19">
              <w:rPr>
                <w:b/>
                <w:bCs/>
                <w:sz w:val="20"/>
                <w:szCs w:val="20"/>
              </w:rPr>
              <w:t>Date</w:t>
            </w:r>
          </w:p>
        </w:tc>
        <w:tc>
          <w:tcPr>
            <w:tcW w:w="1620" w:type="dxa"/>
            <w:tcBorders>
              <w:top w:val="single" w:sz="6" w:space="0" w:color="000000"/>
              <w:left w:val="single" w:sz="6" w:space="0" w:color="000000"/>
              <w:bottom w:val="single" w:sz="6" w:space="0" w:color="000000"/>
              <w:right w:val="single" w:sz="6" w:space="0" w:color="000000"/>
            </w:tcBorders>
            <w:shd w:val="clear" w:color="auto" w:fill="D9D9D9"/>
          </w:tcPr>
          <w:p w:rsidR="00011D55" w:rsidRPr="00EF1C19" w:rsidRDefault="00011D55" w:rsidP="00620014">
            <w:pPr>
              <w:jc w:val="center"/>
              <w:rPr>
                <w:sz w:val="20"/>
                <w:szCs w:val="20"/>
              </w:rPr>
            </w:pPr>
            <w:r w:rsidRPr="00EF1C19">
              <w:rPr>
                <w:b/>
                <w:bCs/>
                <w:sz w:val="20"/>
                <w:szCs w:val="20"/>
              </w:rPr>
              <w:t>Name</w:t>
            </w:r>
          </w:p>
        </w:tc>
        <w:tc>
          <w:tcPr>
            <w:tcW w:w="4770" w:type="dxa"/>
            <w:tcBorders>
              <w:top w:val="single" w:sz="6" w:space="0" w:color="000000"/>
              <w:left w:val="single" w:sz="6" w:space="0" w:color="000000"/>
              <w:bottom w:val="single" w:sz="6" w:space="0" w:color="000000"/>
              <w:right w:val="single" w:sz="6" w:space="0" w:color="000000"/>
            </w:tcBorders>
            <w:shd w:val="clear" w:color="auto" w:fill="D9D9D9"/>
          </w:tcPr>
          <w:p w:rsidR="00011D55" w:rsidRPr="00EF1C19" w:rsidRDefault="00011D55" w:rsidP="00620014">
            <w:pPr>
              <w:jc w:val="center"/>
              <w:rPr>
                <w:sz w:val="20"/>
                <w:szCs w:val="20"/>
              </w:rPr>
            </w:pPr>
            <w:r w:rsidRPr="00EF1C19">
              <w:rPr>
                <w:b/>
                <w:bCs/>
                <w:sz w:val="20"/>
                <w:szCs w:val="20"/>
              </w:rPr>
              <w:t>Brief Description of Each Change</w:t>
            </w:r>
          </w:p>
        </w:tc>
      </w:tr>
      <w:tr w:rsidR="00011D55" w:rsidRPr="00503C62" w:rsidTr="00620014">
        <w:tc>
          <w:tcPr>
            <w:tcW w:w="1152" w:type="dxa"/>
            <w:tcBorders>
              <w:top w:val="single" w:sz="6" w:space="0" w:color="000000"/>
              <w:left w:val="single" w:sz="6" w:space="0" w:color="000000"/>
              <w:bottom w:val="single" w:sz="6" w:space="0" w:color="000000"/>
              <w:right w:val="single" w:sz="6" w:space="0" w:color="000000"/>
            </w:tcBorders>
          </w:tcPr>
          <w:p w:rsidR="00011D55" w:rsidRPr="00EF1C19" w:rsidRDefault="00011D55" w:rsidP="00620014">
            <w:pPr>
              <w:rPr>
                <w:sz w:val="20"/>
                <w:szCs w:val="20"/>
              </w:rPr>
            </w:pPr>
            <w:r w:rsidRPr="00EF1C19">
              <w:rPr>
                <w:sz w:val="20"/>
                <w:szCs w:val="20"/>
              </w:rPr>
              <w:t>0.1</w:t>
            </w:r>
          </w:p>
        </w:tc>
        <w:tc>
          <w:tcPr>
            <w:tcW w:w="2196" w:type="dxa"/>
            <w:tcBorders>
              <w:top w:val="single" w:sz="6" w:space="0" w:color="000000"/>
              <w:left w:val="single" w:sz="6" w:space="0" w:color="000000"/>
              <w:bottom w:val="single" w:sz="6" w:space="0" w:color="000000"/>
              <w:right w:val="single" w:sz="6" w:space="0" w:color="000000"/>
            </w:tcBorders>
          </w:tcPr>
          <w:p w:rsidR="00011D55" w:rsidRPr="00EF1C19" w:rsidRDefault="00D67DA1" w:rsidP="00620014">
            <w:pPr>
              <w:rPr>
                <w:sz w:val="20"/>
                <w:szCs w:val="20"/>
              </w:rPr>
            </w:pPr>
            <w:r>
              <w:rPr>
                <w:sz w:val="20"/>
                <w:szCs w:val="20"/>
              </w:rPr>
              <w:t>14/10/2014</w:t>
            </w:r>
          </w:p>
        </w:tc>
        <w:tc>
          <w:tcPr>
            <w:tcW w:w="1620" w:type="dxa"/>
            <w:tcBorders>
              <w:top w:val="single" w:sz="6" w:space="0" w:color="000000"/>
              <w:left w:val="single" w:sz="6" w:space="0" w:color="000000"/>
              <w:bottom w:val="single" w:sz="6" w:space="0" w:color="000000"/>
              <w:right w:val="single" w:sz="6" w:space="0" w:color="000000"/>
            </w:tcBorders>
          </w:tcPr>
          <w:p w:rsidR="00011D55" w:rsidRPr="00EF1C19" w:rsidRDefault="00011D55"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011D55" w:rsidRPr="00EF1C19" w:rsidRDefault="00011D55" w:rsidP="00620014">
            <w:pPr>
              <w:rPr>
                <w:sz w:val="20"/>
                <w:szCs w:val="20"/>
              </w:rPr>
            </w:pPr>
            <w:r>
              <w:rPr>
                <w:sz w:val="20"/>
                <w:szCs w:val="20"/>
              </w:rPr>
              <w:t>Initial document creation</w:t>
            </w:r>
          </w:p>
        </w:tc>
      </w:tr>
      <w:tr w:rsidR="00774059" w:rsidRPr="00503C62" w:rsidTr="00620014">
        <w:tc>
          <w:tcPr>
            <w:tcW w:w="1152" w:type="dxa"/>
            <w:tcBorders>
              <w:top w:val="single" w:sz="6" w:space="0" w:color="000000"/>
              <w:left w:val="single" w:sz="6" w:space="0" w:color="000000"/>
              <w:bottom w:val="single" w:sz="6" w:space="0" w:color="000000"/>
              <w:right w:val="single" w:sz="6" w:space="0" w:color="000000"/>
            </w:tcBorders>
          </w:tcPr>
          <w:p w:rsidR="00774059" w:rsidRPr="00EF1C19" w:rsidRDefault="00774059" w:rsidP="00620014">
            <w:pPr>
              <w:rPr>
                <w:sz w:val="20"/>
                <w:szCs w:val="20"/>
              </w:rPr>
            </w:pPr>
            <w:r>
              <w:rPr>
                <w:sz w:val="20"/>
                <w:szCs w:val="20"/>
              </w:rPr>
              <w:t>0.2</w:t>
            </w:r>
          </w:p>
        </w:tc>
        <w:tc>
          <w:tcPr>
            <w:tcW w:w="2196" w:type="dxa"/>
            <w:tcBorders>
              <w:top w:val="single" w:sz="6" w:space="0" w:color="000000"/>
              <w:left w:val="single" w:sz="6" w:space="0" w:color="000000"/>
              <w:bottom w:val="single" w:sz="6" w:space="0" w:color="000000"/>
              <w:right w:val="single" w:sz="6" w:space="0" w:color="000000"/>
            </w:tcBorders>
          </w:tcPr>
          <w:p w:rsidR="00774059" w:rsidRDefault="00774059" w:rsidP="00620014">
            <w:pPr>
              <w:rPr>
                <w:sz w:val="20"/>
                <w:szCs w:val="20"/>
              </w:rPr>
            </w:pPr>
            <w:r>
              <w:rPr>
                <w:sz w:val="20"/>
                <w:szCs w:val="20"/>
              </w:rPr>
              <w:t>20/10/2014</w:t>
            </w:r>
          </w:p>
        </w:tc>
        <w:tc>
          <w:tcPr>
            <w:tcW w:w="1620" w:type="dxa"/>
            <w:tcBorders>
              <w:top w:val="single" w:sz="6" w:space="0" w:color="000000"/>
              <w:left w:val="single" w:sz="6" w:space="0" w:color="000000"/>
              <w:bottom w:val="single" w:sz="6" w:space="0" w:color="000000"/>
              <w:right w:val="single" w:sz="6" w:space="0" w:color="000000"/>
            </w:tcBorders>
          </w:tcPr>
          <w:p w:rsidR="00774059" w:rsidRDefault="00774059"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D25EAB" w:rsidRDefault="00D25EAB" w:rsidP="006B0285">
            <w:pPr>
              <w:rPr>
                <w:sz w:val="20"/>
                <w:szCs w:val="20"/>
              </w:rPr>
            </w:pPr>
            <w:r>
              <w:rPr>
                <w:sz w:val="20"/>
                <w:szCs w:val="20"/>
              </w:rPr>
              <w:t>Noted that staff details come from Active Directory (not Venice).</w:t>
            </w:r>
          </w:p>
          <w:p w:rsidR="00774059" w:rsidRDefault="00774059" w:rsidP="0032658E">
            <w:pPr>
              <w:rPr>
                <w:sz w:val="20"/>
                <w:szCs w:val="20"/>
              </w:rPr>
            </w:pPr>
            <w:r>
              <w:rPr>
                <w:sz w:val="20"/>
                <w:szCs w:val="20"/>
              </w:rPr>
              <w:t xml:space="preserve">Added </w:t>
            </w:r>
            <w:r w:rsidR="0032658E">
              <w:rPr>
                <w:sz w:val="20"/>
                <w:szCs w:val="20"/>
              </w:rPr>
              <w:t xml:space="preserve">New Non-WWID </w:t>
            </w:r>
            <w:r w:rsidR="00755F6F">
              <w:rPr>
                <w:sz w:val="20"/>
                <w:szCs w:val="20"/>
              </w:rPr>
              <w:t>Staff page</w:t>
            </w:r>
            <w:r w:rsidR="006B0285">
              <w:rPr>
                <w:sz w:val="20"/>
                <w:szCs w:val="20"/>
              </w:rPr>
              <w:t xml:space="preserve"> and modified the Internal Member create screen to allow this.</w:t>
            </w:r>
          </w:p>
          <w:p w:rsidR="008956A6" w:rsidRDefault="008956A6" w:rsidP="0032658E">
            <w:pPr>
              <w:rPr>
                <w:sz w:val="20"/>
                <w:szCs w:val="20"/>
              </w:rPr>
            </w:pPr>
            <w:r>
              <w:rPr>
                <w:sz w:val="20"/>
                <w:szCs w:val="20"/>
              </w:rPr>
              <w:t>Removed the new Non-WWID after it was confirmed that the original specification was wrong.</w:t>
            </w:r>
          </w:p>
          <w:p w:rsidR="00AD4473" w:rsidRDefault="00AD4473" w:rsidP="00AD4473">
            <w:pPr>
              <w:rPr>
                <w:sz w:val="20"/>
                <w:szCs w:val="20"/>
              </w:rPr>
            </w:pPr>
            <w:r>
              <w:rPr>
                <w:sz w:val="20"/>
                <w:szCs w:val="20"/>
              </w:rPr>
              <w:t xml:space="preserve">Moved the Change Password reference </w:t>
            </w:r>
            <w:r w:rsidR="0081520C">
              <w:rPr>
                <w:sz w:val="20"/>
                <w:szCs w:val="20"/>
              </w:rPr>
              <w:t>out since</w:t>
            </w:r>
            <w:r>
              <w:rPr>
                <w:sz w:val="20"/>
                <w:szCs w:val="20"/>
              </w:rPr>
              <w:t xml:space="preserve"> it’s a better fit for the Member Functions. There’s still a reference to this here because it’s also part of the New Member Creation process.</w:t>
            </w:r>
          </w:p>
          <w:p w:rsidR="00A36603" w:rsidRDefault="00A36603" w:rsidP="00AD4473">
            <w:pPr>
              <w:rPr>
                <w:sz w:val="20"/>
                <w:szCs w:val="20"/>
              </w:rPr>
            </w:pPr>
            <w:r>
              <w:rPr>
                <w:sz w:val="20"/>
                <w:szCs w:val="20"/>
              </w:rPr>
              <w:t>Added the Address fields to the New Non-Owner and Internal Member create pages.</w:t>
            </w:r>
          </w:p>
        </w:tc>
      </w:tr>
      <w:tr w:rsidR="008F5926" w:rsidRPr="00503C62" w:rsidTr="00620014">
        <w:tc>
          <w:tcPr>
            <w:tcW w:w="1152" w:type="dxa"/>
            <w:tcBorders>
              <w:top w:val="single" w:sz="6" w:space="0" w:color="000000"/>
              <w:left w:val="single" w:sz="6" w:space="0" w:color="000000"/>
              <w:bottom w:val="single" w:sz="6" w:space="0" w:color="000000"/>
              <w:right w:val="single" w:sz="6" w:space="0" w:color="000000"/>
            </w:tcBorders>
          </w:tcPr>
          <w:p w:rsidR="008F5926" w:rsidRDefault="008F5926" w:rsidP="00620014">
            <w:pPr>
              <w:rPr>
                <w:sz w:val="20"/>
                <w:szCs w:val="20"/>
              </w:rPr>
            </w:pPr>
            <w:r>
              <w:rPr>
                <w:sz w:val="20"/>
                <w:szCs w:val="20"/>
              </w:rPr>
              <w:t>0.3</w:t>
            </w:r>
          </w:p>
        </w:tc>
        <w:tc>
          <w:tcPr>
            <w:tcW w:w="2196" w:type="dxa"/>
            <w:tcBorders>
              <w:top w:val="single" w:sz="6" w:space="0" w:color="000000"/>
              <w:left w:val="single" w:sz="6" w:space="0" w:color="000000"/>
              <w:bottom w:val="single" w:sz="6" w:space="0" w:color="000000"/>
              <w:right w:val="single" w:sz="6" w:space="0" w:color="000000"/>
            </w:tcBorders>
          </w:tcPr>
          <w:p w:rsidR="008F5926" w:rsidRDefault="008F5926" w:rsidP="00620014">
            <w:pPr>
              <w:rPr>
                <w:sz w:val="20"/>
                <w:szCs w:val="20"/>
              </w:rPr>
            </w:pPr>
            <w:r>
              <w:rPr>
                <w:sz w:val="20"/>
                <w:szCs w:val="20"/>
              </w:rPr>
              <w:t>21/10/2014</w:t>
            </w:r>
          </w:p>
        </w:tc>
        <w:tc>
          <w:tcPr>
            <w:tcW w:w="1620" w:type="dxa"/>
            <w:tcBorders>
              <w:top w:val="single" w:sz="6" w:space="0" w:color="000000"/>
              <w:left w:val="single" w:sz="6" w:space="0" w:color="000000"/>
              <w:bottom w:val="single" w:sz="6" w:space="0" w:color="000000"/>
              <w:right w:val="single" w:sz="6" w:space="0" w:color="000000"/>
            </w:tcBorders>
          </w:tcPr>
          <w:p w:rsidR="008F5926" w:rsidRDefault="008F5926"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8F5926" w:rsidRDefault="008F5926" w:rsidP="006B0285">
            <w:pPr>
              <w:rPr>
                <w:sz w:val="20"/>
                <w:szCs w:val="20"/>
              </w:rPr>
            </w:pPr>
            <w:r>
              <w:rPr>
                <w:sz w:val="20"/>
                <w:szCs w:val="20"/>
              </w:rPr>
              <w:t>Added a check that they entered either a Mobile or Home Phone Number.</w:t>
            </w:r>
          </w:p>
          <w:p w:rsidR="008F5926" w:rsidRDefault="008F5926" w:rsidP="006B0285">
            <w:pPr>
              <w:rPr>
                <w:sz w:val="20"/>
                <w:szCs w:val="20"/>
              </w:rPr>
            </w:pPr>
            <w:r>
              <w:rPr>
                <w:sz w:val="20"/>
                <w:szCs w:val="20"/>
              </w:rPr>
              <w:t>Changed the Suburb to Suburb / City</w:t>
            </w:r>
          </w:p>
          <w:p w:rsidR="008F5926" w:rsidRDefault="008F5926" w:rsidP="006B0285">
            <w:pPr>
              <w:rPr>
                <w:sz w:val="20"/>
                <w:szCs w:val="20"/>
              </w:rPr>
            </w:pPr>
            <w:r>
              <w:rPr>
                <w:sz w:val="20"/>
                <w:szCs w:val="20"/>
              </w:rPr>
              <w:t>Made the Mandatory fields more visible on the Mock ups.</w:t>
            </w:r>
          </w:p>
        </w:tc>
      </w:tr>
      <w:tr w:rsidR="00E87FF0" w:rsidRPr="00503C62" w:rsidTr="00620014">
        <w:tc>
          <w:tcPr>
            <w:tcW w:w="1152" w:type="dxa"/>
            <w:tcBorders>
              <w:top w:val="single" w:sz="6" w:space="0" w:color="000000"/>
              <w:left w:val="single" w:sz="6" w:space="0" w:color="000000"/>
              <w:bottom w:val="single" w:sz="6" w:space="0" w:color="000000"/>
              <w:right w:val="single" w:sz="6" w:space="0" w:color="000000"/>
            </w:tcBorders>
          </w:tcPr>
          <w:p w:rsidR="00E87FF0" w:rsidRDefault="00E87FF0" w:rsidP="00620014">
            <w:pPr>
              <w:rPr>
                <w:sz w:val="20"/>
                <w:szCs w:val="20"/>
              </w:rPr>
            </w:pPr>
            <w:r>
              <w:rPr>
                <w:sz w:val="20"/>
                <w:szCs w:val="20"/>
              </w:rPr>
              <w:t>0.4</w:t>
            </w:r>
          </w:p>
        </w:tc>
        <w:tc>
          <w:tcPr>
            <w:tcW w:w="2196" w:type="dxa"/>
            <w:tcBorders>
              <w:top w:val="single" w:sz="6" w:space="0" w:color="000000"/>
              <w:left w:val="single" w:sz="6" w:space="0" w:color="000000"/>
              <w:bottom w:val="single" w:sz="6" w:space="0" w:color="000000"/>
              <w:right w:val="single" w:sz="6" w:space="0" w:color="000000"/>
            </w:tcBorders>
          </w:tcPr>
          <w:p w:rsidR="00E87FF0" w:rsidRDefault="00E87FF0" w:rsidP="00620014">
            <w:pPr>
              <w:rPr>
                <w:sz w:val="20"/>
                <w:szCs w:val="20"/>
              </w:rPr>
            </w:pPr>
            <w:r>
              <w:rPr>
                <w:sz w:val="20"/>
                <w:szCs w:val="20"/>
              </w:rPr>
              <w:t>27/10/2014</w:t>
            </w:r>
          </w:p>
        </w:tc>
        <w:tc>
          <w:tcPr>
            <w:tcW w:w="1620" w:type="dxa"/>
            <w:tcBorders>
              <w:top w:val="single" w:sz="6" w:space="0" w:color="000000"/>
              <w:left w:val="single" w:sz="6" w:space="0" w:color="000000"/>
              <w:bottom w:val="single" w:sz="6" w:space="0" w:color="000000"/>
              <w:right w:val="single" w:sz="6" w:space="0" w:color="000000"/>
            </w:tcBorders>
          </w:tcPr>
          <w:p w:rsidR="00E87FF0" w:rsidRDefault="00E87FF0"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E87FF0" w:rsidRDefault="00E87FF0" w:rsidP="006B0285">
            <w:pPr>
              <w:rPr>
                <w:sz w:val="20"/>
                <w:szCs w:val="20"/>
              </w:rPr>
            </w:pPr>
            <w:r>
              <w:rPr>
                <w:sz w:val="20"/>
                <w:szCs w:val="20"/>
              </w:rPr>
              <w:t>Removed the section Member Types and Formats Section</w:t>
            </w:r>
          </w:p>
          <w:p w:rsidR="00E87FF0" w:rsidRDefault="00E87FF0" w:rsidP="00E87FF0">
            <w:pPr>
              <w:rPr>
                <w:sz w:val="20"/>
                <w:szCs w:val="20"/>
              </w:rPr>
            </w:pPr>
            <w:r>
              <w:rPr>
                <w:sz w:val="20"/>
                <w:szCs w:val="20"/>
              </w:rPr>
              <w:t>Removed a redundant reference to generating a temporary username.</w:t>
            </w:r>
          </w:p>
          <w:p w:rsidR="00E87FF0" w:rsidRDefault="00E87FF0" w:rsidP="00E87FF0">
            <w:pPr>
              <w:rPr>
                <w:sz w:val="20"/>
                <w:szCs w:val="20"/>
              </w:rPr>
            </w:pPr>
            <w:r>
              <w:rPr>
                <w:sz w:val="20"/>
                <w:szCs w:val="20"/>
              </w:rPr>
              <w:t>Changed the owner Setup / Activation around slightly.</w:t>
            </w:r>
          </w:p>
          <w:p w:rsidR="00E45CA0" w:rsidRDefault="00E45CA0" w:rsidP="00E87FF0">
            <w:pPr>
              <w:rPr>
                <w:sz w:val="20"/>
                <w:szCs w:val="20"/>
              </w:rPr>
            </w:pPr>
            <w:r>
              <w:rPr>
                <w:sz w:val="20"/>
                <w:szCs w:val="20"/>
              </w:rPr>
              <w:t>For the member of the public, noted that they are presented with a password after the NAB login.</w:t>
            </w:r>
          </w:p>
          <w:p w:rsidR="00E45CA0" w:rsidRDefault="00E45CA0" w:rsidP="00E87FF0">
            <w:pPr>
              <w:rPr>
                <w:sz w:val="20"/>
                <w:szCs w:val="20"/>
              </w:rPr>
            </w:pPr>
            <w:r>
              <w:rPr>
                <w:sz w:val="20"/>
                <w:szCs w:val="20"/>
              </w:rPr>
              <w:t>Changed the user forgotten email steps to make sense.</w:t>
            </w:r>
          </w:p>
          <w:p w:rsidR="00E45CA0" w:rsidRDefault="00E45CA0" w:rsidP="00E87FF0">
            <w:pPr>
              <w:rPr>
                <w:sz w:val="20"/>
                <w:szCs w:val="20"/>
              </w:rPr>
            </w:pPr>
            <w:r>
              <w:rPr>
                <w:sz w:val="20"/>
                <w:szCs w:val="20"/>
              </w:rPr>
              <w:t>Put a note under the field formats to explicitly note the back-end system will be doing the main validation.</w:t>
            </w:r>
          </w:p>
          <w:p w:rsidR="00E45CA0" w:rsidRDefault="00E45CA0" w:rsidP="00E87FF0">
            <w:pPr>
              <w:rPr>
                <w:sz w:val="20"/>
                <w:szCs w:val="20"/>
              </w:rPr>
            </w:pPr>
            <w:r>
              <w:rPr>
                <w:sz w:val="20"/>
                <w:szCs w:val="20"/>
              </w:rPr>
              <w:t>Dropped the ‘D’ from the discovery member numbers.</w:t>
            </w:r>
          </w:p>
        </w:tc>
      </w:tr>
      <w:tr w:rsidR="00BF151B" w:rsidRPr="00503C62" w:rsidTr="00620014">
        <w:tc>
          <w:tcPr>
            <w:tcW w:w="1152" w:type="dxa"/>
            <w:tcBorders>
              <w:top w:val="single" w:sz="6" w:space="0" w:color="000000"/>
              <w:left w:val="single" w:sz="6" w:space="0" w:color="000000"/>
              <w:bottom w:val="single" w:sz="6" w:space="0" w:color="000000"/>
              <w:right w:val="single" w:sz="6" w:space="0" w:color="000000"/>
            </w:tcBorders>
          </w:tcPr>
          <w:p w:rsidR="00BF151B" w:rsidRDefault="00BF151B" w:rsidP="00620014">
            <w:pPr>
              <w:rPr>
                <w:sz w:val="20"/>
                <w:szCs w:val="20"/>
              </w:rPr>
            </w:pPr>
            <w:r>
              <w:rPr>
                <w:sz w:val="20"/>
                <w:szCs w:val="20"/>
              </w:rPr>
              <w:t>0.5</w:t>
            </w:r>
          </w:p>
        </w:tc>
        <w:tc>
          <w:tcPr>
            <w:tcW w:w="2196" w:type="dxa"/>
            <w:tcBorders>
              <w:top w:val="single" w:sz="6" w:space="0" w:color="000000"/>
              <w:left w:val="single" w:sz="6" w:space="0" w:color="000000"/>
              <w:bottom w:val="single" w:sz="6" w:space="0" w:color="000000"/>
              <w:right w:val="single" w:sz="6" w:space="0" w:color="000000"/>
            </w:tcBorders>
          </w:tcPr>
          <w:p w:rsidR="00BF151B" w:rsidRDefault="00BF151B" w:rsidP="00620014">
            <w:pPr>
              <w:rPr>
                <w:sz w:val="20"/>
                <w:szCs w:val="20"/>
              </w:rPr>
            </w:pPr>
            <w:r>
              <w:rPr>
                <w:sz w:val="20"/>
                <w:szCs w:val="20"/>
              </w:rPr>
              <w:t>28/10/2014</w:t>
            </w:r>
          </w:p>
        </w:tc>
        <w:tc>
          <w:tcPr>
            <w:tcW w:w="1620" w:type="dxa"/>
            <w:tcBorders>
              <w:top w:val="single" w:sz="6" w:space="0" w:color="000000"/>
              <w:left w:val="single" w:sz="6" w:space="0" w:color="000000"/>
              <w:bottom w:val="single" w:sz="6" w:space="0" w:color="000000"/>
              <w:right w:val="single" w:sz="6" w:space="0" w:color="000000"/>
            </w:tcBorders>
          </w:tcPr>
          <w:p w:rsidR="00BF151B" w:rsidRDefault="00BF151B" w:rsidP="00620014">
            <w:pPr>
              <w:rPr>
                <w:sz w:val="20"/>
                <w:szCs w:val="20"/>
              </w:rPr>
            </w:pPr>
            <w:r>
              <w:rPr>
                <w:sz w:val="20"/>
                <w:szCs w:val="20"/>
              </w:rPr>
              <w:t xml:space="preserve">Andrew </w:t>
            </w:r>
            <w:r>
              <w:rPr>
                <w:sz w:val="20"/>
                <w:szCs w:val="20"/>
              </w:rPr>
              <w:lastRenderedPageBreak/>
              <w:t>Crawford</w:t>
            </w:r>
          </w:p>
        </w:tc>
        <w:tc>
          <w:tcPr>
            <w:tcW w:w="4770" w:type="dxa"/>
            <w:tcBorders>
              <w:top w:val="single" w:sz="6" w:space="0" w:color="000000"/>
              <w:left w:val="single" w:sz="6" w:space="0" w:color="000000"/>
              <w:bottom w:val="single" w:sz="6" w:space="0" w:color="000000"/>
              <w:right w:val="single" w:sz="6" w:space="0" w:color="000000"/>
            </w:tcBorders>
          </w:tcPr>
          <w:p w:rsidR="00BF151B" w:rsidRDefault="00BF151B" w:rsidP="006B0285">
            <w:pPr>
              <w:rPr>
                <w:sz w:val="20"/>
                <w:szCs w:val="20"/>
              </w:rPr>
            </w:pPr>
            <w:r>
              <w:rPr>
                <w:sz w:val="20"/>
                <w:szCs w:val="20"/>
              </w:rPr>
              <w:lastRenderedPageBreak/>
              <w:t xml:space="preserve">Numerous changes after review / comments from </w:t>
            </w:r>
            <w:r>
              <w:rPr>
                <w:sz w:val="20"/>
                <w:szCs w:val="20"/>
              </w:rPr>
              <w:lastRenderedPageBreak/>
              <w:t>Nadia.</w:t>
            </w:r>
          </w:p>
        </w:tc>
      </w:tr>
      <w:tr w:rsidR="00415E59" w:rsidRPr="00503C62" w:rsidTr="00620014">
        <w:tc>
          <w:tcPr>
            <w:tcW w:w="1152" w:type="dxa"/>
            <w:tcBorders>
              <w:top w:val="single" w:sz="6" w:space="0" w:color="000000"/>
              <w:left w:val="single" w:sz="6" w:space="0" w:color="000000"/>
              <w:bottom w:val="single" w:sz="6" w:space="0" w:color="000000"/>
              <w:right w:val="single" w:sz="6" w:space="0" w:color="000000"/>
            </w:tcBorders>
          </w:tcPr>
          <w:p w:rsidR="00415E59" w:rsidRDefault="00415E59" w:rsidP="00620014">
            <w:pPr>
              <w:rPr>
                <w:sz w:val="20"/>
                <w:szCs w:val="20"/>
              </w:rPr>
            </w:pPr>
            <w:r>
              <w:rPr>
                <w:sz w:val="20"/>
                <w:szCs w:val="20"/>
              </w:rPr>
              <w:lastRenderedPageBreak/>
              <w:t>0.6</w:t>
            </w:r>
          </w:p>
        </w:tc>
        <w:tc>
          <w:tcPr>
            <w:tcW w:w="2196" w:type="dxa"/>
            <w:tcBorders>
              <w:top w:val="single" w:sz="6" w:space="0" w:color="000000"/>
              <w:left w:val="single" w:sz="6" w:space="0" w:color="000000"/>
              <w:bottom w:val="single" w:sz="6" w:space="0" w:color="000000"/>
              <w:right w:val="single" w:sz="6" w:space="0" w:color="000000"/>
            </w:tcBorders>
          </w:tcPr>
          <w:p w:rsidR="00415E59" w:rsidRDefault="00415E59" w:rsidP="00620014">
            <w:pPr>
              <w:rPr>
                <w:sz w:val="20"/>
                <w:szCs w:val="20"/>
              </w:rPr>
            </w:pPr>
            <w:r>
              <w:rPr>
                <w:sz w:val="20"/>
                <w:szCs w:val="20"/>
              </w:rPr>
              <w:t>03/11/2014</w:t>
            </w:r>
          </w:p>
        </w:tc>
        <w:tc>
          <w:tcPr>
            <w:tcW w:w="1620" w:type="dxa"/>
            <w:tcBorders>
              <w:top w:val="single" w:sz="6" w:space="0" w:color="000000"/>
              <w:left w:val="single" w:sz="6" w:space="0" w:color="000000"/>
              <w:bottom w:val="single" w:sz="6" w:space="0" w:color="000000"/>
              <w:right w:val="single" w:sz="6" w:space="0" w:color="000000"/>
            </w:tcBorders>
          </w:tcPr>
          <w:p w:rsidR="00415E59" w:rsidRDefault="00415E59"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415E59" w:rsidRDefault="00415E59" w:rsidP="006B0285">
            <w:pPr>
              <w:rPr>
                <w:sz w:val="20"/>
                <w:szCs w:val="20"/>
              </w:rPr>
            </w:pPr>
            <w:r>
              <w:rPr>
                <w:sz w:val="20"/>
                <w:szCs w:val="20"/>
              </w:rPr>
              <w:t>Made sure that Spouse Name is captured for Non-Owners (to bring this in line with Dragon’s data)</w:t>
            </w:r>
          </w:p>
        </w:tc>
      </w:tr>
      <w:tr w:rsidR="00AE478C" w:rsidRPr="00503C62" w:rsidTr="00620014">
        <w:tc>
          <w:tcPr>
            <w:tcW w:w="1152" w:type="dxa"/>
            <w:tcBorders>
              <w:top w:val="single" w:sz="6" w:space="0" w:color="000000"/>
              <w:left w:val="single" w:sz="6" w:space="0" w:color="000000"/>
              <w:bottom w:val="single" w:sz="6" w:space="0" w:color="000000"/>
              <w:right w:val="single" w:sz="6" w:space="0" w:color="000000"/>
            </w:tcBorders>
          </w:tcPr>
          <w:p w:rsidR="00AE478C" w:rsidRDefault="00AE478C" w:rsidP="00620014">
            <w:pPr>
              <w:rPr>
                <w:sz w:val="20"/>
                <w:szCs w:val="20"/>
              </w:rPr>
            </w:pPr>
            <w:r>
              <w:rPr>
                <w:sz w:val="20"/>
                <w:szCs w:val="20"/>
              </w:rPr>
              <w:t>0.7</w:t>
            </w:r>
          </w:p>
        </w:tc>
        <w:tc>
          <w:tcPr>
            <w:tcW w:w="2196" w:type="dxa"/>
            <w:tcBorders>
              <w:top w:val="single" w:sz="6" w:space="0" w:color="000000"/>
              <w:left w:val="single" w:sz="6" w:space="0" w:color="000000"/>
              <w:bottom w:val="single" w:sz="6" w:space="0" w:color="000000"/>
              <w:right w:val="single" w:sz="6" w:space="0" w:color="000000"/>
            </w:tcBorders>
          </w:tcPr>
          <w:p w:rsidR="00AE478C" w:rsidRDefault="00AE478C" w:rsidP="00620014">
            <w:pPr>
              <w:rPr>
                <w:sz w:val="20"/>
                <w:szCs w:val="20"/>
              </w:rPr>
            </w:pPr>
            <w:r>
              <w:rPr>
                <w:sz w:val="20"/>
                <w:szCs w:val="20"/>
              </w:rPr>
              <w:t>10/11/2014</w:t>
            </w:r>
          </w:p>
        </w:tc>
        <w:tc>
          <w:tcPr>
            <w:tcW w:w="1620" w:type="dxa"/>
            <w:tcBorders>
              <w:top w:val="single" w:sz="6" w:space="0" w:color="000000"/>
              <w:left w:val="single" w:sz="6" w:space="0" w:color="000000"/>
              <w:bottom w:val="single" w:sz="6" w:space="0" w:color="000000"/>
              <w:right w:val="single" w:sz="6" w:space="0" w:color="000000"/>
            </w:tcBorders>
          </w:tcPr>
          <w:p w:rsidR="00AE478C" w:rsidRDefault="00AE478C"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FA550F" w:rsidRDefault="00AE478C" w:rsidP="006B0285">
            <w:pPr>
              <w:rPr>
                <w:sz w:val="20"/>
                <w:szCs w:val="20"/>
              </w:rPr>
            </w:pPr>
            <w:r>
              <w:rPr>
                <w:sz w:val="20"/>
                <w:szCs w:val="20"/>
              </w:rPr>
              <w:t>Changed the Login process so that it’s possible to also do a redirect to the Member Details page (with a custom message) in case we have missing information on Owners or Discovery Members.</w:t>
            </w:r>
          </w:p>
          <w:p w:rsidR="00FA550F" w:rsidRDefault="00FA550F" w:rsidP="006B0285">
            <w:pPr>
              <w:rPr>
                <w:sz w:val="20"/>
                <w:szCs w:val="20"/>
              </w:rPr>
            </w:pPr>
            <w:r>
              <w:rPr>
                <w:sz w:val="20"/>
                <w:szCs w:val="20"/>
              </w:rPr>
              <w:t>Got the redirect process more in line with the messages returned.</w:t>
            </w:r>
          </w:p>
          <w:p w:rsidR="00FA550F" w:rsidRDefault="00FA550F" w:rsidP="006B0285">
            <w:pPr>
              <w:rPr>
                <w:sz w:val="20"/>
                <w:szCs w:val="20"/>
              </w:rPr>
            </w:pPr>
            <w:r>
              <w:rPr>
                <w:sz w:val="20"/>
                <w:szCs w:val="20"/>
              </w:rPr>
              <w:t>Fixed some small formatting issues.</w:t>
            </w:r>
          </w:p>
          <w:p w:rsidR="00FA550F" w:rsidRDefault="00FA550F" w:rsidP="006B0285">
            <w:pPr>
              <w:rPr>
                <w:sz w:val="20"/>
                <w:szCs w:val="20"/>
              </w:rPr>
            </w:pPr>
            <w:r>
              <w:rPr>
                <w:sz w:val="20"/>
                <w:szCs w:val="20"/>
              </w:rPr>
              <w:t xml:space="preserve">Noted the correct error message to be returned when the user successful initiates </w:t>
            </w:r>
            <w:proofErr w:type="gramStart"/>
            <w:r>
              <w:rPr>
                <w:sz w:val="20"/>
                <w:szCs w:val="20"/>
              </w:rPr>
              <w:t>a forgot</w:t>
            </w:r>
            <w:proofErr w:type="gramEnd"/>
            <w:r>
              <w:rPr>
                <w:sz w:val="20"/>
                <w:szCs w:val="20"/>
              </w:rPr>
              <w:t xml:space="preserve"> password.</w:t>
            </w:r>
          </w:p>
        </w:tc>
      </w:tr>
      <w:tr w:rsidR="003A7A46" w:rsidRPr="00503C62" w:rsidTr="00620014">
        <w:tc>
          <w:tcPr>
            <w:tcW w:w="1152" w:type="dxa"/>
            <w:tcBorders>
              <w:top w:val="single" w:sz="6" w:space="0" w:color="000000"/>
              <w:left w:val="single" w:sz="6" w:space="0" w:color="000000"/>
              <w:bottom w:val="single" w:sz="6" w:space="0" w:color="000000"/>
              <w:right w:val="single" w:sz="6" w:space="0" w:color="000000"/>
            </w:tcBorders>
          </w:tcPr>
          <w:p w:rsidR="003A7A46" w:rsidRDefault="003A7A46" w:rsidP="00620014">
            <w:pPr>
              <w:rPr>
                <w:sz w:val="20"/>
                <w:szCs w:val="20"/>
              </w:rPr>
            </w:pPr>
            <w:r>
              <w:rPr>
                <w:sz w:val="20"/>
                <w:szCs w:val="20"/>
              </w:rPr>
              <w:t>0.8</w:t>
            </w:r>
          </w:p>
        </w:tc>
        <w:tc>
          <w:tcPr>
            <w:tcW w:w="2196" w:type="dxa"/>
            <w:tcBorders>
              <w:top w:val="single" w:sz="6" w:space="0" w:color="000000"/>
              <w:left w:val="single" w:sz="6" w:space="0" w:color="000000"/>
              <w:bottom w:val="single" w:sz="6" w:space="0" w:color="000000"/>
              <w:right w:val="single" w:sz="6" w:space="0" w:color="000000"/>
            </w:tcBorders>
          </w:tcPr>
          <w:p w:rsidR="003A7A46" w:rsidRDefault="003A7A46" w:rsidP="00620014">
            <w:pPr>
              <w:rPr>
                <w:sz w:val="20"/>
                <w:szCs w:val="20"/>
              </w:rPr>
            </w:pPr>
            <w:r>
              <w:rPr>
                <w:sz w:val="20"/>
                <w:szCs w:val="20"/>
              </w:rPr>
              <w:t>10/02/2015</w:t>
            </w:r>
          </w:p>
        </w:tc>
        <w:tc>
          <w:tcPr>
            <w:tcW w:w="1620" w:type="dxa"/>
            <w:tcBorders>
              <w:top w:val="single" w:sz="6" w:space="0" w:color="000000"/>
              <w:left w:val="single" w:sz="6" w:space="0" w:color="000000"/>
              <w:bottom w:val="single" w:sz="6" w:space="0" w:color="000000"/>
              <w:right w:val="single" w:sz="6" w:space="0" w:color="000000"/>
            </w:tcBorders>
          </w:tcPr>
          <w:p w:rsidR="003A7A46" w:rsidRDefault="003A7A46"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3A7A46" w:rsidRDefault="003A7A46" w:rsidP="006B0285">
            <w:pPr>
              <w:rPr>
                <w:sz w:val="20"/>
                <w:szCs w:val="20"/>
              </w:rPr>
            </w:pPr>
            <w:r>
              <w:rPr>
                <w:sz w:val="20"/>
                <w:szCs w:val="20"/>
              </w:rPr>
              <w:t>Updated this to make sure the Owner / Discovery member login and verification works the same way.</w:t>
            </w:r>
          </w:p>
        </w:tc>
      </w:tr>
      <w:tr w:rsidR="007D70E0" w:rsidRPr="00503C62" w:rsidTr="00620014">
        <w:tc>
          <w:tcPr>
            <w:tcW w:w="1152" w:type="dxa"/>
            <w:tcBorders>
              <w:top w:val="single" w:sz="6" w:space="0" w:color="000000"/>
              <w:left w:val="single" w:sz="6" w:space="0" w:color="000000"/>
              <w:bottom w:val="single" w:sz="6" w:space="0" w:color="000000"/>
              <w:right w:val="single" w:sz="6" w:space="0" w:color="000000"/>
            </w:tcBorders>
          </w:tcPr>
          <w:p w:rsidR="007D70E0" w:rsidRDefault="007D70E0" w:rsidP="00620014">
            <w:pPr>
              <w:rPr>
                <w:sz w:val="20"/>
                <w:szCs w:val="20"/>
              </w:rPr>
            </w:pPr>
            <w:r>
              <w:rPr>
                <w:sz w:val="20"/>
                <w:szCs w:val="20"/>
              </w:rPr>
              <w:t>0.9</w:t>
            </w:r>
          </w:p>
        </w:tc>
        <w:tc>
          <w:tcPr>
            <w:tcW w:w="2196" w:type="dxa"/>
            <w:tcBorders>
              <w:top w:val="single" w:sz="6" w:space="0" w:color="000000"/>
              <w:left w:val="single" w:sz="6" w:space="0" w:color="000000"/>
              <w:bottom w:val="single" w:sz="6" w:space="0" w:color="000000"/>
              <w:right w:val="single" w:sz="6" w:space="0" w:color="000000"/>
            </w:tcBorders>
          </w:tcPr>
          <w:p w:rsidR="007D70E0" w:rsidRDefault="007D70E0" w:rsidP="00620014">
            <w:pPr>
              <w:rPr>
                <w:sz w:val="20"/>
                <w:szCs w:val="20"/>
              </w:rPr>
            </w:pPr>
            <w:r>
              <w:rPr>
                <w:sz w:val="20"/>
                <w:szCs w:val="20"/>
              </w:rPr>
              <w:t>11/02/2015</w:t>
            </w:r>
          </w:p>
        </w:tc>
        <w:tc>
          <w:tcPr>
            <w:tcW w:w="1620" w:type="dxa"/>
            <w:tcBorders>
              <w:top w:val="single" w:sz="6" w:space="0" w:color="000000"/>
              <w:left w:val="single" w:sz="6" w:space="0" w:color="000000"/>
              <w:bottom w:val="single" w:sz="6" w:space="0" w:color="000000"/>
              <w:right w:val="single" w:sz="6" w:space="0" w:color="000000"/>
            </w:tcBorders>
          </w:tcPr>
          <w:p w:rsidR="007D70E0" w:rsidRDefault="007D70E0"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7D70E0" w:rsidRDefault="007D70E0" w:rsidP="006B0285">
            <w:pPr>
              <w:rPr>
                <w:sz w:val="20"/>
                <w:szCs w:val="20"/>
              </w:rPr>
            </w:pPr>
            <w:r>
              <w:rPr>
                <w:sz w:val="20"/>
                <w:szCs w:val="20"/>
              </w:rPr>
              <w:t xml:space="preserve">Updated the document from </w:t>
            </w:r>
            <w:proofErr w:type="spellStart"/>
            <w:r>
              <w:rPr>
                <w:sz w:val="20"/>
                <w:szCs w:val="20"/>
              </w:rPr>
              <w:t>Ilona’s</w:t>
            </w:r>
            <w:proofErr w:type="spellEnd"/>
            <w:r>
              <w:rPr>
                <w:sz w:val="20"/>
                <w:szCs w:val="20"/>
              </w:rPr>
              <w:t xml:space="preserve"> comments.</w:t>
            </w:r>
          </w:p>
        </w:tc>
      </w:tr>
      <w:tr w:rsidR="00B44186" w:rsidRPr="00503C62" w:rsidTr="00620014">
        <w:trPr>
          <w:ins w:id="9" w:author="Andrew.Crawford" w:date="2015-03-16T11:40:00Z"/>
        </w:trPr>
        <w:tc>
          <w:tcPr>
            <w:tcW w:w="1152" w:type="dxa"/>
            <w:tcBorders>
              <w:top w:val="single" w:sz="6" w:space="0" w:color="000000"/>
              <w:left w:val="single" w:sz="6" w:space="0" w:color="000000"/>
              <w:bottom w:val="single" w:sz="6" w:space="0" w:color="000000"/>
              <w:right w:val="single" w:sz="6" w:space="0" w:color="000000"/>
            </w:tcBorders>
          </w:tcPr>
          <w:p w:rsidR="00B44186" w:rsidRDefault="00B44186" w:rsidP="00620014">
            <w:pPr>
              <w:rPr>
                <w:ins w:id="10" w:author="Andrew.Crawford" w:date="2015-03-16T11:40:00Z"/>
                <w:sz w:val="20"/>
                <w:szCs w:val="20"/>
              </w:rPr>
            </w:pPr>
            <w:ins w:id="11" w:author="Andrew.Crawford" w:date="2015-03-16T11:41:00Z">
              <w:r>
                <w:rPr>
                  <w:sz w:val="20"/>
                  <w:szCs w:val="20"/>
                </w:rPr>
                <w:t>0.9.1</w:t>
              </w:r>
            </w:ins>
          </w:p>
        </w:tc>
        <w:tc>
          <w:tcPr>
            <w:tcW w:w="2196" w:type="dxa"/>
            <w:tcBorders>
              <w:top w:val="single" w:sz="6" w:space="0" w:color="000000"/>
              <w:left w:val="single" w:sz="6" w:space="0" w:color="000000"/>
              <w:bottom w:val="single" w:sz="6" w:space="0" w:color="000000"/>
              <w:right w:val="single" w:sz="6" w:space="0" w:color="000000"/>
            </w:tcBorders>
          </w:tcPr>
          <w:p w:rsidR="00B44186" w:rsidRDefault="00B44186" w:rsidP="00620014">
            <w:pPr>
              <w:rPr>
                <w:ins w:id="12" w:author="Andrew.Crawford" w:date="2015-03-16T11:40:00Z"/>
                <w:sz w:val="20"/>
                <w:szCs w:val="20"/>
              </w:rPr>
            </w:pPr>
            <w:ins w:id="13" w:author="Andrew.Crawford" w:date="2015-03-16T11:41:00Z">
              <w:r>
                <w:rPr>
                  <w:sz w:val="20"/>
                  <w:szCs w:val="20"/>
                </w:rPr>
                <w:t>16/03/2015</w:t>
              </w:r>
            </w:ins>
          </w:p>
        </w:tc>
        <w:tc>
          <w:tcPr>
            <w:tcW w:w="1620" w:type="dxa"/>
            <w:tcBorders>
              <w:top w:val="single" w:sz="6" w:space="0" w:color="000000"/>
              <w:left w:val="single" w:sz="6" w:space="0" w:color="000000"/>
              <w:bottom w:val="single" w:sz="6" w:space="0" w:color="000000"/>
              <w:right w:val="single" w:sz="6" w:space="0" w:color="000000"/>
            </w:tcBorders>
          </w:tcPr>
          <w:p w:rsidR="00B44186" w:rsidRDefault="00B44186" w:rsidP="00620014">
            <w:pPr>
              <w:rPr>
                <w:ins w:id="14" w:author="Andrew.Crawford" w:date="2015-03-16T11:40:00Z"/>
                <w:sz w:val="20"/>
                <w:szCs w:val="20"/>
              </w:rPr>
            </w:pPr>
            <w:ins w:id="15" w:author="Andrew.Crawford" w:date="2015-03-16T11:41:00Z">
              <w:r>
                <w:rPr>
                  <w:sz w:val="20"/>
                  <w:szCs w:val="20"/>
                </w:rPr>
                <w:t>Andrew Crawford</w:t>
              </w:r>
            </w:ins>
          </w:p>
        </w:tc>
        <w:tc>
          <w:tcPr>
            <w:tcW w:w="4770" w:type="dxa"/>
            <w:tcBorders>
              <w:top w:val="single" w:sz="6" w:space="0" w:color="000000"/>
              <w:left w:val="single" w:sz="6" w:space="0" w:color="000000"/>
              <w:bottom w:val="single" w:sz="6" w:space="0" w:color="000000"/>
              <w:right w:val="single" w:sz="6" w:space="0" w:color="000000"/>
            </w:tcBorders>
          </w:tcPr>
          <w:p w:rsidR="00B44186" w:rsidRDefault="00B44186" w:rsidP="006B0285">
            <w:pPr>
              <w:rPr>
                <w:ins w:id="16" w:author="Andrew.Crawford" w:date="2015-03-16T11:41:00Z"/>
                <w:sz w:val="20"/>
                <w:szCs w:val="20"/>
              </w:rPr>
            </w:pPr>
            <w:ins w:id="17" w:author="Andrew.Crawford" w:date="2015-03-16T11:41:00Z">
              <w:r>
                <w:rPr>
                  <w:sz w:val="20"/>
                  <w:szCs w:val="20"/>
                </w:rPr>
                <w:t xml:space="preserve">Added the Password option to </w:t>
              </w:r>
              <w:proofErr w:type="gramStart"/>
              <w:r>
                <w:rPr>
                  <w:sz w:val="20"/>
                  <w:szCs w:val="20"/>
                </w:rPr>
                <w:t>the create</w:t>
              </w:r>
              <w:proofErr w:type="gramEnd"/>
              <w:r>
                <w:rPr>
                  <w:sz w:val="20"/>
                  <w:szCs w:val="20"/>
                </w:rPr>
                <w:t xml:space="preserve"> public page.</w:t>
              </w:r>
            </w:ins>
          </w:p>
          <w:p w:rsidR="00B44186" w:rsidRDefault="00B44186" w:rsidP="006B0285">
            <w:pPr>
              <w:rPr>
                <w:ins w:id="18" w:author="Andrew.Crawford" w:date="2015-03-16T14:45:00Z"/>
                <w:sz w:val="20"/>
                <w:szCs w:val="20"/>
              </w:rPr>
            </w:pPr>
            <w:ins w:id="19" w:author="Andrew.Crawford" w:date="2015-03-16T11:41:00Z">
              <w:r>
                <w:rPr>
                  <w:sz w:val="20"/>
                  <w:szCs w:val="20"/>
                </w:rPr>
                <w:t>Added the Password Recovery Page.</w:t>
              </w:r>
            </w:ins>
          </w:p>
          <w:p w:rsidR="007354BA" w:rsidRDefault="007354BA" w:rsidP="006B0285">
            <w:pPr>
              <w:rPr>
                <w:ins w:id="20" w:author="Andrew.Crawford" w:date="2015-03-16T14:47:00Z"/>
                <w:sz w:val="20"/>
                <w:szCs w:val="20"/>
              </w:rPr>
            </w:pPr>
            <w:ins w:id="21" w:author="Andrew.Crawford" w:date="2015-03-16T14:45:00Z">
              <w:r>
                <w:rPr>
                  <w:sz w:val="20"/>
                  <w:szCs w:val="20"/>
                </w:rPr>
                <w:t>Broke the Reset / Agree Terms pages out of the member page to make it work</w:t>
              </w:r>
            </w:ins>
            <w:ins w:id="22" w:author="Andrew.Crawford" w:date="2015-03-16T14:46:00Z">
              <w:r>
                <w:rPr>
                  <w:sz w:val="20"/>
                  <w:szCs w:val="20"/>
                </w:rPr>
                <w:t xml:space="preserve"> with.</w:t>
              </w:r>
            </w:ins>
          </w:p>
          <w:p w:rsidR="007354BA" w:rsidRDefault="007354BA" w:rsidP="006B0285">
            <w:pPr>
              <w:rPr>
                <w:ins w:id="23" w:author="Andrew.Crawford" w:date="2015-03-16T14:49:00Z"/>
                <w:sz w:val="20"/>
                <w:szCs w:val="20"/>
              </w:rPr>
            </w:pPr>
            <w:ins w:id="24" w:author="Andrew.Crawford" w:date="2015-03-16T14:47:00Z">
              <w:r>
                <w:rPr>
                  <w:sz w:val="20"/>
                  <w:szCs w:val="20"/>
                </w:rPr>
                <w:t>Changed the word Non-Owner to P</w:t>
              </w:r>
              <w:r w:rsidR="00E8246A">
                <w:rPr>
                  <w:sz w:val="20"/>
                  <w:szCs w:val="20"/>
                </w:rPr>
                <w:t>ublic for Members of the Public</w:t>
              </w:r>
            </w:ins>
            <w:ins w:id="25" w:author="Andrew.Crawford" w:date="2015-03-16T14:48:00Z">
              <w:r w:rsidR="00E8246A">
                <w:rPr>
                  <w:sz w:val="20"/>
                  <w:szCs w:val="20"/>
                </w:rPr>
                <w:t xml:space="preserve"> (to make it less confusing).</w:t>
              </w:r>
            </w:ins>
          </w:p>
          <w:p w:rsidR="00236D8A" w:rsidRDefault="009D3222" w:rsidP="006B0285">
            <w:pPr>
              <w:rPr>
                <w:ins w:id="26" w:author="Andrew.Crawford" w:date="2015-03-17T17:08:00Z"/>
                <w:sz w:val="20"/>
                <w:szCs w:val="20"/>
              </w:rPr>
            </w:pPr>
            <w:ins w:id="27" w:author="Andrew.Crawford" w:date="2015-03-16T14:49:00Z">
              <w:r>
                <w:rPr>
                  <w:sz w:val="20"/>
                  <w:szCs w:val="20"/>
                </w:rPr>
                <w:t>Fixed up some formatting of headings</w:t>
              </w:r>
            </w:ins>
            <w:ins w:id="28" w:author="Andrew.Crawford" w:date="2015-03-17T17:08:00Z">
              <w:r w:rsidR="00DF6390">
                <w:rPr>
                  <w:sz w:val="20"/>
                  <w:szCs w:val="20"/>
                </w:rPr>
                <w:t>.</w:t>
              </w:r>
            </w:ins>
          </w:p>
          <w:p w:rsidR="00DF6390" w:rsidRDefault="00DF6390" w:rsidP="006B0285">
            <w:pPr>
              <w:rPr>
                <w:ins w:id="29" w:author="Andrew.Crawford" w:date="2015-03-17T17:12:00Z"/>
                <w:sz w:val="20"/>
                <w:szCs w:val="20"/>
              </w:rPr>
            </w:pPr>
            <w:ins w:id="30" w:author="Andrew.Crawford" w:date="2015-03-17T17:08:00Z">
              <w:r>
                <w:rPr>
                  <w:sz w:val="20"/>
                  <w:szCs w:val="20"/>
                </w:rPr>
                <w:t>Removed the JSON Web token part (since we need to revisit this and may not use that).</w:t>
              </w:r>
            </w:ins>
          </w:p>
          <w:p w:rsidR="0021706C" w:rsidRDefault="0021706C" w:rsidP="006B0285">
            <w:pPr>
              <w:rPr>
                <w:ins w:id="31" w:author="Andrew.Crawford" w:date="2015-03-17T17:03:00Z"/>
                <w:sz w:val="20"/>
                <w:szCs w:val="20"/>
              </w:rPr>
            </w:pPr>
            <w:ins w:id="32" w:author="Andrew.Crawford" w:date="2015-03-17T17:12:00Z">
              <w:r>
                <w:rPr>
                  <w:sz w:val="20"/>
                  <w:szCs w:val="20"/>
                </w:rPr>
                <w:t>Made sure that Create new Member has a password field specified if they are a DISCOVERY member.</w:t>
              </w:r>
            </w:ins>
            <w:bookmarkStart w:id="33" w:name="_GoBack"/>
            <w:bookmarkEnd w:id="33"/>
          </w:p>
          <w:p w:rsidR="007768D9" w:rsidRDefault="007768D9" w:rsidP="006B0285">
            <w:pPr>
              <w:rPr>
                <w:ins w:id="34" w:author="Andrew.Crawford" w:date="2015-03-16T11:40:00Z"/>
                <w:sz w:val="20"/>
                <w:szCs w:val="20"/>
              </w:rPr>
            </w:pPr>
            <w:ins w:id="35" w:author="Andrew.Crawford" w:date="2015-03-17T17:03:00Z">
              <w:r>
                <w:rPr>
                  <w:sz w:val="20"/>
                  <w:szCs w:val="20"/>
                </w:rPr>
                <w:t xml:space="preserve">Updated with comments </w:t>
              </w:r>
              <w:proofErr w:type="spellStart"/>
              <w:r>
                <w:rPr>
                  <w:sz w:val="20"/>
                  <w:szCs w:val="20"/>
                </w:rPr>
                <w:t>form</w:t>
              </w:r>
              <w:proofErr w:type="spellEnd"/>
              <w:r>
                <w:rPr>
                  <w:sz w:val="20"/>
                  <w:szCs w:val="20"/>
                </w:rPr>
                <w:t xml:space="preserve"> </w:t>
              </w:r>
              <w:proofErr w:type="spellStart"/>
              <w:r>
                <w:rPr>
                  <w:sz w:val="20"/>
                  <w:szCs w:val="20"/>
                </w:rPr>
                <w:t>Ilona</w:t>
              </w:r>
              <w:proofErr w:type="spellEnd"/>
              <w:r>
                <w:rPr>
                  <w:sz w:val="20"/>
                  <w:szCs w:val="20"/>
                </w:rPr>
                <w:t>.</w:t>
              </w:r>
            </w:ins>
          </w:p>
        </w:tc>
      </w:tr>
    </w:tbl>
    <w:p w:rsidR="00303BC3" w:rsidRDefault="00303BC3"/>
    <w:p w:rsidR="007A6FFA" w:rsidRPr="00503C62" w:rsidRDefault="007A6FFA" w:rsidP="007A6FFA">
      <w:pPr>
        <w:pStyle w:val="Heading2"/>
        <w:numPr>
          <w:ilvl w:val="1"/>
          <w:numId w:val="6"/>
        </w:numPr>
        <w:tabs>
          <w:tab w:val="num" w:pos="-796"/>
          <w:tab w:val="num" w:pos="426"/>
        </w:tabs>
        <w:ind w:left="426" w:hanging="426"/>
      </w:pPr>
      <w:bookmarkStart w:id="36" w:name="_Toc414285265"/>
      <w:r>
        <w:t>Related Documents</w:t>
      </w:r>
      <w:bookmarkEnd w:id="36"/>
    </w:p>
    <w:tbl>
      <w:tblPr>
        <w:tblpPr w:leftFromText="180" w:rightFromText="180" w:vertAnchor="text" w:horzAnchor="margin" w:tblpY="318"/>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60"/>
        <w:gridCol w:w="7078"/>
      </w:tblGrid>
      <w:tr w:rsidR="007A6FFA" w:rsidRPr="00503C62" w:rsidTr="007A6FFA">
        <w:tc>
          <w:tcPr>
            <w:tcW w:w="2660" w:type="dxa"/>
            <w:tcBorders>
              <w:top w:val="single" w:sz="6" w:space="0" w:color="000000"/>
              <w:left w:val="single" w:sz="6" w:space="0" w:color="000000"/>
              <w:bottom w:val="single" w:sz="6" w:space="0" w:color="000000"/>
              <w:right w:val="single" w:sz="6" w:space="0" w:color="000000"/>
            </w:tcBorders>
            <w:shd w:val="clear" w:color="auto" w:fill="D9D9D9"/>
          </w:tcPr>
          <w:p w:rsidR="007A6FFA" w:rsidRPr="00EF1C19" w:rsidRDefault="007A6FFA" w:rsidP="00620014">
            <w:pPr>
              <w:jc w:val="center"/>
              <w:rPr>
                <w:sz w:val="20"/>
                <w:szCs w:val="20"/>
              </w:rPr>
            </w:pPr>
            <w:r>
              <w:rPr>
                <w:b/>
                <w:bCs/>
                <w:sz w:val="20"/>
                <w:szCs w:val="20"/>
              </w:rPr>
              <w:t>Document</w:t>
            </w:r>
          </w:p>
        </w:tc>
        <w:tc>
          <w:tcPr>
            <w:tcW w:w="7078" w:type="dxa"/>
            <w:tcBorders>
              <w:top w:val="single" w:sz="6" w:space="0" w:color="000000"/>
              <w:left w:val="single" w:sz="6" w:space="0" w:color="000000"/>
              <w:bottom w:val="single" w:sz="6" w:space="0" w:color="000000"/>
              <w:right w:val="single" w:sz="6" w:space="0" w:color="000000"/>
            </w:tcBorders>
            <w:shd w:val="clear" w:color="auto" w:fill="D9D9D9"/>
          </w:tcPr>
          <w:p w:rsidR="007A6FFA" w:rsidRPr="007A6FFA" w:rsidRDefault="007A6FFA" w:rsidP="00620014">
            <w:pPr>
              <w:jc w:val="center"/>
              <w:rPr>
                <w:b/>
                <w:sz w:val="20"/>
                <w:szCs w:val="20"/>
              </w:rPr>
            </w:pPr>
            <w:r w:rsidRPr="007A6FFA">
              <w:rPr>
                <w:b/>
                <w:sz w:val="20"/>
                <w:szCs w:val="20"/>
              </w:rPr>
              <w:t>Location</w:t>
            </w:r>
          </w:p>
        </w:tc>
      </w:tr>
      <w:tr w:rsidR="007A6FFA" w:rsidRPr="00503C62" w:rsidTr="007A6FFA">
        <w:tc>
          <w:tcPr>
            <w:tcW w:w="2660" w:type="dxa"/>
            <w:tcBorders>
              <w:top w:val="single" w:sz="6" w:space="0" w:color="000000"/>
              <w:left w:val="single" w:sz="6" w:space="0" w:color="000000"/>
              <w:bottom w:val="single" w:sz="6" w:space="0" w:color="000000"/>
              <w:right w:val="single" w:sz="6" w:space="0" w:color="000000"/>
            </w:tcBorders>
          </w:tcPr>
          <w:p w:rsidR="007A6FFA" w:rsidRPr="00EF1C19" w:rsidRDefault="008F5926" w:rsidP="00620014">
            <w:pPr>
              <w:rPr>
                <w:sz w:val="20"/>
                <w:szCs w:val="20"/>
              </w:rPr>
            </w:pPr>
            <w:r>
              <w:rPr>
                <w:sz w:val="20"/>
                <w:szCs w:val="20"/>
              </w:rPr>
              <w:t>Privileges</w:t>
            </w:r>
            <w:r w:rsidR="00570266">
              <w:rPr>
                <w:sz w:val="20"/>
                <w:szCs w:val="20"/>
              </w:rPr>
              <w:t xml:space="preserve"> Requirement document</w:t>
            </w:r>
          </w:p>
        </w:tc>
        <w:tc>
          <w:tcPr>
            <w:tcW w:w="7078" w:type="dxa"/>
            <w:tcBorders>
              <w:top w:val="single" w:sz="6" w:space="0" w:color="000000"/>
              <w:left w:val="single" w:sz="6" w:space="0" w:color="000000"/>
              <w:bottom w:val="single" w:sz="6" w:space="0" w:color="000000"/>
              <w:right w:val="single" w:sz="6" w:space="0" w:color="000000"/>
            </w:tcBorders>
          </w:tcPr>
          <w:p w:rsidR="007A6FFA" w:rsidRPr="00EF1C19" w:rsidRDefault="00570266" w:rsidP="00620014">
            <w:pPr>
              <w:rPr>
                <w:sz w:val="20"/>
                <w:szCs w:val="20"/>
              </w:rPr>
            </w:pPr>
            <w:r w:rsidRPr="00570266">
              <w:rPr>
                <w:sz w:val="20"/>
                <w:szCs w:val="20"/>
              </w:rPr>
              <w:t>T:\Projects\IT Projects\PBW\Privileges 2014\Requirements</w:t>
            </w:r>
            <w:r>
              <w:rPr>
                <w:sz w:val="20"/>
                <w:szCs w:val="20"/>
              </w:rPr>
              <w:t>\</w:t>
            </w:r>
            <w:r>
              <w:t xml:space="preserve"> </w:t>
            </w:r>
            <w:r w:rsidRPr="00570266">
              <w:rPr>
                <w:sz w:val="20"/>
                <w:szCs w:val="20"/>
              </w:rPr>
              <w:t>PBW Requirements Spec 2014 v0.4.docx</w:t>
            </w:r>
          </w:p>
        </w:tc>
      </w:tr>
      <w:tr w:rsidR="007A6FFA" w:rsidRPr="00503C62" w:rsidTr="007A6FFA">
        <w:tc>
          <w:tcPr>
            <w:tcW w:w="2660" w:type="dxa"/>
            <w:tcBorders>
              <w:top w:val="single" w:sz="6" w:space="0" w:color="000000"/>
              <w:left w:val="single" w:sz="6" w:space="0" w:color="000000"/>
              <w:bottom w:val="single" w:sz="6" w:space="0" w:color="000000"/>
              <w:right w:val="single" w:sz="6" w:space="0" w:color="000000"/>
            </w:tcBorders>
          </w:tcPr>
          <w:p w:rsidR="007A6FFA" w:rsidRPr="00EF1C19" w:rsidRDefault="007A6FFA" w:rsidP="00620014">
            <w:pPr>
              <w:rPr>
                <w:sz w:val="20"/>
                <w:szCs w:val="20"/>
              </w:rPr>
            </w:pPr>
          </w:p>
        </w:tc>
        <w:tc>
          <w:tcPr>
            <w:tcW w:w="7078" w:type="dxa"/>
            <w:tcBorders>
              <w:top w:val="single" w:sz="6" w:space="0" w:color="000000"/>
              <w:left w:val="single" w:sz="6" w:space="0" w:color="000000"/>
              <w:bottom w:val="single" w:sz="6" w:space="0" w:color="000000"/>
              <w:right w:val="single" w:sz="6" w:space="0" w:color="000000"/>
            </w:tcBorders>
          </w:tcPr>
          <w:p w:rsidR="007A6FFA" w:rsidRPr="00EF1C19" w:rsidRDefault="007A6FFA" w:rsidP="00620014">
            <w:pPr>
              <w:rPr>
                <w:sz w:val="20"/>
                <w:szCs w:val="20"/>
              </w:rPr>
            </w:pPr>
          </w:p>
        </w:tc>
      </w:tr>
    </w:tbl>
    <w:p w:rsidR="007A6FFA" w:rsidRDefault="007A6FFA"/>
    <w:p w:rsidR="00106BD6" w:rsidRDefault="00106BD6">
      <w:pPr>
        <w:rPr>
          <w:b/>
          <w:bCs/>
          <w:kern w:val="28"/>
          <w:sz w:val="28"/>
          <w:szCs w:val="28"/>
          <w:lang w:val="en-GB"/>
        </w:rPr>
      </w:pPr>
      <w:r>
        <w:br w:type="page"/>
      </w:r>
    </w:p>
    <w:sdt>
      <w:sdtPr>
        <w:rPr>
          <w:rFonts w:asciiTheme="minorHAnsi" w:eastAsiaTheme="minorHAnsi" w:hAnsiTheme="minorHAnsi" w:cstheme="minorBidi"/>
          <w:b w:val="0"/>
          <w:bCs w:val="0"/>
          <w:color w:val="auto"/>
          <w:sz w:val="22"/>
          <w:szCs w:val="22"/>
          <w:lang w:val="en-AU" w:eastAsia="en-US"/>
        </w:rPr>
        <w:id w:val="-802222027"/>
        <w:docPartObj>
          <w:docPartGallery w:val="Table of Contents"/>
          <w:docPartUnique/>
        </w:docPartObj>
      </w:sdtPr>
      <w:sdtEndPr>
        <w:rPr>
          <w:noProof/>
        </w:rPr>
      </w:sdtEndPr>
      <w:sdtContent>
        <w:p w:rsidR="00106BD6" w:rsidRDefault="00106BD6">
          <w:pPr>
            <w:pStyle w:val="TOCHeading"/>
          </w:pPr>
          <w:r>
            <w:t>Contents</w:t>
          </w:r>
        </w:p>
        <w:p w:rsidR="00F22C9E" w:rsidRDefault="00F40BEC">
          <w:pPr>
            <w:pStyle w:val="TOC2"/>
            <w:rPr>
              <w:rFonts w:eastAsiaTheme="minorEastAsia"/>
              <w:noProof/>
              <w:lang w:eastAsia="en-AU"/>
            </w:rPr>
          </w:pPr>
          <w:r w:rsidRPr="00F40BEC">
            <w:fldChar w:fldCharType="begin"/>
          </w:r>
          <w:r w:rsidR="00106BD6">
            <w:instrText xml:space="preserve"> TOC \o "1-3" \h \z \u </w:instrText>
          </w:r>
          <w:r w:rsidRPr="00F40BEC">
            <w:fldChar w:fldCharType="separate"/>
          </w:r>
          <w:hyperlink w:anchor="_Toc414285264" w:history="1">
            <w:r w:rsidR="00F22C9E" w:rsidRPr="00DE0180">
              <w:rPr>
                <w:rStyle w:val="Hyperlink"/>
                <w:noProof/>
              </w:rPr>
              <w:t>1.1</w:t>
            </w:r>
            <w:r w:rsidR="00F22C9E">
              <w:rPr>
                <w:rFonts w:eastAsiaTheme="minorEastAsia"/>
                <w:noProof/>
                <w:lang w:eastAsia="en-AU"/>
              </w:rPr>
              <w:tab/>
            </w:r>
            <w:r w:rsidR="00F22C9E" w:rsidRPr="00DE0180">
              <w:rPr>
                <w:rStyle w:val="Hyperlink"/>
                <w:noProof/>
              </w:rPr>
              <w:t>History</w:t>
            </w:r>
            <w:r w:rsidR="00F22C9E">
              <w:rPr>
                <w:noProof/>
                <w:webHidden/>
              </w:rPr>
              <w:tab/>
            </w:r>
            <w:r>
              <w:rPr>
                <w:noProof/>
                <w:webHidden/>
              </w:rPr>
              <w:fldChar w:fldCharType="begin"/>
            </w:r>
            <w:r w:rsidR="00F22C9E">
              <w:rPr>
                <w:noProof/>
                <w:webHidden/>
              </w:rPr>
              <w:instrText xml:space="preserve"> PAGEREF _Toc414285264 \h </w:instrText>
            </w:r>
            <w:r>
              <w:rPr>
                <w:noProof/>
                <w:webHidden/>
              </w:rPr>
            </w:r>
            <w:r>
              <w:rPr>
                <w:noProof/>
                <w:webHidden/>
              </w:rPr>
              <w:fldChar w:fldCharType="separate"/>
            </w:r>
            <w:r w:rsidR="00F22C9E">
              <w:rPr>
                <w:noProof/>
                <w:webHidden/>
              </w:rPr>
              <w:t>2</w:t>
            </w:r>
            <w:r>
              <w:rPr>
                <w:noProof/>
                <w:webHidden/>
              </w:rPr>
              <w:fldChar w:fldCharType="end"/>
            </w:r>
          </w:hyperlink>
        </w:p>
        <w:p w:rsidR="00F22C9E" w:rsidRDefault="00F40BEC">
          <w:pPr>
            <w:pStyle w:val="TOC2"/>
            <w:rPr>
              <w:rFonts w:eastAsiaTheme="minorEastAsia"/>
              <w:noProof/>
              <w:lang w:eastAsia="en-AU"/>
            </w:rPr>
          </w:pPr>
          <w:hyperlink w:anchor="_Toc414285265" w:history="1">
            <w:r w:rsidR="00F22C9E" w:rsidRPr="00DE0180">
              <w:rPr>
                <w:rStyle w:val="Hyperlink"/>
                <w:noProof/>
              </w:rPr>
              <w:t>1.1</w:t>
            </w:r>
            <w:r w:rsidR="00F22C9E">
              <w:rPr>
                <w:rFonts w:eastAsiaTheme="minorEastAsia"/>
                <w:noProof/>
                <w:lang w:eastAsia="en-AU"/>
              </w:rPr>
              <w:tab/>
            </w:r>
            <w:r w:rsidR="00F22C9E" w:rsidRPr="00DE0180">
              <w:rPr>
                <w:rStyle w:val="Hyperlink"/>
                <w:noProof/>
              </w:rPr>
              <w:t>Related Documents</w:t>
            </w:r>
            <w:r w:rsidR="00F22C9E">
              <w:rPr>
                <w:noProof/>
                <w:webHidden/>
              </w:rPr>
              <w:tab/>
            </w:r>
            <w:r>
              <w:rPr>
                <w:noProof/>
                <w:webHidden/>
              </w:rPr>
              <w:fldChar w:fldCharType="begin"/>
            </w:r>
            <w:r w:rsidR="00F22C9E">
              <w:rPr>
                <w:noProof/>
                <w:webHidden/>
              </w:rPr>
              <w:instrText xml:space="preserve"> PAGEREF _Toc414285265 \h </w:instrText>
            </w:r>
            <w:r>
              <w:rPr>
                <w:noProof/>
                <w:webHidden/>
              </w:rPr>
            </w:r>
            <w:r>
              <w:rPr>
                <w:noProof/>
                <w:webHidden/>
              </w:rPr>
              <w:fldChar w:fldCharType="separate"/>
            </w:r>
            <w:r w:rsidR="00F22C9E">
              <w:rPr>
                <w:noProof/>
                <w:webHidden/>
              </w:rPr>
              <w:t>3</w:t>
            </w:r>
            <w:r>
              <w:rPr>
                <w:noProof/>
                <w:webHidden/>
              </w:rPr>
              <w:fldChar w:fldCharType="end"/>
            </w:r>
          </w:hyperlink>
        </w:p>
        <w:p w:rsidR="00F22C9E" w:rsidRDefault="00F40BEC">
          <w:pPr>
            <w:pStyle w:val="TOC1"/>
            <w:tabs>
              <w:tab w:val="left" w:pos="440"/>
              <w:tab w:val="right" w:leader="dot" w:pos="9016"/>
            </w:tabs>
            <w:rPr>
              <w:rFonts w:eastAsiaTheme="minorEastAsia"/>
              <w:noProof/>
              <w:lang w:eastAsia="en-AU"/>
            </w:rPr>
          </w:pPr>
          <w:hyperlink w:anchor="_Toc414285266" w:history="1">
            <w:r w:rsidR="00F22C9E" w:rsidRPr="00DE0180">
              <w:rPr>
                <w:rStyle w:val="Hyperlink"/>
                <w:noProof/>
              </w:rPr>
              <w:t>2</w:t>
            </w:r>
            <w:r w:rsidR="00F22C9E">
              <w:rPr>
                <w:rFonts w:eastAsiaTheme="minorEastAsia"/>
                <w:noProof/>
                <w:lang w:eastAsia="en-AU"/>
              </w:rPr>
              <w:tab/>
            </w:r>
            <w:r w:rsidR="00F22C9E" w:rsidRPr="00DE0180">
              <w:rPr>
                <w:rStyle w:val="Hyperlink"/>
                <w:noProof/>
              </w:rPr>
              <w:t>Login Page</w:t>
            </w:r>
            <w:r w:rsidR="00F22C9E">
              <w:rPr>
                <w:noProof/>
                <w:webHidden/>
              </w:rPr>
              <w:tab/>
            </w:r>
            <w:r>
              <w:rPr>
                <w:noProof/>
                <w:webHidden/>
              </w:rPr>
              <w:fldChar w:fldCharType="begin"/>
            </w:r>
            <w:r w:rsidR="00F22C9E">
              <w:rPr>
                <w:noProof/>
                <w:webHidden/>
              </w:rPr>
              <w:instrText xml:space="preserve"> PAGEREF _Toc414285266 \h </w:instrText>
            </w:r>
            <w:r>
              <w:rPr>
                <w:noProof/>
                <w:webHidden/>
              </w:rPr>
            </w:r>
            <w:r>
              <w:rPr>
                <w:noProof/>
                <w:webHidden/>
              </w:rPr>
              <w:fldChar w:fldCharType="separate"/>
            </w:r>
            <w:r w:rsidR="00F22C9E">
              <w:rPr>
                <w:noProof/>
                <w:webHidden/>
              </w:rPr>
              <w:t>6</w:t>
            </w:r>
            <w:r>
              <w:rPr>
                <w:noProof/>
                <w:webHidden/>
              </w:rPr>
              <w:fldChar w:fldCharType="end"/>
            </w:r>
          </w:hyperlink>
        </w:p>
        <w:p w:rsidR="00F22C9E" w:rsidRDefault="00F40BEC">
          <w:pPr>
            <w:pStyle w:val="TOC2"/>
            <w:rPr>
              <w:rFonts w:eastAsiaTheme="minorEastAsia"/>
              <w:noProof/>
              <w:lang w:eastAsia="en-AU"/>
            </w:rPr>
          </w:pPr>
          <w:hyperlink w:anchor="_Toc414285267" w:history="1">
            <w:r w:rsidR="00F22C9E" w:rsidRPr="00DE0180">
              <w:rPr>
                <w:rStyle w:val="Hyperlink"/>
                <w:noProof/>
              </w:rPr>
              <w:t>2.1</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_Toc414285267 \h </w:instrText>
            </w:r>
            <w:r>
              <w:rPr>
                <w:noProof/>
                <w:webHidden/>
              </w:rPr>
            </w:r>
            <w:r>
              <w:rPr>
                <w:noProof/>
                <w:webHidden/>
              </w:rPr>
              <w:fldChar w:fldCharType="separate"/>
            </w:r>
            <w:r w:rsidR="00F22C9E">
              <w:rPr>
                <w:noProof/>
                <w:webHidden/>
              </w:rPr>
              <w:t>6</w:t>
            </w:r>
            <w:r>
              <w:rPr>
                <w:noProof/>
                <w:webHidden/>
              </w:rPr>
              <w:fldChar w:fldCharType="end"/>
            </w:r>
          </w:hyperlink>
        </w:p>
        <w:p w:rsidR="00F22C9E" w:rsidRDefault="00F40BEC">
          <w:pPr>
            <w:pStyle w:val="TOC2"/>
            <w:rPr>
              <w:rFonts w:eastAsiaTheme="minorEastAsia"/>
              <w:noProof/>
              <w:lang w:eastAsia="en-AU"/>
            </w:rPr>
          </w:pPr>
          <w:hyperlink w:anchor="_Toc414285268" w:history="1">
            <w:r w:rsidR="00F22C9E" w:rsidRPr="00DE0180">
              <w:rPr>
                <w:rStyle w:val="Hyperlink"/>
                <w:noProof/>
              </w:rPr>
              <w:t>2.2</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_Toc414285268 \h </w:instrText>
            </w:r>
            <w:r>
              <w:rPr>
                <w:noProof/>
                <w:webHidden/>
              </w:rPr>
            </w:r>
            <w:r>
              <w:rPr>
                <w:noProof/>
                <w:webHidden/>
              </w:rPr>
              <w:fldChar w:fldCharType="separate"/>
            </w:r>
            <w:r w:rsidR="00F22C9E">
              <w:rPr>
                <w:noProof/>
                <w:webHidden/>
              </w:rPr>
              <w:t>6</w:t>
            </w:r>
            <w:r>
              <w:rPr>
                <w:noProof/>
                <w:webHidden/>
              </w:rPr>
              <w:fldChar w:fldCharType="end"/>
            </w:r>
          </w:hyperlink>
        </w:p>
        <w:p w:rsidR="00F22C9E" w:rsidRDefault="00F40BEC">
          <w:pPr>
            <w:pStyle w:val="TOC2"/>
            <w:rPr>
              <w:rFonts w:eastAsiaTheme="minorEastAsia"/>
              <w:noProof/>
              <w:lang w:eastAsia="en-AU"/>
            </w:rPr>
          </w:pPr>
          <w:hyperlink w:anchor="_Toc414285269" w:history="1">
            <w:r w:rsidR="00F22C9E" w:rsidRPr="00DE0180">
              <w:rPr>
                <w:rStyle w:val="Hyperlink"/>
                <w:noProof/>
              </w:rPr>
              <w:t>2.3</w:t>
            </w:r>
            <w:r w:rsidR="00F22C9E">
              <w:rPr>
                <w:rFonts w:eastAsiaTheme="minorEastAsia"/>
                <w:noProof/>
                <w:lang w:eastAsia="en-AU"/>
              </w:rPr>
              <w:tab/>
            </w:r>
            <w:r w:rsidR="00F22C9E" w:rsidRPr="00DE0180">
              <w:rPr>
                <w:rStyle w:val="Hyperlink"/>
                <w:noProof/>
              </w:rPr>
              <w:t>Screen Wireframes</w:t>
            </w:r>
            <w:r w:rsidR="00F22C9E">
              <w:rPr>
                <w:noProof/>
                <w:webHidden/>
              </w:rPr>
              <w:tab/>
            </w:r>
            <w:r>
              <w:rPr>
                <w:noProof/>
                <w:webHidden/>
              </w:rPr>
              <w:fldChar w:fldCharType="begin"/>
            </w:r>
            <w:r w:rsidR="00F22C9E">
              <w:rPr>
                <w:noProof/>
                <w:webHidden/>
              </w:rPr>
              <w:instrText xml:space="preserve"> PAGEREF _Toc414285269 \h </w:instrText>
            </w:r>
            <w:r>
              <w:rPr>
                <w:noProof/>
                <w:webHidden/>
              </w:rPr>
            </w:r>
            <w:r>
              <w:rPr>
                <w:noProof/>
                <w:webHidden/>
              </w:rPr>
              <w:fldChar w:fldCharType="separate"/>
            </w:r>
            <w:r w:rsidR="00F22C9E">
              <w:rPr>
                <w:noProof/>
                <w:webHidden/>
              </w:rPr>
              <w:t>7</w:t>
            </w:r>
            <w:r>
              <w:rPr>
                <w:noProof/>
                <w:webHidden/>
              </w:rPr>
              <w:fldChar w:fldCharType="end"/>
            </w:r>
          </w:hyperlink>
        </w:p>
        <w:p w:rsidR="00F22C9E" w:rsidRDefault="00F40BEC">
          <w:pPr>
            <w:pStyle w:val="TOC3"/>
            <w:tabs>
              <w:tab w:val="left" w:pos="1320"/>
              <w:tab w:val="right" w:leader="dot" w:pos="9016"/>
            </w:tabs>
            <w:rPr>
              <w:rFonts w:eastAsiaTheme="minorEastAsia"/>
              <w:noProof/>
              <w:lang w:eastAsia="en-AU"/>
            </w:rPr>
          </w:pPr>
          <w:hyperlink w:anchor="_Toc414285270" w:history="1">
            <w:r w:rsidR="00F22C9E" w:rsidRPr="00DE0180">
              <w:rPr>
                <w:rStyle w:val="Hyperlink"/>
                <w:noProof/>
              </w:rPr>
              <w:t>2.3.1</w:t>
            </w:r>
            <w:r w:rsidR="00F22C9E">
              <w:rPr>
                <w:rFonts w:eastAsiaTheme="minorEastAsia"/>
                <w:noProof/>
                <w:lang w:eastAsia="en-AU"/>
              </w:rPr>
              <w:tab/>
            </w:r>
            <w:r w:rsidR="00F22C9E" w:rsidRPr="00DE0180">
              <w:rPr>
                <w:rStyle w:val="Hyperlink"/>
                <w:noProof/>
              </w:rPr>
              <w:t>Screen Fields</w:t>
            </w:r>
            <w:r w:rsidR="00F22C9E">
              <w:rPr>
                <w:noProof/>
                <w:webHidden/>
              </w:rPr>
              <w:tab/>
            </w:r>
            <w:r>
              <w:rPr>
                <w:noProof/>
                <w:webHidden/>
              </w:rPr>
              <w:fldChar w:fldCharType="begin"/>
            </w:r>
            <w:r w:rsidR="00F22C9E">
              <w:rPr>
                <w:noProof/>
                <w:webHidden/>
              </w:rPr>
              <w:instrText xml:space="preserve"> PAGEREF _Toc414285270 \h </w:instrText>
            </w:r>
            <w:r>
              <w:rPr>
                <w:noProof/>
                <w:webHidden/>
              </w:rPr>
            </w:r>
            <w:r>
              <w:rPr>
                <w:noProof/>
                <w:webHidden/>
              </w:rPr>
              <w:fldChar w:fldCharType="separate"/>
            </w:r>
            <w:r w:rsidR="00F22C9E">
              <w:rPr>
                <w:noProof/>
                <w:webHidden/>
              </w:rPr>
              <w:t>7</w:t>
            </w:r>
            <w:r>
              <w:rPr>
                <w:noProof/>
                <w:webHidden/>
              </w:rPr>
              <w:fldChar w:fldCharType="end"/>
            </w:r>
          </w:hyperlink>
        </w:p>
        <w:p w:rsidR="00F22C9E" w:rsidRDefault="00F40BEC">
          <w:pPr>
            <w:pStyle w:val="TOC2"/>
            <w:rPr>
              <w:rFonts w:eastAsiaTheme="minorEastAsia"/>
              <w:noProof/>
              <w:lang w:eastAsia="en-AU"/>
            </w:rPr>
          </w:pPr>
          <w:hyperlink w:anchor="_Toc414285271" w:history="1">
            <w:r w:rsidR="00F22C9E" w:rsidRPr="00DE0180">
              <w:rPr>
                <w:rStyle w:val="Hyperlink"/>
                <w:noProof/>
              </w:rPr>
              <w:t>2.4</w:t>
            </w:r>
            <w:r w:rsidR="00F22C9E">
              <w:rPr>
                <w:rFonts w:eastAsiaTheme="minorEastAsia"/>
                <w:noProof/>
                <w:lang w:eastAsia="en-AU"/>
              </w:rPr>
              <w:tab/>
            </w:r>
            <w:r w:rsidR="00F22C9E" w:rsidRPr="00DE0180">
              <w:rPr>
                <w:rStyle w:val="Hyperlink"/>
                <w:noProof/>
              </w:rPr>
              <w:t>Screen Actions</w:t>
            </w:r>
            <w:r w:rsidR="00F22C9E">
              <w:rPr>
                <w:noProof/>
                <w:webHidden/>
              </w:rPr>
              <w:tab/>
            </w:r>
            <w:r>
              <w:rPr>
                <w:noProof/>
                <w:webHidden/>
              </w:rPr>
              <w:fldChar w:fldCharType="begin"/>
            </w:r>
            <w:r w:rsidR="00F22C9E">
              <w:rPr>
                <w:noProof/>
                <w:webHidden/>
              </w:rPr>
              <w:instrText xml:space="preserve"> PAGEREF _Toc414285271 \h </w:instrText>
            </w:r>
            <w:r>
              <w:rPr>
                <w:noProof/>
                <w:webHidden/>
              </w:rPr>
            </w:r>
            <w:r>
              <w:rPr>
                <w:noProof/>
                <w:webHidden/>
              </w:rPr>
              <w:fldChar w:fldCharType="separate"/>
            </w:r>
            <w:r w:rsidR="00F22C9E">
              <w:rPr>
                <w:noProof/>
                <w:webHidden/>
              </w:rPr>
              <w:t>7</w:t>
            </w:r>
            <w:r>
              <w:rPr>
                <w:noProof/>
                <w:webHidden/>
              </w:rPr>
              <w:fldChar w:fldCharType="end"/>
            </w:r>
          </w:hyperlink>
        </w:p>
        <w:p w:rsidR="00F22C9E" w:rsidRDefault="00F40BEC">
          <w:pPr>
            <w:pStyle w:val="TOC1"/>
            <w:tabs>
              <w:tab w:val="left" w:pos="440"/>
              <w:tab w:val="right" w:leader="dot" w:pos="9016"/>
            </w:tabs>
            <w:rPr>
              <w:rFonts w:eastAsiaTheme="minorEastAsia"/>
              <w:noProof/>
              <w:lang w:eastAsia="en-AU"/>
            </w:rPr>
          </w:pPr>
          <w:hyperlink w:anchor="_Toc414285272" w:history="1">
            <w:r w:rsidR="00F22C9E" w:rsidRPr="00DE0180">
              <w:rPr>
                <w:rStyle w:val="Hyperlink"/>
                <w:noProof/>
              </w:rPr>
              <w:t>3</w:t>
            </w:r>
            <w:r w:rsidR="00F22C9E">
              <w:rPr>
                <w:rFonts w:eastAsiaTheme="minorEastAsia"/>
                <w:noProof/>
                <w:lang w:eastAsia="en-AU"/>
              </w:rPr>
              <w:tab/>
            </w:r>
            <w:r w:rsidR="00F22C9E" w:rsidRPr="00DE0180">
              <w:rPr>
                <w:rStyle w:val="Hyperlink"/>
                <w:noProof/>
              </w:rPr>
              <w:t>Login with JSON Web Token</w:t>
            </w:r>
            <w:r w:rsidR="00F22C9E">
              <w:rPr>
                <w:noProof/>
                <w:webHidden/>
              </w:rPr>
              <w:tab/>
            </w:r>
            <w:r>
              <w:rPr>
                <w:noProof/>
                <w:webHidden/>
              </w:rPr>
              <w:fldChar w:fldCharType="begin"/>
            </w:r>
            <w:r w:rsidR="00F22C9E">
              <w:rPr>
                <w:noProof/>
                <w:webHidden/>
              </w:rPr>
              <w:instrText xml:space="preserve"> PAGEREF _Toc414285272 \h </w:instrText>
            </w:r>
            <w:r>
              <w:rPr>
                <w:noProof/>
                <w:webHidden/>
              </w:rPr>
            </w:r>
            <w:r>
              <w:rPr>
                <w:noProof/>
                <w:webHidden/>
              </w:rPr>
              <w:fldChar w:fldCharType="separate"/>
            </w:r>
            <w:r w:rsidR="00F22C9E">
              <w:rPr>
                <w:noProof/>
                <w:webHidden/>
              </w:rPr>
              <w:t>8</w:t>
            </w:r>
            <w:r>
              <w:rPr>
                <w:noProof/>
                <w:webHidden/>
              </w:rPr>
              <w:fldChar w:fldCharType="end"/>
            </w:r>
          </w:hyperlink>
        </w:p>
        <w:p w:rsidR="00F22C9E" w:rsidRDefault="00F40BEC">
          <w:pPr>
            <w:pStyle w:val="TOC1"/>
            <w:tabs>
              <w:tab w:val="left" w:pos="440"/>
              <w:tab w:val="right" w:leader="dot" w:pos="9016"/>
            </w:tabs>
            <w:rPr>
              <w:rFonts w:eastAsiaTheme="minorEastAsia"/>
              <w:noProof/>
              <w:lang w:eastAsia="en-AU"/>
            </w:rPr>
          </w:pPr>
          <w:hyperlink w:anchor="_Toc414285273" w:history="1">
            <w:r w:rsidR="00F22C9E" w:rsidRPr="00DE0180">
              <w:rPr>
                <w:rStyle w:val="Hyperlink"/>
                <w:noProof/>
              </w:rPr>
              <w:t>4</w:t>
            </w:r>
            <w:r w:rsidR="00F22C9E">
              <w:rPr>
                <w:rFonts w:eastAsiaTheme="minorEastAsia"/>
                <w:noProof/>
                <w:lang w:eastAsia="en-AU"/>
              </w:rPr>
              <w:tab/>
            </w:r>
            <w:r w:rsidR="00F22C9E" w:rsidRPr="00DE0180">
              <w:rPr>
                <w:rStyle w:val="Hyperlink"/>
                <w:noProof/>
              </w:rPr>
              <w:t>Forgotten Password Page</w:t>
            </w:r>
            <w:r w:rsidR="00F22C9E">
              <w:rPr>
                <w:noProof/>
                <w:webHidden/>
              </w:rPr>
              <w:tab/>
            </w:r>
            <w:r>
              <w:rPr>
                <w:noProof/>
                <w:webHidden/>
              </w:rPr>
              <w:fldChar w:fldCharType="begin"/>
            </w:r>
            <w:r w:rsidR="00F22C9E">
              <w:rPr>
                <w:noProof/>
                <w:webHidden/>
              </w:rPr>
              <w:instrText xml:space="preserve"> PAGEREF _Toc414285273 \h </w:instrText>
            </w:r>
            <w:r>
              <w:rPr>
                <w:noProof/>
                <w:webHidden/>
              </w:rPr>
            </w:r>
            <w:r>
              <w:rPr>
                <w:noProof/>
                <w:webHidden/>
              </w:rPr>
              <w:fldChar w:fldCharType="separate"/>
            </w:r>
            <w:r w:rsidR="00F22C9E">
              <w:rPr>
                <w:noProof/>
                <w:webHidden/>
              </w:rPr>
              <w:t>8</w:t>
            </w:r>
            <w:r>
              <w:rPr>
                <w:noProof/>
                <w:webHidden/>
              </w:rPr>
              <w:fldChar w:fldCharType="end"/>
            </w:r>
          </w:hyperlink>
        </w:p>
        <w:p w:rsidR="00F22C9E" w:rsidRDefault="00F40BEC">
          <w:pPr>
            <w:pStyle w:val="TOC2"/>
            <w:rPr>
              <w:rFonts w:eastAsiaTheme="minorEastAsia"/>
              <w:noProof/>
              <w:lang w:eastAsia="en-AU"/>
            </w:rPr>
          </w:pPr>
          <w:hyperlink w:anchor="_Toc414285274" w:history="1">
            <w:r w:rsidR="00F22C9E" w:rsidRPr="00DE0180">
              <w:rPr>
                <w:rStyle w:val="Hyperlink"/>
                <w:noProof/>
              </w:rPr>
              <w:t>4.1</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_Toc414285274 \h </w:instrText>
            </w:r>
            <w:r>
              <w:rPr>
                <w:noProof/>
                <w:webHidden/>
              </w:rPr>
            </w:r>
            <w:r>
              <w:rPr>
                <w:noProof/>
                <w:webHidden/>
              </w:rPr>
              <w:fldChar w:fldCharType="separate"/>
            </w:r>
            <w:r w:rsidR="00F22C9E">
              <w:rPr>
                <w:noProof/>
                <w:webHidden/>
              </w:rPr>
              <w:t>8</w:t>
            </w:r>
            <w:r>
              <w:rPr>
                <w:noProof/>
                <w:webHidden/>
              </w:rPr>
              <w:fldChar w:fldCharType="end"/>
            </w:r>
          </w:hyperlink>
        </w:p>
        <w:p w:rsidR="00F22C9E" w:rsidRDefault="00F40BEC">
          <w:pPr>
            <w:pStyle w:val="TOC2"/>
            <w:rPr>
              <w:rFonts w:eastAsiaTheme="minorEastAsia"/>
              <w:noProof/>
              <w:lang w:eastAsia="en-AU"/>
            </w:rPr>
          </w:pPr>
          <w:hyperlink w:anchor="_Toc414285275" w:history="1">
            <w:r w:rsidR="00F22C9E" w:rsidRPr="00DE0180">
              <w:rPr>
                <w:rStyle w:val="Hyperlink"/>
                <w:noProof/>
              </w:rPr>
              <w:t>4.2</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_Toc414285275 \h </w:instrText>
            </w:r>
            <w:r>
              <w:rPr>
                <w:noProof/>
                <w:webHidden/>
              </w:rPr>
            </w:r>
            <w:r>
              <w:rPr>
                <w:noProof/>
                <w:webHidden/>
              </w:rPr>
              <w:fldChar w:fldCharType="separate"/>
            </w:r>
            <w:r w:rsidR="00F22C9E">
              <w:rPr>
                <w:noProof/>
                <w:webHidden/>
              </w:rPr>
              <w:t>8</w:t>
            </w:r>
            <w:r>
              <w:rPr>
                <w:noProof/>
                <w:webHidden/>
              </w:rPr>
              <w:fldChar w:fldCharType="end"/>
            </w:r>
          </w:hyperlink>
        </w:p>
        <w:p w:rsidR="00F22C9E" w:rsidRDefault="00F40BEC">
          <w:pPr>
            <w:pStyle w:val="TOC2"/>
            <w:rPr>
              <w:rFonts w:eastAsiaTheme="minorEastAsia"/>
              <w:noProof/>
              <w:lang w:eastAsia="en-AU"/>
            </w:rPr>
          </w:pPr>
          <w:hyperlink w:anchor="_Toc414285276" w:history="1">
            <w:r w:rsidR="00F22C9E" w:rsidRPr="00DE0180">
              <w:rPr>
                <w:rStyle w:val="Hyperlink"/>
                <w:noProof/>
              </w:rPr>
              <w:t>4.3</w:t>
            </w:r>
            <w:r w:rsidR="00F22C9E">
              <w:rPr>
                <w:rFonts w:eastAsiaTheme="minorEastAsia"/>
                <w:noProof/>
                <w:lang w:eastAsia="en-AU"/>
              </w:rPr>
              <w:tab/>
            </w:r>
            <w:r w:rsidR="00F22C9E" w:rsidRPr="00DE0180">
              <w:rPr>
                <w:rStyle w:val="Hyperlink"/>
                <w:noProof/>
              </w:rPr>
              <w:t>Screen Wireframes</w:t>
            </w:r>
            <w:r w:rsidR="00F22C9E">
              <w:rPr>
                <w:noProof/>
                <w:webHidden/>
              </w:rPr>
              <w:tab/>
            </w:r>
            <w:r>
              <w:rPr>
                <w:noProof/>
                <w:webHidden/>
              </w:rPr>
              <w:fldChar w:fldCharType="begin"/>
            </w:r>
            <w:r w:rsidR="00F22C9E">
              <w:rPr>
                <w:noProof/>
                <w:webHidden/>
              </w:rPr>
              <w:instrText xml:space="preserve"> PAGEREF _Toc414285276 \h </w:instrText>
            </w:r>
            <w:r>
              <w:rPr>
                <w:noProof/>
                <w:webHidden/>
              </w:rPr>
            </w:r>
            <w:r>
              <w:rPr>
                <w:noProof/>
                <w:webHidden/>
              </w:rPr>
              <w:fldChar w:fldCharType="separate"/>
            </w:r>
            <w:r w:rsidR="00F22C9E">
              <w:rPr>
                <w:noProof/>
                <w:webHidden/>
              </w:rPr>
              <w:t>9</w:t>
            </w:r>
            <w:r>
              <w:rPr>
                <w:noProof/>
                <w:webHidden/>
              </w:rPr>
              <w:fldChar w:fldCharType="end"/>
            </w:r>
          </w:hyperlink>
        </w:p>
        <w:p w:rsidR="00F22C9E" w:rsidRDefault="00F40BEC">
          <w:pPr>
            <w:pStyle w:val="TOC3"/>
            <w:tabs>
              <w:tab w:val="left" w:pos="1320"/>
              <w:tab w:val="right" w:leader="dot" w:pos="9016"/>
            </w:tabs>
            <w:rPr>
              <w:rFonts w:eastAsiaTheme="minorEastAsia"/>
              <w:noProof/>
              <w:lang w:eastAsia="en-AU"/>
            </w:rPr>
          </w:pPr>
          <w:hyperlink w:anchor="_Toc414285277" w:history="1">
            <w:r w:rsidR="00F22C9E" w:rsidRPr="00DE0180">
              <w:rPr>
                <w:rStyle w:val="Hyperlink"/>
                <w:noProof/>
              </w:rPr>
              <w:t>4.3.1</w:t>
            </w:r>
            <w:r w:rsidR="00F22C9E">
              <w:rPr>
                <w:rFonts w:eastAsiaTheme="minorEastAsia"/>
                <w:noProof/>
                <w:lang w:eastAsia="en-AU"/>
              </w:rPr>
              <w:tab/>
            </w:r>
            <w:r w:rsidR="00F22C9E" w:rsidRPr="00DE0180">
              <w:rPr>
                <w:rStyle w:val="Hyperlink"/>
                <w:noProof/>
              </w:rPr>
              <w:t>Screen Fields</w:t>
            </w:r>
            <w:r w:rsidR="00F22C9E">
              <w:rPr>
                <w:noProof/>
                <w:webHidden/>
              </w:rPr>
              <w:tab/>
            </w:r>
            <w:r>
              <w:rPr>
                <w:noProof/>
                <w:webHidden/>
              </w:rPr>
              <w:fldChar w:fldCharType="begin"/>
            </w:r>
            <w:r w:rsidR="00F22C9E">
              <w:rPr>
                <w:noProof/>
                <w:webHidden/>
              </w:rPr>
              <w:instrText xml:space="preserve"> PAGEREF _Toc414285277 \h </w:instrText>
            </w:r>
            <w:r>
              <w:rPr>
                <w:noProof/>
                <w:webHidden/>
              </w:rPr>
            </w:r>
            <w:r>
              <w:rPr>
                <w:noProof/>
                <w:webHidden/>
              </w:rPr>
              <w:fldChar w:fldCharType="separate"/>
            </w:r>
            <w:r w:rsidR="00F22C9E">
              <w:rPr>
                <w:noProof/>
                <w:webHidden/>
              </w:rPr>
              <w:t>9</w:t>
            </w:r>
            <w:r>
              <w:rPr>
                <w:noProof/>
                <w:webHidden/>
              </w:rPr>
              <w:fldChar w:fldCharType="end"/>
            </w:r>
          </w:hyperlink>
        </w:p>
        <w:p w:rsidR="00F22C9E" w:rsidRDefault="00F40BEC">
          <w:pPr>
            <w:pStyle w:val="TOC2"/>
            <w:rPr>
              <w:rFonts w:eastAsiaTheme="minorEastAsia"/>
              <w:noProof/>
              <w:lang w:eastAsia="en-AU"/>
            </w:rPr>
          </w:pPr>
          <w:hyperlink w:anchor="_Toc414285278" w:history="1">
            <w:r w:rsidR="00F22C9E" w:rsidRPr="00DE0180">
              <w:rPr>
                <w:rStyle w:val="Hyperlink"/>
                <w:noProof/>
              </w:rPr>
              <w:t>4.4</w:t>
            </w:r>
            <w:r w:rsidR="00F22C9E">
              <w:rPr>
                <w:rFonts w:eastAsiaTheme="minorEastAsia"/>
                <w:noProof/>
                <w:lang w:eastAsia="en-AU"/>
              </w:rPr>
              <w:tab/>
            </w:r>
            <w:r w:rsidR="00F22C9E" w:rsidRPr="00DE0180">
              <w:rPr>
                <w:rStyle w:val="Hyperlink"/>
                <w:noProof/>
              </w:rPr>
              <w:t>Screen Actions</w:t>
            </w:r>
            <w:r w:rsidR="00F22C9E">
              <w:rPr>
                <w:noProof/>
                <w:webHidden/>
              </w:rPr>
              <w:tab/>
            </w:r>
            <w:r>
              <w:rPr>
                <w:noProof/>
                <w:webHidden/>
              </w:rPr>
              <w:fldChar w:fldCharType="begin"/>
            </w:r>
            <w:r w:rsidR="00F22C9E">
              <w:rPr>
                <w:noProof/>
                <w:webHidden/>
              </w:rPr>
              <w:instrText xml:space="preserve"> PAGEREF _Toc414285278 \h </w:instrText>
            </w:r>
            <w:r>
              <w:rPr>
                <w:noProof/>
                <w:webHidden/>
              </w:rPr>
            </w:r>
            <w:r>
              <w:rPr>
                <w:noProof/>
                <w:webHidden/>
              </w:rPr>
              <w:fldChar w:fldCharType="separate"/>
            </w:r>
            <w:r w:rsidR="00F22C9E">
              <w:rPr>
                <w:noProof/>
                <w:webHidden/>
              </w:rPr>
              <w:t>9</w:t>
            </w:r>
            <w:r>
              <w:rPr>
                <w:noProof/>
                <w:webHidden/>
              </w:rPr>
              <w:fldChar w:fldCharType="end"/>
            </w:r>
          </w:hyperlink>
        </w:p>
        <w:p w:rsidR="00F22C9E" w:rsidRDefault="00F40BEC">
          <w:pPr>
            <w:pStyle w:val="TOC2"/>
            <w:rPr>
              <w:rFonts w:eastAsiaTheme="minorEastAsia"/>
              <w:noProof/>
              <w:lang w:eastAsia="en-AU"/>
            </w:rPr>
          </w:pPr>
          <w:hyperlink w:anchor="_Toc414285279" w:history="1">
            <w:r w:rsidR="00F22C9E" w:rsidRPr="00DE0180">
              <w:rPr>
                <w:rStyle w:val="Hyperlink"/>
                <w:noProof/>
              </w:rPr>
              <w:t>4.5</w:t>
            </w:r>
            <w:r w:rsidR="00F22C9E">
              <w:rPr>
                <w:rFonts w:eastAsiaTheme="minorEastAsia"/>
                <w:noProof/>
                <w:lang w:eastAsia="en-AU"/>
              </w:rPr>
              <w:tab/>
            </w:r>
            <w:r w:rsidR="00F22C9E" w:rsidRPr="00DE0180">
              <w:rPr>
                <w:rStyle w:val="Hyperlink"/>
                <w:noProof/>
              </w:rPr>
              <w:t>Password Reset Steps</w:t>
            </w:r>
            <w:r w:rsidR="00F22C9E">
              <w:rPr>
                <w:noProof/>
                <w:webHidden/>
              </w:rPr>
              <w:tab/>
            </w:r>
            <w:r>
              <w:rPr>
                <w:noProof/>
                <w:webHidden/>
              </w:rPr>
              <w:fldChar w:fldCharType="begin"/>
            </w:r>
            <w:r w:rsidR="00F22C9E">
              <w:rPr>
                <w:noProof/>
                <w:webHidden/>
              </w:rPr>
              <w:instrText xml:space="preserve"> PAGEREF _Toc414285279 \h </w:instrText>
            </w:r>
            <w:r>
              <w:rPr>
                <w:noProof/>
                <w:webHidden/>
              </w:rPr>
            </w:r>
            <w:r>
              <w:rPr>
                <w:noProof/>
                <w:webHidden/>
              </w:rPr>
              <w:fldChar w:fldCharType="separate"/>
            </w:r>
            <w:r w:rsidR="00F22C9E">
              <w:rPr>
                <w:noProof/>
                <w:webHidden/>
              </w:rPr>
              <w:t>10</w:t>
            </w:r>
            <w:r>
              <w:rPr>
                <w:noProof/>
                <w:webHidden/>
              </w:rPr>
              <w:fldChar w:fldCharType="end"/>
            </w:r>
          </w:hyperlink>
        </w:p>
        <w:p w:rsidR="00F22C9E" w:rsidRDefault="00F40BEC">
          <w:pPr>
            <w:pStyle w:val="TOC1"/>
            <w:tabs>
              <w:tab w:val="left" w:pos="440"/>
              <w:tab w:val="right" w:leader="dot" w:pos="9016"/>
            </w:tabs>
            <w:rPr>
              <w:rFonts w:eastAsiaTheme="minorEastAsia"/>
              <w:noProof/>
              <w:lang w:eastAsia="en-AU"/>
            </w:rPr>
          </w:pPr>
          <w:hyperlink w:anchor="_Toc414285280" w:history="1">
            <w:r w:rsidR="00F22C9E" w:rsidRPr="00DE0180">
              <w:rPr>
                <w:rStyle w:val="Hyperlink"/>
                <w:noProof/>
              </w:rPr>
              <w:t>5</w:t>
            </w:r>
            <w:r w:rsidR="00F22C9E">
              <w:rPr>
                <w:rFonts w:eastAsiaTheme="minorEastAsia"/>
                <w:noProof/>
                <w:lang w:eastAsia="en-AU"/>
              </w:rPr>
              <w:tab/>
            </w:r>
            <w:r w:rsidR="00F22C9E" w:rsidRPr="00DE0180">
              <w:rPr>
                <w:rStyle w:val="Hyperlink"/>
                <w:noProof/>
              </w:rPr>
              <w:t>Forgotten Username Page</w:t>
            </w:r>
            <w:r w:rsidR="00F22C9E">
              <w:rPr>
                <w:noProof/>
                <w:webHidden/>
              </w:rPr>
              <w:tab/>
            </w:r>
            <w:r>
              <w:rPr>
                <w:noProof/>
                <w:webHidden/>
              </w:rPr>
              <w:fldChar w:fldCharType="begin"/>
            </w:r>
            <w:r w:rsidR="00F22C9E">
              <w:rPr>
                <w:noProof/>
                <w:webHidden/>
              </w:rPr>
              <w:instrText xml:space="preserve"> PAGEREF _Toc414285280 \h </w:instrText>
            </w:r>
            <w:r>
              <w:rPr>
                <w:noProof/>
                <w:webHidden/>
              </w:rPr>
            </w:r>
            <w:r>
              <w:rPr>
                <w:noProof/>
                <w:webHidden/>
              </w:rPr>
              <w:fldChar w:fldCharType="separate"/>
            </w:r>
            <w:r w:rsidR="00F22C9E">
              <w:rPr>
                <w:noProof/>
                <w:webHidden/>
              </w:rPr>
              <w:t>10</w:t>
            </w:r>
            <w:r>
              <w:rPr>
                <w:noProof/>
                <w:webHidden/>
              </w:rPr>
              <w:fldChar w:fldCharType="end"/>
            </w:r>
          </w:hyperlink>
        </w:p>
        <w:p w:rsidR="00F22C9E" w:rsidRDefault="00F40BEC">
          <w:pPr>
            <w:pStyle w:val="TOC2"/>
            <w:rPr>
              <w:rFonts w:eastAsiaTheme="minorEastAsia"/>
              <w:noProof/>
              <w:lang w:eastAsia="en-AU"/>
            </w:rPr>
          </w:pPr>
          <w:hyperlink w:anchor="_Toc414285281" w:history="1">
            <w:r w:rsidR="00F22C9E" w:rsidRPr="00DE0180">
              <w:rPr>
                <w:rStyle w:val="Hyperlink"/>
                <w:noProof/>
              </w:rPr>
              <w:t>5.1</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_Toc414285281 \h </w:instrText>
            </w:r>
            <w:r>
              <w:rPr>
                <w:noProof/>
                <w:webHidden/>
              </w:rPr>
            </w:r>
            <w:r>
              <w:rPr>
                <w:noProof/>
                <w:webHidden/>
              </w:rPr>
              <w:fldChar w:fldCharType="separate"/>
            </w:r>
            <w:r w:rsidR="00F22C9E">
              <w:rPr>
                <w:noProof/>
                <w:webHidden/>
              </w:rPr>
              <w:t>10</w:t>
            </w:r>
            <w:r>
              <w:rPr>
                <w:noProof/>
                <w:webHidden/>
              </w:rPr>
              <w:fldChar w:fldCharType="end"/>
            </w:r>
          </w:hyperlink>
        </w:p>
        <w:p w:rsidR="00F22C9E" w:rsidRDefault="00F40BEC">
          <w:pPr>
            <w:pStyle w:val="TOC2"/>
            <w:rPr>
              <w:rFonts w:eastAsiaTheme="minorEastAsia"/>
              <w:noProof/>
              <w:lang w:eastAsia="en-AU"/>
            </w:rPr>
          </w:pPr>
          <w:hyperlink w:anchor="_Toc414285282" w:history="1">
            <w:r w:rsidR="00F22C9E" w:rsidRPr="00DE0180">
              <w:rPr>
                <w:rStyle w:val="Hyperlink"/>
                <w:noProof/>
              </w:rPr>
              <w:t>5.2</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_Toc414285282 \h </w:instrText>
            </w:r>
            <w:r>
              <w:rPr>
                <w:noProof/>
                <w:webHidden/>
              </w:rPr>
            </w:r>
            <w:r>
              <w:rPr>
                <w:noProof/>
                <w:webHidden/>
              </w:rPr>
              <w:fldChar w:fldCharType="separate"/>
            </w:r>
            <w:r w:rsidR="00F22C9E">
              <w:rPr>
                <w:noProof/>
                <w:webHidden/>
              </w:rPr>
              <w:t>10</w:t>
            </w:r>
            <w:r>
              <w:rPr>
                <w:noProof/>
                <w:webHidden/>
              </w:rPr>
              <w:fldChar w:fldCharType="end"/>
            </w:r>
          </w:hyperlink>
        </w:p>
        <w:p w:rsidR="00F22C9E" w:rsidRDefault="00F40BEC">
          <w:pPr>
            <w:pStyle w:val="TOC2"/>
            <w:rPr>
              <w:rFonts w:eastAsiaTheme="minorEastAsia"/>
              <w:noProof/>
              <w:lang w:eastAsia="en-AU"/>
            </w:rPr>
          </w:pPr>
          <w:hyperlink w:anchor="_Toc414285283" w:history="1">
            <w:r w:rsidR="00F22C9E" w:rsidRPr="00DE0180">
              <w:rPr>
                <w:rStyle w:val="Hyperlink"/>
                <w:noProof/>
              </w:rPr>
              <w:t>5.3</w:t>
            </w:r>
            <w:r w:rsidR="00F22C9E">
              <w:rPr>
                <w:rFonts w:eastAsiaTheme="minorEastAsia"/>
                <w:noProof/>
                <w:lang w:eastAsia="en-AU"/>
              </w:rPr>
              <w:tab/>
            </w:r>
            <w:r w:rsidR="00F22C9E" w:rsidRPr="00DE0180">
              <w:rPr>
                <w:rStyle w:val="Hyperlink"/>
                <w:noProof/>
              </w:rPr>
              <w:t>Screen Wireframes</w:t>
            </w:r>
            <w:r w:rsidR="00F22C9E">
              <w:rPr>
                <w:noProof/>
                <w:webHidden/>
              </w:rPr>
              <w:tab/>
            </w:r>
            <w:r>
              <w:rPr>
                <w:noProof/>
                <w:webHidden/>
              </w:rPr>
              <w:fldChar w:fldCharType="begin"/>
            </w:r>
            <w:r w:rsidR="00F22C9E">
              <w:rPr>
                <w:noProof/>
                <w:webHidden/>
              </w:rPr>
              <w:instrText xml:space="preserve"> PAGEREF _Toc414285283 \h </w:instrText>
            </w:r>
            <w:r>
              <w:rPr>
                <w:noProof/>
                <w:webHidden/>
              </w:rPr>
            </w:r>
            <w:r>
              <w:rPr>
                <w:noProof/>
                <w:webHidden/>
              </w:rPr>
              <w:fldChar w:fldCharType="separate"/>
            </w:r>
            <w:r w:rsidR="00F22C9E">
              <w:rPr>
                <w:noProof/>
                <w:webHidden/>
              </w:rPr>
              <w:t>11</w:t>
            </w:r>
            <w:r>
              <w:rPr>
                <w:noProof/>
                <w:webHidden/>
              </w:rPr>
              <w:fldChar w:fldCharType="end"/>
            </w:r>
          </w:hyperlink>
        </w:p>
        <w:p w:rsidR="00F22C9E" w:rsidRDefault="00F40BEC">
          <w:pPr>
            <w:pStyle w:val="TOC3"/>
            <w:tabs>
              <w:tab w:val="left" w:pos="1320"/>
              <w:tab w:val="right" w:leader="dot" w:pos="9016"/>
            </w:tabs>
            <w:rPr>
              <w:rFonts w:eastAsiaTheme="minorEastAsia"/>
              <w:noProof/>
              <w:lang w:eastAsia="en-AU"/>
            </w:rPr>
          </w:pPr>
          <w:hyperlink w:anchor="_Toc414285284" w:history="1">
            <w:r w:rsidR="00F22C9E" w:rsidRPr="00DE0180">
              <w:rPr>
                <w:rStyle w:val="Hyperlink"/>
                <w:noProof/>
              </w:rPr>
              <w:t>5.3.1</w:t>
            </w:r>
            <w:r w:rsidR="00F22C9E">
              <w:rPr>
                <w:rFonts w:eastAsiaTheme="minorEastAsia"/>
                <w:noProof/>
                <w:lang w:eastAsia="en-AU"/>
              </w:rPr>
              <w:tab/>
            </w:r>
            <w:r w:rsidR="00F22C9E" w:rsidRPr="00DE0180">
              <w:rPr>
                <w:rStyle w:val="Hyperlink"/>
                <w:noProof/>
              </w:rPr>
              <w:t>Screen Fields</w:t>
            </w:r>
            <w:r w:rsidR="00F22C9E">
              <w:rPr>
                <w:noProof/>
                <w:webHidden/>
              </w:rPr>
              <w:tab/>
            </w:r>
            <w:r>
              <w:rPr>
                <w:noProof/>
                <w:webHidden/>
              </w:rPr>
              <w:fldChar w:fldCharType="begin"/>
            </w:r>
            <w:r w:rsidR="00F22C9E">
              <w:rPr>
                <w:noProof/>
                <w:webHidden/>
              </w:rPr>
              <w:instrText xml:space="preserve"> PAGEREF _Toc414285284 \h </w:instrText>
            </w:r>
            <w:r>
              <w:rPr>
                <w:noProof/>
                <w:webHidden/>
              </w:rPr>
            </w:r>
            <w:r>
              <w:rPr>
                <w:noProof/>
                <w:webHidden/>
              </w:rPr>
              <w:fldChar w:fldCharType="separate"/>
            </w:r>
            <w:r w:rsidR="00F22C9E">
              <w:rPr>
                <w:noProof/>
                <w:webHidden/>
              </w:rPr>
              <w:t>11</w:t>
            </w:r>
            <w:r>
              <w:rPr>
                <w:noProof/>
                <w:webHidden/>
              </w:rPr>
              <w:fldChar w:fldCharType="end"/>
            </w:r>
          </w:hyperlink>
        </w:p>
        <w:p w:rsidR="00F22C9E" w:rsidRDefault="00F40BEC">
          <w:pPr>
            <w:pStyle w:val="TOC2"/>
            <w:rPr>
              <w:rFonts w:eastAsiaTheme="minorEastAsia"/>
              <w:noProof/>
              <w:lang w:eastAsia="en-AU"/>
            </w:rPr>
          </w:pPr>
          <w:hyperlink w:anchor="_Toc414285285" w:history="1">
            <w:r w:rsidR="00F22C9E" w:rsidRPr="00DE0180">
              <w:rPr>
                <w:rStyle w:val="Hyperlink"/>
                <w:noProof/>
              </w:rPr>
              <w:t>5.4</w:t>
            </w:r>
            <w:r w:rsidR="00F22C9E">
              <w:rPr>
                <w:rFonts w:eastAsiaTheme="minorEastAsia"/>
                <w:noProof/>
                <w:lang w:eastAsia="en-AU"/>
              </w:rPr>
              <w:tab/>
            </w:r>
            <w:r w:rsidR="00F22C9E" w:rsidRPr="00DE0180">
              <w:rPr>
                <w:rStyle w:val="Hyperlink"/>
                <w:noProof/>
              </w:rPr>
              <w:t>Screen Actions</w:t>
            </w:r>
            <w:r w:rsidR="00F22C9E">
              <w:rPr>
                <w:noProof/>
                <w:webHidden/>
              </w:rPr>
              <w:tab/>
            </w:r>
            <w:r>
              <w:rPr>
                <w:noProof/>
                <w:webHidden/>
              </w:rPr>
              <w:fldChar w:fldCharType="begin"/>
            </w:r>
            <w:r w:rsidR="00F22C9E">
              <w:rPr>
                <w:noProof/>
                <w:webHidden/>
              </w:rPr>
              <w:instrText xml:space="preserve"> PAGEREF _Toc414285285 \h </w:instrText>
            </w:r>
            <w:r>
              <w:rPr>
                <w:noProof/>
                <w:webHidden/>
              </w:rPr>
            </w:r>
            <w:r>
              <w:rPr>
                <w:noProof/>
                <w:webHidden/>
              </w:rPr>
              <w:fldChar w:fldCharType="separate"/>
            </w:r>
            <w:r w:rsidR="00F22C9E">
              <w:rPr>
                <w:noProof/>
                <w:webHidden/>
              </w:rPr>
              <w:t>11</w:t>
            </w:r>
            <w:r>
              <w:rPr>
                <w:noProof/>
                <w:webHidden/>
              </w:rPr>
              <w:fldChar w:fldCharType="end"/>
            </w:r>
          </w:hyperlink>
        </w:p>
        <w:p w:rsidR="00F22C9E" w:rsidRDefault="00F40BEC">
          <w:pPr>
            <w:pStyle w:val="TOC2"/>
            <w:rPr>
              <w:rFonts w:eastAsiaTheme="minorEastAsia"/>
              <w:noProof/>
              <w:lang w:eastAsia="en-AU"/>
            </w:rPr>
          </w:pPr>
          <w:hyperlink w:anchor="_Toc414285286" w:history="1">
            <w:r w:rsidR="00F22C9E" w:rsidRPr="00DE0180">
              <w:rPr>
                <w:rStyle w:val="Hyperlink"/>
                <w:noProof/>
              </w:rPr>
              <w:t>5.5</w:t>
            </w:r>
            <w:r w:rsidR="00F22C9E">
              <w:rPr>
                <w:rFonts w:eastAsiaTheme="minorEastAsia"/>
                <w:noProof/>
                <w:lang w:eastAsia="en-AU"/>
              </w:rPr>
              <w:tab/>
            </w:r>
            <w:r w:rsidR="00F22C9E" w:rsidRPr="00DE0180">
              <w:rPr>
                <w:rStyle w:val="Hyperlink"/>
                <w:noProof/>
              </w:rPr>
              <w:t>Username email steps</w:t>
            </w:r>
            <w:r w:rsidR="00F22C9E">
              <w:rPr>
                <w:noProof/>
                <w:webHidden/>
              </w:rPr>
              <w:tab/>
            </w:r>
            <w:r>
              <w:rPr>
                <w:noProof/>
                <w:webHidden/>
              </w:rPr>
              <w:fldChar w:fldCharType="begin"/>
            </w:r>
            <w:r w:rsidR="00F22C9E">
              <w:rPr>
                <w:noProof/>
                <w:webHidden/>
              </w:rPr>
              <w:instrText xml:space="preserve"> PAGEREF _Toc414285286 \h </w:instrText>
            </w:r>
            <w:r>
              <w:rPr>
                <w:noProof/>
                <w:webHidden/>
              </w:rPr>
            </w:r>
            <w:r>
              <w:rPr>
                <w:noProof/>
                <w:webHidden/>
              </w:rPr>
              <w:fldChar w:fldCharType="separate"/>
            </w:r>
            <w:r w:rsidR="00F22C9E">
              <w:rPr>
                <w:noProof/>
                <w:webHidden/>
              </w:rPr>
              <w:t>12</w:t>
            </w:r>
            <w:r>
              <w:rPr>
                <w:noProof/>
                <w:webHidden/>
              </w:rPr>
              <w:fldChar w:fldCharType="end"/>
            </w:r>
          </w:hyperlink>
        </w:p>
        <w:p w:rsidR="00F22C9E" w:rsidRDefault="00F40BEC">
          <w:pPr>
            <w:pStyle w:val="TOC1"/>
            <w:tabs>
              <w:tab w:val="left" w:pos="440"/>
              <w:tab w:val="right" w:leader="dot" w:pos="9016"/>
            </w:tabs>
            <w:rPr>
              <w:rFonts w:eastAsiaTheme="minorEastAsia"/>
              <w:noProof/>
              <w:lang w:eastAsia="en-AU"/>
            </w:rPr>
          </w:pPr>
          <w:hyperlink w:anchor="_Toc414285287" w:history="1">
            <w:r w:rsidR="00F22C9E" w:rsidRPr="00DE0180">
              <w:rPr>
                <w:rStyle w:val="Hyperlink"/>
                <w:noProof/>
              </w:rPr>
              <w:t>6</w:t>
            </w:r>
            <w:r w:rsidR="00F22C9E">
              <w:rPr>
                <w:rFonts w:eastAsiaTheme="minorEastAsia"/>
                <w:noProof/>
                <w:lang w:eastAsia="en-AU"/>
              </w:rPr>
              <w:tab/>
            </w:r>
            <w:r w:rsidR="00F22C9E" w:rsidRPr="00DE0180">
              <w:rPr>
                <w:rStyle w:val="Hyperlink"/>
                <w:noProof/>
              </w:rPr>
              <w:t>New User Page</w:t>
            </w:r>
            <w:r w:rsidR="00F22C9E">
              <w:rPr>
                <w:noProof/>
                <w:webHidden/>
              </w:rPr>
              <w:tab/>
            </w:r>
            <w:r>
              <w:rPr>
                <w:noProof/>
                <w:webHidden/>
              </w:rPr>
              <w:fldChar w:fldCharType="begin"/>
            </w:r>
            <w:r w:rsidR="00F22C9E">
              <w:rPr>
                <w:noProof/>
                <w:webHidden/>
              </w:rPr>
              <w:instrText xml:space="preserve"> PAGEREF _Toc414285287 \h </w:instrText>
            </w:r>
            <w:r>
              <w:rPr>
                <w:noProof/>
                <w:webHidden/>
              </w:rPr>
            </w:r>
            <w:r>
              <w:rPr>
                <w:noProof/>
                <w:webHidden/>
              </w:rPr>
              <w:fldChar w:fldCharType="separate"/>
            </w:r>
            <w:r w:rsidR="00F22C9E">
              <w:rPr>
                <w:noProof/>
                <w:webHidden/>
              </w:rPr>
              <w:t>12</w:t>
            </w:r>
            <w:r>
              <w:rPr>
                <w:noProof/>
                <w:webHidden/>
              </w:rPr>
              <w:fldChar w:fldCharType="end"/>
            </w:r>
          </w:hyperlink>
        </w:p>
        <w:p w:rsidR="00F22C9E" w:rsidRDefault="00F40BEC">
          <w:pPr>
            <w:pStyle w:val="TOC2"/>
            <w:rPr>
              <w:rFonts w:eastAsiaTheme="minorEastAsia"/>
              <w:noProof/>
              <w:lang w:eastAsia="en-AU"/>
            </w:rPr>
          </w:pPr>
          <w:hyperlink w:anchor="_Toc414285288" w:history="1">
            <w:r w:rsidR="00F22C9E" w:rsidRPr="00DE0180">
              <w:rPr>
                <w:rStyle w:val="Hyperlink"/>
                <w:noProof/>
              </w:rPr>
              <w:t>6.1</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_Toc414285288 \h </w:instrText>
            </w:r>
            <w:r>
              <w:rPr>
                <w:noProof/>
                <w:webHidden/>
              </w:rPr>
            </w:r>
            <w:r>
              <w:rPr>
                <w:noProof/>
                <w:webHidden/>
              </w:rPr>
              <w:fldChar w:fldCharType="separate"/>
            </w:r>
            <w:r w:rsidR="00F22C9E">
              <w:rPr>
                <w:noProof/>
                <w:webHidden/>
              </w:rPr>
              <w:t>12</w:t>
            </w:r>
            <w:r>
              <w:rPr>
                <w:noProof/>
                <w:webHidden/>
              </w:rPr>
              <w:fldChar w:fldCharType="end"/>
            </w:r>
          </w:hyperlink>
        </w:p>
        <w:p w:rsidR="00F22C9E" w:rsidRDefault="00F40BEC">
          <w:pPr>
            <w:pStyle w:val="TOC2"/>
            <w:rPr>
              <w:rFonts w:eastAsiaTheme="minorEastAsia"/>
              <w:noProof/>
              <w:lang w:eastAsia="en-AU"/>
            </w:rPr>
          </w:pPr>
          <w:hyperlink w:anchor="_Toc414285289" w:history="1">
            <w:r w:rsidR="00F22C9E" w:rsidRPr="00DE0180">
              <w:rPr>
                <w:rStyle w:val="Hyperlink"/>
                <w:noProof/>
              </w:rPr>
              <w:t>6.2</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_Toc414285289 \h </w:instrText>
            </w:r>
            <w:r>
              <w:rPr>
                <w:noProof/>
                <w:webHidden/>
              </w:rPr>
            </w:r>
            <w:r>
              <w:rPr>
                <w:noProof/>
                <w:webHidden/>
              </w:rPr>
              <w:fldChar w:fldCharType="separate"/>
            </w:r>
            <w:r w:rsidR="00F22C9E">
              <w:rPr>
                <w:noProof/>
                <w:webHidden/>
              </w:rPr>
              <w:t>12</w:t>
            </w:r>
            <w:r>
              <w:rPr>
                <w:noProof/>
                <w:webHidden/>
              </w:rPr>
              <w:fldChar w:fldCharType="end"/>
            </w:r>
          </w:hyperlink>
        </w:p>
        <w:p w:rsidR="00F22C9E" w:rsidRDefault="00F40BEC">
          <w:pPr>
            <w:pStyle w:val="TOC2"/>
            <w:rPr>
              <w:rFonts w:eastAsiaTheme="minorEastAsia"/>
              <w:noProof/>
              <w:lang w:eastAsia="en-AU"/>
            </w:rPr>
          </w:pPr>
          <w:hyperlink w:anchor="_Toc414285290" w:history="1">
            <w:r w:rsidR="00F22C9E" w:rsidRPr="00DE0180">
              <w:rPr>
                <w:rStyle w:val="Hyperlink"/>
                <w:noProof/>
              </w:rPr>
              <w:t>6.3</w:t>
            </w:r>
            <w:r w:rsidR="00F22C9E">
              <w:rPr>
                <w:rFonts w:eastAsiaTheme="minorEastAsia"/>
                <w:noProof/>
                <w:lang w:eastAsia="en-AU"/>
              </w:rPr>
              <w:tab/>
            </w:r>
            <w:r w:rsidR="00F22C9E" w:rsidRPr="00DE0180">
              <w:rPr>
                <w:rStyle w:val="Hyperlink"/>
                <w:noProof/>
              </w:rPr>
              <w:t>Screen Design</w:t>
            </w:r>
            <w:r w:rsidR="00F22C9E">
              <w:rPr>
                <w:noProof/>
                <w:webHidden/>
              </w:rPr>
              <w:tab/>
            </w:r>
            <w:r>
              <w:rPr>
                <w:noProof/>
                <w:webHidden/>
              </w:rPr>
              <w:fldChar w:fldCharType="begin"/>
            </w:r>
            <w:r w:rsidR="00F22C9E">
              <w:rPr>
                <w:noProof/>
                <w:webHidden/>
              </w:rPr>
              <w:instrText xml:space="preserve"> PAGEREF _Toc414285290 \h </w:instrText>
            </w:r>
            <w:r>
              <w:rPr>
                <w:noProof/>
                <w:webHidden/>
              </w:rPr>
            </w:r>
            <w:r>
              <w:rPr>
                <w:noProof/>
                <w:webHidden/>
              </w:rPr>
              <w:fldChar w:fldCharType="separate"/>
            </w:r>
            <w:r w:rsidR="00F22C9E">
              <w:rPr>
                <w:noProof/>
                <w:webHidden/>
              </w:rPr>
              <w:t>12</w:t>
            </w:r>
            <w:r>
              <w:rPr>
                <w:noProof/>
                <w:webHidden/>
              </w:rPr>
              <w:fldChar w:fldCharType="end"/>
            </w:r>
          </w:hyperlink>
        </w:p>
        <w:p w:rsidR="00F22C9E" w:rsidRDefault="00F40BEC">
          <w:pPr>
            <w:pStyle w:val="TOC2"/>
            <w:rPr>
              <w:rFonts w:eastAsiaTheme="minorEastAsia"/>
              <w:noProof/>
              <w:lang w:eastAsia="en-AU"/>
            </w:rPr>
          </w:pPr>
          <w:hyperlink w:anchor="_Toc414285291" w:history="1">
            <w:r w:rsidR="00F22C9E" w:rsidRPr="00DE0180">
              <w:rPr>
                <w:rStyle w:val="Hyperlink"/>
                <w:noProof/>
              </w:rPr>
              <w:t>6.4</w:t>
            </w:r>
            <w:r w:rsidR="00F22C9E">
              <w:rPr>
                <w:rFonts w:eastAsiaTheme="minorEastAsia"/>
                <w:noProof/>
                <w:lang w:eastAsia="en-AU"/>
              </w:rPr>
              <w:tab/>
            </w:r>
            <w:r w:rsidR="00F22C9E" w:rsidRPr="00DE0180">
              <w:rPr>
                <w:rStyle w:val="Hyperlink"/>
                <w:noProof/>
              </w:rPr>
              <w:t>Screen Actions – Worldmark Owner</w:t>
            </w:r>
            <w:r w:rsidR="00F22C9E">
              <w:rPr>
                <w:noProof/>
                <w:webHidden/>
              </w:rPr>
              <w:tab/>
            </w:r>
            <w:r>
              <w:rPr>
                <w:noProof/>
                <w:webHidden/>
              </w:rPr>
              <w:fldChar w:fldCharType="begin"/>
            </w:r>
            <w:r w:rsidR="00F22C9E">
              <w:rPr>
                <w:noProof/>
                <w:webHidden/>
              </w:rPr>
              <w:instrText xml:space="preserve"> PAGEREF _Toc414285291 \h </w:instrText>
            </w:r>
            <w:r>
              <w:rPr>
                <w:noProof/>
                <w:webHidden/>
              </w:rPr>
            </w:r>
            <w:r>
              <w:rPr>
                <w:noProof/>
                <w:webHidden/>
              </w:rPr>
              <w:fldChar w:fldCharType="separate"/>
            </w:r>
            <w:r w:rsidR="00F22C9E">
              <w:rPr>
                <w:noProof/>
                <w:webHidden/>
              </w:rPr>
              <w:t>12</w:t>
            </w:r>
            <w:r>
              <w:rPr>
                <w:noProof/>
                <w:webHidden/>
              </w:rPr>
              <w:fldChar w:fldCharType="end"/>
            </w:r>
          </w:hyperlink>
        </w:p>
        <w:p w:rsidR="00F22C9E" w:rsidRDefault="00F40BEC">
          <w:pPr>
            <w:pStyle w:val="TOC1"/>
            <w:tabs>
              <w:tab w:val="left" w:pos="440"/>
              <w:tab w:val="right" w:leader="dot" w:pos="9016"/>
            </w:tabs>
            <w:rPr>
              <w:rFonts w:eastAsiaTheme="minorEastAsia"/>
              <w:noProof/>
              <w:lang w:eastAsia="en-AU"/>
            </w:rPr>
          </w:pPr>
          <w:hyperlink w:anchor="_Toc414285292" w:history="1">
            <w:r w:rsidR="00F22C9E" w:rsidRPr="00DE0180">
              <w:rPr>
                <w:rStyle w:val="Hyperlink"/>
                <w:noProof/>
              </w:rPr>
              <w:t>7</w:t>
            </w:r>
            <w:r w:rsidR="00F22C9E">
              <w:rPr>
                <w:rFonts w:eastAsiaTheme="minorEastAsia"/>
                <w:noProof/>
                <w:lang w:eastAsia="en-AU"/>
              </w:rPr>
              <w:tab/>
            </w:r>
            <w:r w:rsidR="00F22C9E" w:rsidRPr="00DE0180">
              <w:rPr>
                <w:rStyle w:val="Hyperlink"/>
                <w:noProof/>
              </w:rPr>
              <w:t>New WorldMark Member Page</w:t>
            </w:r>
            <w:r w:rsidR="00F22C9E">
              <w:rPr>
                <w:noProof/>
                <w:webHidden/>
              </w:rPr>
              <w:tab/>
            </w:r>
            <w:r>
              <w:rPr>
                <w:noProof/>
                <w:webHidden/>
              </w:rPr>
              <w:fldChar w:fldCharType="begin"/>
            </w:r>
            <w:r w:rsidR="00F22C9E">
              <w:rPr>
                <w:noProof/>
                <w:webHidden/>
              </w:rPr>
              <w:instrText xml:space="preserve"> PAGEREF _Toc414285292 \h </w:instrText>
            </w:r>
            <w:r>
              <w:rPr>
                <w:noProof/>
                <w:webHidden/>
              </w:rPr>
            </w:r>
            <w:r>
              <w:rPr>
                <w:noProof/>
                <w:webHidden/>
              </w:rPr>
              <w:fldChar w:fldCharType="separate"/>
            </w:r>
            <w:r w:rsidR="00F22C9E">
              <w:rPr>
                <w:noProof/>
                <w:webHidden/>
              </w:rPr>
              <w:t>13</w:t>
            </w:r>
            <w:r>
              <w:rPr>
                <w:noProof/>
                <w:webHidden/>
              </w:rPr>
              <w:fldChar w:fldCharType="end"/>
            </w:r>
          </w:hyperlink>
        </w:p>
        <w:p w:rsidR="00F22C9E" w:rsidRDefault="00F40BEC">
          <w:pPr>
            <w:pStyle w:val="TOC2"/>
            <w:rPr>
              <w:rFonts w:eastAsiaTheme="minorEastAsia"/>
              <w:noProof/>
              <w:lang w:eastAsia="en-AU"/>
            </w:rPr>
          </w:pPr>
          <w:hyperlink w:anchor="_Toc414285293" w:history="1">
            <w:r w:rsidR="00F22C9E" w:rsidRPr="00DE0180">
              <w:rPr>
                <w:rStyle w:val="Hyperlink"/>
                <w:noProof/>
              </w:rPr>
              <w:t>7.1</w:t>
            </w:r>
            <w:r w:rsidR="00F22C9E">
              <w:rPr>
                <w:rFonts w:eastAsiaTheme="minorEastAsia"/>
                <w:noProof/>
                <w:lang w:eastAsia="en-AU"/>
              </w:rPr>
              <w:tab/>
            </w:r>
            <w:r w:rsidR="00F22C9E" w:rsidRPr="00DE0180">
              <w:rPr>
                <w:rStyle w:val="Hyperlink"/>
                <w:noProof/>
              </w:rPr>
              <w:t>Introduction</w:t>
            </w:r>
            <w:r w:rsidR="00F22C9E">
              <w:rPr>
                <w:noProof/>
                <w:webHidden/>
              </w:rPr>
              <w:tab/>
            </w:r>
            <w:r>
              <w:rPr>
                <w:noProof/>
                <w:webHidden/>
              </w:rPr>
              <w:fldChar w:fldCharType="begin"/>
            </w:r>
            <w:r w:rsidR="00F22C9E">
              <w:rPr>
                <w:noProof/>
                <w:webHidden/>
              </w:rPr>
              <w:instrText xml:space="preserve"> PAGEREF _Toc414285293 \h </w:instrText>
            </w:r>
            <w:r>
              <w:rPr>
                <w:noProof/>
                <w:webHidden/>
              </w:rPr>
            </w:r>
            <w:r>
              <w:rPr>
                <w:noProof/>
                <w:webHidden/>
              </w:rPr>
              <w:fldChar w:fldCharType="separate"/>
            </w:r>
            <w:r w:rsidR="00F22C9E">
              <w:rPr>
                <w:noProof/>
                <w:webHidden/>
              </w:rPr>
              <w:t>13</w:t>
            </w:r>
            <w:r>
              <w:rPr>
                <w:noProof/>
                <w:webHidden/>
              </w:rPr>
              <w:fldChar w:fldCharType="end"/>
            </w:r>
          </w:hyperlink>
        </w:p>
        <w:p w:rsidR="00F22C9E" w:rsidRDefault="00F40BEC">
          <w:pPr>
            <w:pStyle w:val="TOC2"/>
            <w:rPr>
              <w:rFonts w:eastAsiaTheme="minorEastAsia"/>
              <w:noProof/>
              <w:lang w:eastAsia="en-AU"/>
            </w:rPr>
          </w:pPr>
          <w:hyperlink w:anchor="_Toc414285294" w:history="1">
            <w:r w:rsidR="00F22C9E" w:rsidRPr="00DE0180">
              <w:rPr>
                <w:rStyle w:val="Hyperlink"/>
                <w:noProof/>
              </w:rPr>
              <w:t>7.2</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_Toc414285294 \h </w:instrText>
            </w:r>
            <w:r>
              <w:rPr>
                <w:noProof/>
                <w:webHidden/>
              </w:rPr>
            </w:r>
            <w:r>
              <w:rPr>
                <w:noProof/>
                <w:webHidden/>
              </w:rPr>
              <w:fldChar w:fldCharType="separate"/>
            </w:r>
            <w:r w:rsidR="00F22C9E">
              <w:rPr>
                <w:noProof/>
                <w:webHidden/>
              </w:rPr>
              <w:t>13</w:t>
            </w:r>
            <w:r>
              <w:rPr>
                <w:noProof/>
                <w:webHidden/>
              </w:rPr>
              <w:fldChar w:fldCharType="end"/>
            </w:r>
          </w:hyperlink>
        </w:p>
        <w:p w:rsidR="00F22C9E" w:rsidRDefault="00F40BEC">
          <w:pPr>
            <w:pStyle w:val="TOC2"/>
            <w:rPr>
              <w:rFonts w:eastAsiaTheme="minorEastAsia"/>
              <w:noProof/>
              <w:lang w:eastAsia="en-AU"/>
            </w:rPr>
          </w:pPr>
          <w:hyperlink w:anchor="_Toc414285295" w:history="1">
            <w:r w:rsidR="00F22C9E" w:rsidRPr="00DE0180">
              <w:rPr>
                <w:rStyle w:val="Hyperlink"/>
                <w:noProof/>
              </w:rPr>
              <w:t>7.3</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_Toc414285295 \h </w:instrText>
            </w:r>
            <w:r>
              <w:rPr>
                <w:noProof/>
                <w:webHidden/>
              </w:rPr>
            </w:r>
            <w:r>
              <w:rPr>
                <w:noProof/>
                <w:webHidden/>
              </w:rPr>
              <w:fldChar w:fldCharType="separate"/>
            </w:r>
            <w:r w:rsidR="00F22C9E">
              <w:rPr>
                <w:noProof/>
                <w:webHidden/>
              </w:rPr>
              <w:t>13</w:t>
            </w:r>
            <w:r>
              <w:rPr>
                <w:noProof/>
                <w:webHidden/>
              </w:rPr>
              <w:fldChar w:fldCharType="end"/>
            </w:r>
          </w:hyperlink>
        </w:p>
        <w:p w:rsidR="00F22C9E" w:rsidRDefault="00F40BEC">
          <w:pPr>
            <w:pStyle w:val="TOC2"/>
            <w:rPr>
              <w:rFonts w:eastAsiaTheme="minorEastAsia"/>
              <w:noProof/>
              <w:lang w:eastAsia="en-AU"/>
            </w:rPr>
          </w:pPr>
          <w:hyperlink w:anchor="_Toc414285296" w:history="1">
            <w:r w:rsidR="00F22C9E" w:rsidRPr="00DE0180">
              <w:rPr>
                <w:rStyle w:val="Hyperlink"/>
                <w:noProof/>
              </w:rPr>
              <w:t>7.4</w:t>
            </w:r>
            <w:r w:rsidR="00F22C9E">
              <w:rPr>
                <w:rFonts w:eastAsiaTheme="minorEastAsia"/>
                <w:noProof/>
                <w:lang w:eastAsia="en-AU"/>
              </w:rPr>
              <w:tab/>
            </w:r>
            <w:r w:rsidR="00F22C9E" w:rsidRPr="00DE0180">
              <w:rPr>
                <w:rStyle w:val="Hyperlink"/>
                <w:noProof/>
              </w:rPr>
              <w:t>Screen Wireframes</w:t>
            </w:r>
            <w:r w:rsidR="00F22C9E">
              <w:rPr>
                <w:noProof/>
                <w:webHidden/>
              </w:rPr>
              <w:tab/>
            </w:r>
            <w:r>
              <w:rPr>
                <w:noProof/>
                <w:webHidden/>
              </w:rPr>
              <w:fldChar w:fldCharType="begin"/>
            </w:r>
            <w:r w:rsidR="00F22C9E">
              <w:rPr>
                <w:noProof/>
                <w:webHidden/>
              </w:rPr>
              <w:instrText xml:space="preserve"> PAGEREF _Toc414285296 \h </w:instrText>
            </w:r>
            <w:r>
              <w:rPr>
                <w:noProof/>
                <w:webHidden/>
              </w:rPr>
            </w:r>
            <w:r>
              <w:rPr>
                <w:noProof/>
                <w:webHidden/>
              </w:rPr>
              <w:fldChar w:fldCharType="separate"/>
            </w:r>
            <w:r w:rsidR="00F22C9E">
              <w:rPr>
                <w:noProof/>
                <w:webHidden/>
              </w:rPr>
              <w:t>13</w:t>
            </w:r>
            <w:r>
              <w:rPr>
                <w:noProof/>
                <w:webHidden/>
              </w:rPr>
              <w:fldChar w:fldCharType="end"/>
            </w:r>
          </w:hyperlink>
        </w:p>
        <w:p w:rsidR="00F22C9E" w:rsidRDefault="00F40BEC">
          <w:pPr>
            <w:pStyle w:val="TOC3"/>
            <w:tabs>
              <w:tab w:val="left" w:pos="1320"/>
              <w:tab w:val="right" w:leader="dot" w:pos="9016"/>
            </w:tabs>
            <w:rPr>
              <w:rFonts w:eastAsiaTheme="minorEastAsia"/>
              <w:noProof/>
              <w:lang w:eastAsia="en-AU"/>
            </w:rPr>
          </w:pPr>
          <w:hyperlink w:anchor="_Toc414285297" w:history="1">
            <w:r w:rsidR="00F22C9E" w:rsidRPr="00DE0180">
              <w:rPr>
                <w:rStyle w:val="Hyperlink"/>
                <w:noProof/>
              </w:rPr>
              <w:t>7.4.1</w:t>
            </w:r>
            <w:r w:rsidR="00F22C9E">
              <w:rPr>
                <w:rFonts w:eastAsiaTheme="minorEastAsia"/>
                <w:noProof/>
                <w:lang w:eastAsia="en-AU"/>
              </w:rPr>
              <w:tab/>
            </w:r>
            <w:r w:rsidR="00F22C9E" w:rsidRPr="00DE0180">
              <w:rPr>
                <w:rStyle w:val="Hyperlink"/>
                <w:noProof/>
              </w:rPr>
              <w:t>Screen Fields</w:t>
            </w:r>
            <w:r w:rsidR="00F22C9E">
              <w:rPr>
                <w:noProof/>
                <w:webHidden/>
              </w:rPr>
              <w:tab/>
            </w:r>
            <w:r>
              <w:rPr>
                <w:noProof/>
                <w:webHidden/>
              </w:rPr>
              <w:fldChar w:fldCharType="begin"/>
            </w:r>
            <w:r w:rsidR="00F22C9E">
              <w:rPr>
                <w:noProof/>
                <w:webHidden/>
              </w:rPr>
              <w:instrText xml:space="preserve"> PAGEREF _Toc414285297 \h </w:instrText>
            </w:r>
            <w:r>
              <w:rPr>
                <w:noProof/>
                <w:webHidden/>
              </w:rPr>
            </w:r>
            <w:r>
              <w:rPr>
                <w:noProof/>
                <w:webHidden/>
              </w:rPr>
              <w:fldChar w:fldCharType="separate"/>
            </w:r>
            <w:r w:rsidR="00F22C9E">
              <w:rPr>
                <w:noProof/>
                <w:webHidden/>
              </w:rPr>
              <w:t>13</w:t>
            </w:r>
            <w:r>
              <w:rPr>
                <w:noProof/>
                <w:webHidden/>
              </w:rPr>
              <w:fldChar w:fldCharType="end"/>
            </w:r>
          </w:hyperlink>
        </w:p>
        <w:p w:rsidR="00F22C9E" w:rsidRDefault="00F40BEC">
          <w:pPr>
            <w:pStyle w:val="TOC2"/>
            <w:rPr>
              <w:rFonts w:eastAsiaTheme="minorEastAsia"/>
              <w:noProof/>
              <w:lang w:eastAsia="en-AU"/>
            </w:rPr>
          </w:pPr>
          <w:hyperlink w:anchor="_Toc414285298" w:history="1">
            <w:r w:rsidR="00F22C9E" w:rsidRPr="00DE0180">
              <w:rPr>
                <w:rStyle w:val="Hyperlink"/>
                <w:noProof/>
              </w:rPr>
              <w:t>7.5</w:t>
            </w:r>
            <w:r w:rsidR="00F22C9E">
              <w:rPr>
                <w:rFonts w:eastAsiaTheme="minorEastAsia"/>
                <w:noProof/>
                <w:lang w:eastAsia="en-AU"/>
              </w:rPr>
              <w:tab/>
            </w:r>
            <w:r w:rsidR="00F22C9E" w:rsidRPr="00DE0180">
              <w:rPr>
                <w:rStyle w:val="Hyperlink"/>
                <w:noProof/>
              </w:rPr>
              <w:t>Screen Actions</w:t>
            </w:r>
            <w:r w:rsidR="00F22C9E">
              <w:rPr>
                <w:noProof/>
                <w:webHidden/>
              </w:rPr>
              <w:tab/>
            </w:r>
            <w:r>
              <w:rPr>
                <w:noProof/>
                <w:webHidden/>
              </w:rPr>
              <w:fldChar w:fldCharType="begin"/>
            </w:r>
            <w:r w:rsidR="00F22C9E">
              <w:rPr>
                <w:noProof/>
                <w:webHidden/>
              </w:rPr>
              <w:instrText xml:space="preserve"> PAGEREF _Toc414285298 \h </w:instrText>
            </w:r>
            <w:r>
              <w:rPr>
                <w:noProof/>
                <w:webHidden/>
              </w:rPr>
            </w:r>
            <w:r>
              <w:rPr>
                <w:noProof/>
                <w:webHidden/>
              </w:rPr>
              <w:fldChar w:fldCharType="separate"/>
            </w:r>
            <w:r w:rsidR="00F22C9E">
              <w:rPr>
                <w:noProof/>
                <w:webHidden/>
              </w:rPr>
              <w:t>14</w:t>
            </w:r>
            <w:r>
              <w:rPr>
                <w:noProof/>
                <w:webHidden/>
              </w:rPr>
              <w:fldChar w:fldCharType="end"/>
            </w:r>
          </w:hyperlink>
        </w:p>
        <w:p w:rsidR="00F22C9E" w:rsidRDefault="00F40BEC">
          <w:pPr>
            <w:pStyle w:val="TOC1"/>
            <w:tabs>
              <w:tab w:val="left" w:pos="440"/>
              <w:tab w:val="right" w:leader="dot" w:pos="9016"/>
            </w:tabs>
            <w:rPr>
              <w:rFonts w:eastAsiaTheme="minorEastAsia"/>
              <w:noProof/>
              <w:lang w:eastAsia="en-AU"/>
            </w:rPr>
          </w:pPr>
          <w:hyperlink w:anchor="_Toc414285299" w:history="1">
            <w:r w:rsidR="00F22C9E" w:rsidRPr="00DE0180">
              <w:rPr>
                <w:rStyle w:val="Hyperlink"/>
                <w:noProof/>
              </w:rPr>
              <w:t>8</w:t>
            </w:r>
            <w:r w:rsidR="00F22C9E">
              <w:rPr>
                <w:rFonts w:eastAsiaTheme="minorEastAsia"/>
                <w:noProof/>
                <w:lang w:eastAsia="en-AU"/>
              </w:rPr>
              <w:tab/>
            </w:r>
            <w:r w:rsidR="00F22C9E" w:rsidRPr="00DE0180">
              <w:rPr>
                <w:rStyle w:val="Hyperlink"/>
                <w:noProof/>
              </w:rPr>
              <w:t>New Public Member Page</w:t>
            </w:r>
            <w:r w:rsidR="00F22C9E">
              <w:rPr>
                <w:noProof/>
                <w:webHidden/>
              </w:rPr>
              <w:tab/>
            </w:r>
            <w:r>
              <w:rPr>
                <w:noProof/>
                <w:webHidden/>
              </w:rPr>
              <w:fldChar w:fldCharType="begin"/>
            </w:r>
            <w:r w:rsidR="00F22C9E">
              <w:rPr>
                <w:noProof/>
                <w:webHidden/>
              </w:rPr>
              <w:instrText xml:space="preserve"> PAGEREF _Toc414285299 \h </w:instrText>
            </w:r>
            <w:r>
              <w:rPr>
                <w:noProof/>
                <w:webHidden/>
              </w:rPr>
            </w:r>
            <w:r>
              <w:rPr>
                <w:noProof/>
                <w:webHidden/>
              </w:rPr>
              <w:fldChar w:fldCharType="separate"/>
            </w:r>
            <w:r w:rsidR="00F22C9E">
              <w:rPr>
                <w:noProof/>
                <w:webHidden/>
              </w:rPr>
              <w:t>15</w:t>
            </w:r>
            <w:r>
              <w:rPr>
                <w:noProof/>
                <w:webHidden/>
              </w:rPr>
              <w:fldChar w:fldCharType="end"/>
            </w:r>
          </w:hyperlink>
        </w:p>
        <w:p w:rsidR="00F22C9E" w:rsidRDefault="00F40BEC">
          <w:pPr>
            <w:pStyle w:val="TOC2"/>
            <w:rPr>
              <w:rFonts w:eastAsiaTheme="minorEastAsia"/>
              <w:noProof/>
              <w:lang w:eastAsia="en-AU"/>
            </w:rPr>
          </w:pPr>
          <w:hyperlink w:anchor="_Toc414285300" w:history="1">
            <w:r w:rsidR="00F22C9E" w:rsidRPr="00DE0180">
              <w:rPr>
                <w:rStyle w:val="Hyperlink"/>
                <w:noProof/>
              </w:rPr>
              <w:t>8.1</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_Toc414285300 \h </w:instrText>
            </w:r>
            <w:r>
              <w:rPr>
                <w:noProof/>
                <w:webHidden/>
              </w:rPr>
            </w:r>
            <w:r>
              <w:rPr>
                <w:noProof/>
                <w:webHidden/>
              </w:rPr>
              <w:fldChar w:fldCharType="separate"/>
            </w:r>
            <w:r w:rsidR="00F22C9E">
              <w:rPr>
                <w:noProof/>
                <w:webHidden/>
              </w:rPr>
              <w:t>15</w:t>
            </w:r>
            <w:r>
              <w:rPr>
                <w:noProof/>
                <w:webHidden/>
              </w:rPr>
              <w:fldChar w:fldCharType="end"/>
            </w:r>
          </w:hyperlink>
        </w:p>
        <w:p w:rsidR="00F22C9E" w:rsidRDefault="00F40BEC">
          <w:pPr>
            <w:pStyle w:val="TOC2"/>
            <w:rPr>
              <w:rFonts w:eastAsiaTheme="minorEastAsia"/>
              <w:noProof/>
              <w:lang w:eastAsia="en-AU"/>
            </w:rPr>
          </w:pPr>
          <w:hyperlink w:anchor="_Toc414285301" w:history="1">
            <w:r w:rsidR="00F22C9E" w:rsidRPr="00DE0180">
              <w:rPr>
                <w:rStyle w:val="Hyperlink"/>
                <w:noProof/>
              </w:rPr>
              <w:t>8.2</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_Toc414285301 \h </w:instrText>
            </w:r>
            <w:r>
              <w:rPr>
                <w:noProof/>
                <w:webHidden/>
              </w:rPr>
            </w:r>
            <w:r>
              <w:rPr>
                <w:noProof/>
                <w:webHidden/>
              </w:rPr>
              <w:fldChar w:fldCharType="separate"/>
            </w:r>
            <w:r w:rsidR="00F22C9E">
              <w:rPr>
                <w:noProof/>
                <w:webHidden/>
              </w:rPr>
              <w:t>15</w:t>
            </w:r>
            <w:r>
              <w:rPr>
                <w:noProof/>
                <w:webHidden/>
              </w:rPr>
              <w:fldChar w:fldCharType="end"/>
            </w:r>
          </w:hyperlink>
        </w:p>
        <w:p w:rsidR="00F22C9E" w:rsidRDefault="00F40BEC">
          <w:pPr>
            <w:pStyle w:val="TOC2"/>
            <w:rPr>
              <w:rFonts w:eastAsiaTheme="minorEastAsia"/>
              <w:noProof/>
              <w:lang w:eastAsia="en-AU"/>
            </w:rPr>
          </w:pPr>
          <w:hyperlink w:anchor="_Toc414285302" w:history="1">
            <w:r w:rsidR="00F22C9E" w:rsidRPr="00DE0180">
              <w:rPr>
                <w:rStyle w:val="Hyperlink"/>
                <w:noProof/>
              </w:rPr>
              <w:t>8.3</w:t>
            </w:r>
            <w:r w:rsidR="00F22C9E">
              <w:rPr>
                <w:rFonts w:eastAsiaTheme="minorEastAsia"/>
                <w:noProof/>
                <w:lang w:eastAsia="en-AU"/>
              </w:rPr>
              <w:tab/>
            </w:r>
            <w:r w:rsidR="00F22C9E" w:rsidRPr="00DE0180">
              <w:rPr>
                <w:rStyle w:val="Hyperlink"/>
                <w:noProof/>
              </w:rPr>
              <w:t>Screen Wireframes</w:t>
            </w:r>
            <w:r w:rsidR="00F22C9E">
              <w:rPr>
                <w:noProof/>
                <w:webHidden/>
              </w:rPr>
              <w:tab/>
            </w:r>
            <w:r>
              <w:rPr>
                <w:noProof/>
                <w:webHidden/>
              </w:rPr>
              <w:fldChar w:fldCharType="begin"/>
            </w:r>
            <w:r w:rsidR="00F22C9E">
              <w:rPr>
                <w:noProof/>
                <w:webHidden/>
              </w:rPr>
              <w:instrText xml:space="preserve"> PAGEREF _Toc414285302 \h </w:instrText>
            </w:r>
            <w:r>
              <w:rPr>
                <w:noProof/>
                <w:webHidden/>
              </w:rPr>
            </w:r>
            <w:r>
              <w:rPr>
                <w:noProof/>
                <w:webHidden/>
              </w:rPr>
              <w:fldChar w:fldCharType="separate"/>
            </w:r>
            <w:r w:rsidR="00F22C9E">
              <w:rPr>
                <w:noProof/>
                <w:webHidden/>
              </w:rPr>
              <w:t>15</w:t>
            </w:r>
            <w:r>
              <w:rPr>
                <w:noProof/>
                <w:webHidden/>
              </w:rPr>
              <w:fldChar w:fldCharType="end"/>
            </w:r>
          </w:hyperlink>
        </w:p>
        <w:p w:rsidR="00F22C9E" w:rsidRDefault="00F40BEC">
          <w:pPr>
            <w:pStyle w:val="TOC3"/>
            <w:tabs>
              <w:tab w:val="left" w:pos="1320"/>
              <w:tab w:val="right" w:leader="dot" w:pos="9016"/>
            </w:tabs>
            <w:rPr>
              <w:rFonts w:eastAsiaTheme="minorEastAsia"/>
              <w:noProof/>
              <w:lang w:eastAsia="en-AU"/>
            </w:rPr>
          </w:pPr>
          <w:hyperlink w:anchor="_Toc414285303" w:history="1">
            <w:r w:rsidR="00F22C9E" w:rsidRPr="00DE0180">
              <w:rPr>
                <w:rStyle w:val="Hyperlink"/>
                <w:noProof/>
              </w:rPr>
              <w:t>8.3.1</w:t>
            </w:r>
            <w:r w:rsidR="00F22C9E">
              <w:rPr>
                <w:rFonts w:eastAsiaTheme="minorEastAsia"/>
                <w:noProof/>
                <w:lang w:eastAsia="en-AU"/>
              </w:rPr>
              <w:tab/>
            </w:r>
            <w:r w:rsidR="00F22C9E" w:rsidRPr="00DE0180">
              <w:rPr>
                <w:rStyle w:val="Hyperlink"/>
                <w:noProof/>
              </w:rPr>
              <w:t>Screen Fields</w:t>
            </w:r>
            <w:r w:rsidR="00F22C9E">
              <w:rPr>
                <w:noProof/>
                <w:webHidden/>
              </w:rPr>
              <w:tab/>
            </w:r>
            <w:r>
              <w:rPr>
                <w:noProof/>
                <w:webHidden/>
              </w:rPr>
              <w:fldChar w:fldCharType="begin"/>
            </w:r>
            <w:r w:rsidR="00F22C9E">
              <w:rPr>
                <w:noProof/>
                <w:webHidden/>
              </w:rPr>
              <w:instrText xml:space="preserve"> PAGEREF _Toc414285303 \h </w:instrText>
            </w:r>
            <w:r>
              <w:rPr>
                <w:noProof/>
                <w:webHidden/>
              </w:rPr>
            </w:r>
            <w:r>
              <w:rPr>
                <w:noProof/>
                <w:webHidden/>
              </w:rPr>
              <w:fldChar w:fldCharType="separate"/>
            </w:r>
            <w:r w:rsidR="00F22C9E">
              <w:rPr>
                <w:noProof/>
                <w:webHidden/>
              </w:rPr>
              <w:t>15</w:t>
            </w:r>
            <w:r>
              <w:rPr>
                <w:noProof/>
                <w:webHidden/>
              </w:rPr>
              <w:fldChar w:fldCharType="end"/>
            </w:r>
          </w:hyperlink>
        </w:p>
        <w:p w:rsidR="00F22C9E" w:rsidRDefault="00F40BEC">
          <w:pPr>
            <w:pStyle w:val="TOC2"/>
            <w:rPr>
              <w:rFonts w:eastAsiaTheme="minorEastAsia"/>
              <w:noProof/>
              <w:lang w:eastAsia="en-AU"/>
            </w:rPr>
          </w:pPr>
          <w:hyperlink w:anchor="_Toc414285304" w:history="1">
            <w:r w:rsidR="00F22C9E" w:rsidRPr="00DE0180">
              <w:rPr>
                <w:rStyle w:val="Hyperlink"/>
                <w:noProof/>
              </w:rPr>
              <w:t>8.4</w:t>
            </w:r>
            <w:r w:rsidR="00F22C9E">
              <w:rPr>
                <w:rFonts w:eastAsiaTheme="minorEastAsia"/>
                <w:noProof/>
                <w:lang w:eastAsia="en-AU"/>
              </w:rPr>
              <w:tab/>
            </w:r>
            <w:r w:rsidR="00F22C9E" w:rsidRPr="00DE0180">
              <w:rPr>
                <w:rStyle w:val="Hyperlink"/>
                <w:noProof/>
              </w:rPr>
              <w:t>Screen Actions</w:t>
            </w:r>
            <w:r w:rsidR="00F22C9E">
              <w:rPr>
                <w:noProof/>
                <w:webHidden/>
              </w:rPr>
              <w:tab/>
            </w:r>
            <w:r>
              <w:rPr>
                <w:noProof/>
                <w:webHidden/>
              </w:rPr>
              <w:fldChar w:fldCharType="begin"/>
            </w:r>
            <w:r w:rsidR="00F22C9E">
              <w:rPr>
                <w:noProof/>
                <w:webHidden/>
              </w:rPr>
              <w:instrText xml:space="preserve"> PAGEREF _Toc414285304 \h </w:instrText>
            </w:r>
            <w:r>
              <w:rPr>
                <w:noProof/>
                <w:webHidden/>
              </w:rPr>
            </w:r>
            <w:r>
              <w:rPr>
                <w:noProof/>
                <w:webHidden/>
              </w:rPr>
              <w:fldChar w:fldCharType="separate"/>
            </w:r>
            <w:r w:rsidR="00F22C9E">
              <w:rPr>
                <w:noProof/>
                <w:webHidden/>
              </w:rPr>
              <w:t>16</w:t>
            </w:r>
            <w:r>
              <w:rPr>
                <w:noProof/>
                <w:webHidden/>
              </w:rPr>
              <w:fldChar w:fldCharType="end"/>
            </w:r>
          </w:hyperlink>
        </w:p>
        <w:p w:rsidR="00F22C9E" w:rsidRDefault="00F40BEC">
          <w:pPr>
            <w:pStyle w:val="TOC1"/>
            <w:tabs>
              <w:tab w:val="left" w:pos="440"/>
              <w:tab w:val="right" w:leader="dot" w:pos="9016"/>
            </w:tabs>
            <w:rPr>
              <w:rFonts w:eastAsiaTheme="minorEastAsia"/>
              <w:noProof/>
              <w:lang w:eastAsia="en-AU"/>
            </w:rPr>
          </w:pPr>
          <w:hyperlink w:anchor="_Toc414285305" w:history="1">
            <w:r w:rsidR="00F22C9E" w:rsidRPr="00DE0180">
              <w:rPr>
                <w:rStyle w:val="Hyperlink"/>
                <w:noProof/>
              </w:rPr>
              <w:t>9</w:t>
            </w:r>
            <w:r w:rsidR="00F22C9E">
              <w:rPr>
                <w:rFonts w:eastAsiaTheme="minorEastAsia"/>
                <w:noProof/>
                <w:lang w:eastAsia="en-AU"/>
              </w:rPr>
              <w:tab/>
            </w:r>
            <w:r w:rsidR="00F22C9E" w:rsidRPr="00DE0180">
              <w:rPr>
                <w:rStyle w:val="Hyperlink"/>
                <w:noProof/>
              </w:rPr>
              <w:t>New Employee Member Page</w:t>
            </w:r>
            <w:r w:rsidR="00F22C9E">
              <w:rPr>
                <w:noProof/>
                <w:webHidden/>
              </w:rPr>
              <w:tab/>
            </w:r>
            <w:r>
              <w:rPr>
                <w:noProof/>
                <w:webHidden/>
              </w:rPr>
              <w:fldChar w:fldCharType="begin"/>
            </w:r>
            <w:r w:rsidR="00F22C9E">
              <w:rPr>
                <w:noProof/>
                <w:webHidden/>
              </w:rPr>
              <w:instrText xml:space="preserve"> PAGEREF _Toc414285305 \h </w:instrText>
            </w:r>
            <w:r>
              <w:rPr>
                <w:noProof/>
                <w:webHidden/>
              </w:rPr>
            </w:r>
            <w:r>
              <w:rPr>
                <w:noProof/>
                <w:webHidden/>
              </w:rPr>
              <w:fldChar w:fldCharType="separate"/>
            </w:r>
            <w:r w:rsidR="00F22C9E">
              <w:rPr>
                <w:noProof/>
                <w:webHidden/>
              </w:rPr>
              <w:t>17</w:t>
            </w:r>
            <w:r>
              <w:rPr>
                <w:noProof/>
                <w:webHidden/>
              </w:rPr>
              <w:fldChar w:fldCharType="end"/>
            </w:r>
          </w:hyperlink>
        </w:p>
        <w:p w:rsidR="00F22C9E" w:rsidRDefault="00F40BEC">
          <w:pPr>
            <w:pStyle w:val="TOC2"/>
            <w:rPr>
              <w:rFonts w:eastAsiaTheme="minorEastAsia"/>
              <w:noProof/>
              <w:lang w:eastAsia="en-AU"/>
            </w:rPr>
          </w:pPr>
          <w:hyperlink w:anchor="_Toc414285306" w:history="1">
            <w:r w:rsidR="00F22C9E" w:rsidRPr="00DE0180">
              <w:rPr>
                <w:rStyle w:val="Hyperlink"/>
                <w:noProof/>
              </w:rPr>
              <w:t>9.1</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_Toc414285306 \h </w:instrText>
            </w:r>
            <w:r>
              <w:rPr>
                <w:noProof/>
                <w:webHidden/>
              </w:rPr>
            </w:r>
            <w:r>
              <w:rPr>
                <w:noProof/>
                <w:webHidden/>
              </w:rPr>
              <w:fldChar w:fldCharType="separate"/>
            </w:r>
            <w:r w:rsidR="00F22C9E">
              <w:rPr>
                <w:noProof/>
                <w:webHidden/>
              </w:rPr>
              <w:t>17</w:t>
            </w:r>
            <w:r>
              <w:rPr>
                <w:noProof/>
                <w:webHidden/>
              </w:rPr>
              <w:fldChar w:fldCharType="end"/>
            </w:r>
          </w:hyperlink>
        </w:p>
        <w:p w:rsidR="00F22C9E" w:rsidRDefault="00F40BEC">
          <w:pPr>
            <w:pStyle w:val="TOC2"/>
            <w:rPr>
              <w:rFonts w:eastAsiaTheme="minorEastAsia"/>
              <w:noProof/>
              <w:lang w:eastAsia="en-AU"/>
            </w:rPr>
          </w:pPr>
          <w:hyperlink w:anchor="_Toc414285307" w:history="1">
            <w:r w:rsidR="00F22C9E" w:rsidRPr="00DE0180">
              <w:rPr>
                <w:rStyle w:val="Hyperlink"/>
                <w:noProof/>
              </w:rPr>
              <w:t>9.2</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_Toc414285307 \h </w:instrText>
            </w:r>
            <w:r>
              <w:rPr>
                <w:noProof/>
                <w:webHidden/>
              </w:rPr>
            </w:r>
            <w:r>
              <w:rPr>
                <w:noProof/>
                <w:webHidden/>
              </w:rPr>
              <w:fldChar w:fldCharType="separate"/>
            </w:r>
            <w:r w:rsidR="00F22C9E">
              <w:rPr>
                <w:noProof/>
                <w:webHidden/>
              </w:rPr>
              <w:t>17</w:t>
            </w:r>
            <w:r>
              <w:rPr>
                <w:noProof/>
                <w:webHidden/>
              </w:rPr>
              <w:fldChar w:fldCharType="end"/>
            </w:r>
          </w:hyperlink>
        </w:p>
        <w:p w:rsidR="00F22C9E" w:rsidRDefault="00F40BEC">
          <w:pPr>
            <w:pStyle w:val="TOC2"/>
            <w:rPr>
              <w:rFonts w:eastAsiaTheme="minorEastAsia"/>
              <w:noProof/>
              <w:lang w:eastAsia="en-AU"/>
            </w:rPr>
          </w:pPr>
          <w:hyperlink w:anchor="_Toc414285308" w:history="1">
            <w:r w:rsidR="00F22C9E" w:rsidRPr="00DE0180">
              <w:rPr>
                <w:rStyle w:val="Hyperlink"/>
                <w:noProof/>
              </w:rPr>
              <w:t>9.3</w:t>
            </w:r>
            <w:r w:rsidR="00F22C9E">
              <w:rPr>
                <w:rFonts w:eastAsiaTheme="minorEastAsia"/>
                <w:noProof/>
                <w:lang w:eastAsia="en-AU"/>
              </w:rPr>
              <w:tab/>
            </w:r>
            <w:r w:rsidR="00F22C9E" w:rsidRPr="00DE0180">
              <w:rPr>
                <w:rStyle w:val="Hyperlink"/>
                <w:noProof/>
              </w:rPr>
              <w:t>Screen Wireframes</w:t>
            </w:r>
            <w:r w:rsidR="00F22C9E">
              <w:rPr>
                <w:noProof/>
                <w:webHidden/>
              </w:rPr>
              <w:tab/>
            </w:r>
            <w:r>
              <w:rPr>
                <w:noProof/>
                <w:webHidden/>
              </w:rPr>
              <w:fldChar w:fldCharType="begin"/>
            </w:r>
            <w:r w:rsidR="00F22C9E">
              <w:rPr>
                <w:noProof/>
                <w:webHidden/>
              </w:rPr>
              <w:instrText xml:space="preserve"> PAGEREF _Toc414285308 \h </w:instrText>
            </w:r>
            <w:r>
              <w:rPr>
                <w:noProof/>
                <w:webHidden/>
              </w:rPr>
            </w:r>
            <w:r>
              <w:rPr>
                <w:noProof/>
                <w:webHidden/>
              </w:rPr>
              <w:fldChar w:fldCharType="separate"/>
            </w:r>
            <w:r w:rsidR="00F22C9E">
              <w:rPr>
                <w:noProof/>
                <w:webHidden/>
              </w:rPr>
              <w:t>18</w:t>
            </w:r>
            <w:r>
              <w:rPr>
                <w:noProof/>
                <w:webHidden/>
              </w:rPr>
              <w:fldChar w:fldCharType="end"/>
            </w:r>
          </w:hyperlink>
        </w:p>
        <w:p w:rsidR="00F22C9E" w:rsidRDefault="00F40BEC">
          <w:pPr>
            <w:pStyle w:val="TOC3"/>
            <w:tabs>
              <w:tab w:val="left" w:pos="1320"/>
              <w:tab w:val="right" w:leader="dot" w:pos="9016"/>
            </w:tabs>
            <w:rPr>
              <w:rFonts w:eastAsiaTheme="minorEastAsia"/>
              <w:noProof/>
              <w:lang w:eastAsia="en-AU"/>
            </w:rPr>
          </w:pPr>
          <w:hyperlink w:anchor="_Toc414285309" w:history="1">
            <w:r w:rsidR="00F22C9E" w:rsidRPr="00DE0180">
              <w:rPr>
                <w:rStyle w:val="Hyperlink"/>
                <w:noProof/>
              </w:rPr>
              <w:t>9.3.1</w:t>
            </w:r>
            <w:r w:rsidR="00F22C9E">
              <w:rPr>
                <w:rFonts w:eastAsiaTheme="minorEastAsia"/>
                <w:noProof/>
                <w:lang w:eastAsia="en-AU"/>
              </w:rPr>
              <w:tab/>
            </w:r>
            <w:r w:rsidR="00F22C9E" w:rsidRPr="00DE0180">
              <w:rPr>
                <w:rStyle w:val="Hyperlink"/>
                <w:noProof/>
              </w:rPr>
              <w:t>Screen Fields</w:t>
            </w:r>
            <w:r w:rsidR="00F22C9E">
              <w:rPr>
                <w:noProof/>
                <w:webHidden/>
              </w:rPr>
              <w:tab/>
            </w:r>
            <w:r>
              <w:rPr>
                <w:noProof/>
                <w:webHidden/>
              </w:rPr>
              <w:fldChar w:fldCharType="begin"/>
            </w:r>
            <w:r w:rsidR="00F22C9E">
              <w:rPr>
                <w:noProof/>
                <w:webHidden/>
              </w:rPr>
              <w:instrText xml:space="preserve"> PAGEREF _Toc414285309 \h </w:instrText>
            </w:r>
            <w:r>
              <w:rPr>
                <w:noProof/>
                <w:webHidden/>
              </w:rPr>
            </w:r>
            <w:r>
              <w:rPr>
                <w:noProof/>
                <w:webHidden/>
              </w:rPr>
              <w:fldChar w:fldCharType="separate"/>
            </w:r>
            <w:r w:rsidR="00F22C9E">
              <w:rPr>
                <w:noProof/>
                <w:webHidden/>
              </w:rPr>
              <w:t>18</w:t>
            </w:r>
            <w:r>
              <w:rPr>
                <w:noProof/>
                <w:webHidden/>
              </w:rPr>
              <w:fldChar w:fldCharType="end"/>
            </w:r>
          </w:hyperlink>
        </w:p>
        <w:p w:rsidR="00F22C9E" w:rsidRDefault="00F40BEC">
          <w:pPr>
            <w:pStyle w:val="TOC2"/>
            <w:rPr>
              <w:rFonts w:eastAsiaTheme="minorEastAsia"/>
              <w:noProof/>
              <w:lang w:eastAsia="en-AU"/>
            </w:rPr>
          </w:pPr>
          <w:hyperlink w:anchor="_Toc414285310" w:history="1">
            <w:r w:rsidR="00F22C9E" w:rsidRPr="00DE0180">
              <w:rPr>
                <w:rStyle w:val="Hyperlink"/>
                <w:noProof/>
              </w:rPr>
              <w:t>9.4</w:t>
            </w:r>
            <w:r w:rsidR="00F22C9E">
              <w:rPr>
                <w:rFonts w:eastAsiaTheme="minorEastAsia"/>
                <w:noProof/>
                <w:lang w:eastAsia="en-AU"/>
              </w:rPr>
              <w:tab/>
            </w:r>
            <w:r w:rsidR="00F22C9E" w:rsidRPr="00DE0180">
              <w:rPr>
                <w:rStyle w:val="Hyperlink"/>
                <w:noProof/>
              </w:rPr>
              <w:t>Screen Actions</w:t>
            </w:r>
            <w:r w:rsidR="00F22C9E">
              <w:rPr>
                <w:noProof/>
                <w:webHidden/>
              </w:rPr>
              <w:tab/>
            </w:r>
            <w:r>
              <w:rPr>
                <w:noProof/>
                <w:webHidden/>
              </w:rPr>
              <w:fldChar w:fldCharType="begin"/>
            </w:r>
            <w:r w:rsidR="00F22C9E">
              <w:rPr>
                <w:noProof/>
                <w:webHidden/>
              </w:rPr>
              <w:instrText xml:space="preserve"> PAGEREF _Toc414285310 \h </w:instrText>
            </w:r>
            <w:r>
              <w:rPr>
                <w:noProof/>
                <w:webHidden/>
              </w:rPr>
            </w:r>
            <w:r>
              <w:rPr>
                <w:noProof/>
                <w:webHidden/>
              </w:rPr>
              <w:fldChar w:fldCharType="separate"/>
            </w:r>
            <w:r w:rsidR="00F22C9E">
              <w:rPr>
                <w:noProof/>
                <w:webHidden/>
              </w:rPr>
              <w:t>19</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11" w:history="1">
            <w:r w:rsidR="00F22C9E" w:rsidRPr="00DE0180">
              <w:rPr>
                <w:rStyle w:val="Hyperlink"/>
                <w:noProof/>
              </w:rPr>
              <w:t>10</w:t>
            </w:r>
            <w:r w:rsidR="00F22C9E">
              <w:rPr>
                <w:rFonts w:eastAsiaTheme="minorEastAsia"/>
                <w:noProof/>
                <w:lang w:eastAsia="en-AU"/>
              </w:rPr>
              <w:tab/>
            </w:r>
            <w:r w:rsidR="00F22C9E" w:rsidRPr="00DE0180">
              <w:rPr>
                <w:rStyle w:val="Hyperlink"/>
                <w:noProof/>
              </w:rPr>
              <w:t>Password Recovery Page</w:t>
            </w:r>
            <w:r w:rsidR="00F22C9E">
              <w:rPr>
                <w:noProof/>
                <w:webHidden/>
              </w:rPr>
              <w:tab/>
            </w:r>
            <w:r>
              <w:rPr>
                <w:noProof/>
                <w:webHidden/>
              </w:rPr>
              <w:fldChar w:fldCharType="begin"/>
            </w:r>
            <w:r w:rsidR="00F22C9E">
              <w:rPr>
                <w:noProof/>
                <w:webHidden/>
              </w:rPr>
              <w:instrText xml:space="preserve"> PAGEREF _Toc414285311 \h </w:instrText>
            </w:r>
            <w:r>
              <w:rPr>
                <w:noProof/>
                <w:webHidden/>
              </w:rPr>
            </w:r>
            <w:r>
              <w:rPr>
                <w:noProof/>
                <w:webHidden/>
              </w:rPr>
              <w:fldChar w:fldCharType="separate"/>
            </w:r>
            <w:r w:rsidR="00F22C9E">
              <w:rPr>
                <w:noProof/>
                <w:webHidden/>
              </w:rPr>
              <w:t>20</w:t>
            </w:r>
            <w:r>
              <w:rPr>
                <w:noProof/>
                <w:webHidden/>
              </w:rPr>
              <w:fldChar w:fldCharType="end"/>
            </w:r>
          </w:hyperlink>
        </w:p>
        <w:p w:rsidR="00F22C9E" w:rsidRDefault="00F40BEC">
          <w:pPr>
            <w:pStyle w:val="TOC2"/>
            <w:rPr>
              <w:rFonts w:eastAsiaTheme="minorEastAsia"/>
              <w:noProof/>
              <w:lang w:eastAsia="en-AU"/>
            </w:rPr>
          </w:pPr>
          <w:hyperlink w:anchor="_Toc414285312" w:history="1">
            <w:r w:rsidR="00F22C9E" w:rsidRPr="00DE0180">
              <w:rPr>
                <w:rStyle w:val="Hyperlink"/>
                <w:noProof/>
              </w:rPr>
              <w:t>10.1</w:t>
            </w:r>
            <w:r w:rsidR="00F22C9E">
              <w:rPr>
                <w:rFonts w:eastAsiaTheme="minorEastAsia"/>
                <w:noProof/>
                <w:lang w:eastAsia="en-AU"/>
              </w:rPr>
              <w:tab/>
            </w:r>
            <w:r w:rsidR="00F22C9E" w:rsidRPr="00DE0180">
              <w:rPr>
                <w:rStyle w:val="Hyperlink"/>
                <w:noProof/>
              </w:rPr>
              <w:t>Introduction</w:t>
            </w:r>
            <w:r w:rsidR="00F22C9E">
              <w:rPr>
                <w:noProof/>
                <w:webHidden/>
              </w:rPr>
              <w:tab/>
            </w:r>
            <w:r>
              <w:rPr>
                <w:noProof/>
                <w:webHidden/>
              </w:rPr>
              <w:fldChar w:fldCharType="begin"/>
            </w:r>
            <w:r w:rsidR="00F22C9E">
              <w:rPr>
                <w:noProof/>
                <w:webHidden/>
              </w:rPr>
              <w:instrText xml:space="preserve"> PAGEREF _Toc414285312 \h </w:instrText>
            </w:r>
            <w:r>
              <w:rPr>
                <w:noProof/>
                <w:webHidden/>
              </w:rPr>
            </w:r>
            <w:r>
              <w:rPr>
                <w:noProof/>
                <w:webHidden/>
              </w:rPr>
              <w:fldChar w:fldCharType="separate"/>
            </w:r>
            <w:r w:rsidR="00F22C9E">
              <w:rPr>
                <w:noProof/>
                <w:webHidden/>
              </w:rPr>
              <w:t>20</w:t>
            </w:r>
            <w:r>
              <w:rPr>
                <w:noProof/>
                <w:webHidden/>
              </w:rPr>
              <w:fldChar w:fldCharType="end"/>
            </w:r>
          </w:hyperlink>
        </w:p>
        <w:p w:rsidR="00F22C9E" w:rsidRDefault="00F40BEC">
          <w:pPr>
            <w:pStyle w:val="TOC2"/>
            <w:rPr>
              <w:rFonts w:eastAsiaTheme="minorEastAsia"/>
              <w:noProof/>
              <w:lang w:eastAsia="en-AU"/>
            </w:rPr>
          </w:pPr>
          <w:hyperlink w:anchor="_Toc414285313" w:history="1">
            <w:r w:rsidR="00F22C9E" w:rsidRPr="00DE0180">
              <w:rPr>
                <w:rStyle w:val="Hyperlink"/>
                <w:noProof/>
              </w:rPr>
              <w:t>10.2</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_Toc414285313 \h </w:instrText>
            </w:r>
            <w:r>
              <w:rPr>
                <w:noProof/>
                <w:webHidden/>
              </w:rPr>
            </w:r>
            <w:r>
              <w:rPr>
                <w:noProof/>
                <w:webHidden/>
              </w:rPr>
              <w:fldChar w:fldCharType="separate"/>
            </w:r>
            <w:r w:rsidR="00F22C9E">
              <w:rPr>
                <w:noProof/>
                <w:webHidden/>
              </w:rPr>
              <w:t>20</w:t>
            </w:r>
            <w:r>
              <w:rPr>
                <w:noProof/>
                <w:webHidden/>
              </w:rPr>
              <w:fldChar w:fldCharType="end"/>
            </w:r>
          </w:hyperlink>
        </w:p>
        <w:p w:rsidR="00F22C9E" w:rsidRDefault="00F40BEC">
          <w:pPr>
            <w:pStyle w:val="TOC2"/>
            <w:rPr>
              <w:rFonts w:eastAsiaTheme="minorEastAsia"/>
              <w:noProof/>
              <w:lang w:eastAsia="en-AU"/>
            </w:rPr>
          </w:pPr>
          <w:hyperlink w:anchor="_Toc414285314" w:history="1">
            <w:r w:rsidR="00F22C9E" w:rsidRPr="00DE0180">
              <w:rPr>
                <w:rStyle w:val="Hyperlink"/>
                <w:noProof/>
              </w:rPr>
              <w:t>10.3</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_Toc414285314 \h </w:instrText>
            </w:r>
            <w:r>
              <w:rPr>
                <w:noProof/>
                <w:webHidden/>
              </w:rPr>
            </w:r>
            <w:r>
              <w:rPr>
                <w:noProof/>
                <w:webHidden/>
              </w:rPr>
              <w:fldChar w:fldCharType="separate"/>
            </w:r>
            <w:r w:rsidR="00F22C9E">
              <w:rPr>
                <w:noProof/>
                <w:webHidden/>
              </w:rPr>
              <w:t>20</w:t>
            </w:r>
            <w:r>
              <w:rPr>
                <w:noProof/>
                <w:webHidden/>
              </w:rPr>
              <w:fldChar w:fldCharType="end"/>
            </w:r>
          </w:hyperlink>
        </w:p>
        <w:p w:rsidR="00F22C9E" w:rsidRDefault="00F40BEC">
          <w:pPr>
            <w:pStyle w:val="TOC2"/>
            <w:rPr>
              <w:rFonts w:eastAsiaTheme="minorEastAsia"/>
              <w:noProof/>
              <w:lang w:eastAsia="en-AU"/>
            </w:rPr>
          </w:pPr>
          <w:hyperlink w:anchor="_Toc414285315" w:history="1">
            <w:r w:rsidR="00F22C9E" w:rsidRPr="00DE0180">
              <w:rPr>
                <w:rStyle w:val="Hyperlink"/>
                <w:noProof/>
              </w:rPr>
              <w:t>10.4</w:t>
            </w:r>
            <w:r w:rsidR="00F22C9E">
              <w:rPr>
                <w:rFonts w:eastAsiaTheme="minorEastAsia"/>
                <w:noProof/>
                <w:lang w:eastAsia="en-AU"/>
              </w:rPr>
              <w:tab/>
            </w:r>
            <w:r w:rsidR="00F22C9E" w:rsidRPr="00DE0180">
              <w:rPr>
                <w:rStyle w:val="Hyperlink"/>
                <w:noProof/>
              </w:rPr>
              <w:t>Screen Wireframes</w:t>
            </w:r>
            <w:r w:rsidR="00F22C9E">
              <w:rPr>
                <w:noProof/>
                <w:webHidden/>
              </w:rPr>
              <w:tab/>
            </w:r>
            <w:r>
              <w:rPr>
                <w:noProof/>
                <w:webHidden/>
              </w:rPr>
              <w:fldChar w:fldCharType="begin"/>
            </w:r>
            <w:r w:rsidR="00F22C9E">
              <w:rPr>
                <w:noProof/>
                <w:webHidden/>
              </w:rPr>
              <w:instrText xml:space="preserve"> PAGEREF _Toc414285315 \h </w:instrText>
            </w:r>
            <w:r>
              <w:rPr>
                <w:noProof/>
                <w:webHidden/>
              </w:rPr>
            </w:r>
            <w:r>
              <w:rPr>
                <w:noProof/>
                <w:webHidden/>
              </w:rPr>
              <w:fldChar w:fldCharType="separate"/>
            </w:r>
            <w:r w:rsidR="00F22C9E">
              <w:rPr>
                <w:noProof/>
                <w:webHidden/>
              </w:rPr>
              <w:t>20</w:t>
            </w:r>
            <w:r>
              <w:rPr>
                <w:noProof/>
                <w:webHidden/>
              </w:rPr>
              <w:fldChar w:fldCharType="end"/>
            </w:r>
          </w:hyperlink>
        </w:p>
        <w:p w:rsidR="00F22C9E" w:rsidRDefault="00F40BEC">
          <w:pPr>
            <w:pStyle w:val="TOC2"/>
            <w:rPr>
              <w:rFonts w:eastAsiaTheme="minorEastAsia"/>
              <w:noProof/>
              <w:lang w:eastAsia="en-AU"/>
            </w:rPr>
          </w:pPr>
          <w:hyperlink w:anchor="_Toc414285316" w:history="1">
            <w:r w:rsidR="00F22C9E" w:rsidRPr="00DE0180">
              <w:rPr>
                <w:rStyle w:val="Hyperlink"/>
                <w:noProof/>
              </w:rPr>
              <w:t>10.5</w:t>
            </w:r>
            <w:r w:rsidR="00F22C9E">
              <w:rPr>
                <w:rFonts w:eastAsiaTheme="minorEastAsia"/>
                <w:noProof/>
                <w:lang w:eastAsia="en-AU"/>
              </w:rPr>
              <w:tab/>
            </w:r>
            <w:r w:rsidR="00F22C9E" w:rsidRPr="00DE0180">
              <w:rPr>
                <w:rStyle w:val="Hyperlink"/>
                <w:noProof/>
              </w:rPr>
              <w:t>Screen Actions</w:t>
            </w:r>
            <w:r w:rsidR="00F22C9E">
              <w:rPr>
                <w:noProof/>
                <w:webHidden/>
              </w:rPr>
              <w:tab/>
            </w:r>
            <w:r>
              <w:rPr>
                <w:noProof/>
                <w:webHidden/>
              </w:rPr>
              <w:fldChar w:fldCharType="begin"/>
            </w:r>
            <w:r w:rsidR="00F22C9E">
              <w:rPr>
                <w:noProof/>
                <w:webHidden/>
              </w:rPr>
              <w:instrText xml:space="preserve"> PAGEREF _Toc414285316 \h </w:instrText>
            </w:r>
            <w:r>
              <w:rPr>
                <w:noProof/>
                <w:webHidden/>
              </w:rPr>
            </w:r>
            <w:r>
              <w:rPr>
                <w:noProof/>
                <w:webHidden/>
              </w:rPr>
              <w:fldChar w:fldCharType="separate"/>
            </w:r>
            <w:r w:rsidR="00F22C9E">
              <w:rPr>
                <w:noProof/>
                <w:webHidden/>
              </w:rPr>
              <w:t>20</w:t>
            </w:r>
            <w:r>
              <w:rPr>
                <w:noProof/>
                <w:webHidden/>
              </w:rPr>
              <w:fldChar w:fldCharType="end"/>
            </w:r>
          </w:hyperlink>
        </w:p>
        <w:p w:rsidR="00F22C9E" w:rsidRDefault="00F40BEC">
          <w:pPr>
            <w:pStyle w:val="TOC2"/>
            <w:rPr>
              <w:rFonts w:eastAsiaTheme="minorEastAsia"/>
              <w:noProof/>
              <w:lang w:eastAsia="en-AU"/>
            </w:rPr>
          </w:pPr>
          <w:hyperlink w:anchor="_Toc414285317" w:history="1">
            <w:r w:rsidR="00F22C9E" w:rsidRPr="00DE0180">
              <w:rPr>
                <w:rStyle w:val="Hyperlink"/>
                <w:noProof/>
              </w:rPr>
              <w:t>10.6</w:t>
            </w:r>
            <w:r w:rsidR="00F22C9E">
              <w:rPr>
                <w:rFonts w:eastAsiaTheme="minorEastAsia"/>
                <w:noProof/>
                <w:lang w:eastAsia="en-AU"/>
              </w:rPr>
              <w:tab/>
            </w:r>
            <w:r w:rsidR="00F22C9E" w:rsidRPr="00DE0180">
              <w:rPr>
                <w:rStyle w:val="Hyperlink"/>
                <w:noProof/>
              </w:rPr>
              <w:t>System Notes</w:t>
            </w:r>
            <w:r w:rsidR="00F22C9E">
              <w:rPr>
                <w:noProof/>
                <w:webHidden/>
              </w:rPr>
              <w:tab/>
            </w:r>
            <w:r>
              <w:rPr>
                <w:noProof/>
                <w:webHidden/>
              </w:rPr>
              <w:fldChar w:fldCharType="begin"/>
            </w:r>
            <w:r w:rsidR="00F22C9E">
              <w:rPr>
                <w:noProof/>
                <w:webHidden/>
              </w:rPr>
              <w:instrText xml:space="preserve"> PAGEREF _Toc414285317 \h </w:instrText>
            </w:r>
            <w:r>
              <w:rPr>
                <w:noProof/>
                <w:webHidden/>
              </w:rPr>
            </w:r>
            <w:r>
              <w:rPr>
                <w:noProof/>
                <w:webHidden/>
              </w:rPr>
              <w:fldChar w:fldCharType="separate"/>
            </w:r>
            <w:r w:rsidR="00F22C9E">
              <w:rPr>
                <w:noProof/>
                <w:webHidden/>
              </w:rPr>
              <w:t>21</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18" w:history="1">
            <w:r w:rsidR="00F22C9E" w:rsidRPr="00DE0180">
              <w:rPr>
                <w:rStyle w:val="Hyperlink"/>
                <w:noProof/>
              </w:rPr>
              <w:t>11</w:t>
            </w:r>
            <w:r w:rsidR="00F22C9E">
              <w:rPr>
                <w:rFonts w:eastAsiaTheme="minorEastAsia"/>
                <w:noProof/>
                <w:lang w:eastAsia="en-AU"/>
              </w:rPr>
              <w:tab/>
            </w:r>
            <w:r w:rsidR="00F22C9E" w:rsidRPr="00DE0180">
              <w:rPr>
                <w:rStyle w:val="Hyperlink"/>
                <w:noProof/>
              </w:rPr>
              <w:t>Reset Password</w:t>
            </w:r>
            <w:r w:rsidR="00F22C9E">
              <w:rPr>
                <w:noProof/>
                <w:webHidden/>
              </w:rPr>
              <w:tab/>
            </w:r>
            <w:r>
              <w:rPr>
                <w:noProof/>
                <w:webHidden/>
              </w:rPr>
              <w:fldChar w:fldCharType="begin"/>
            </w:r>
            <w:r w:rsidR="00F22C9E">
              <w:rPr>
                <w:noProof/>
                <w:webHidden/>
              </w:rPr>
              <w:instrText xml:space="preserve"> PAGEREF _Toc414285318 \h </w:instrText>
            </w:r>
            <w:r>
              <w:rPr>
                <w:noProof/>
                <w:webHidden/>
              </w:rPr>
            </w:r>
            <w:r>
              <w:rPr>
                <w:noProof/>
                <w:webHidden/>
              </w:rPr>
              <w:fldChar w:fldCharType="separate"/>
            </w:r>
            <w:r w:rsidR="00F22C9E">
              <w:rPr>
                <w:noProof/>
                <w:webHidden/>
              </w:rPr>
              <w:t>21</w:t>
            </w:r>
            <w:r>
              <w:rPr>
                <w:noProof/>
                <w:webHidden/>
              </w:rPr>
              <w:fldChar w:fldCharType="end"/>
            </w:r>
          </w:hyperlink>
        </w:p>
        <w:p w:rsidR="00F22C9E" w:rsidRDefault="00F40BEC">
          <w:pPr>
            <w:pStyle w:val="TOC2"/>
            <w:rPr>
              <w:rFonts w:eastAsiaTheme="minorEastAsia"/>
              <w:noProof/>
              <w:lang w:eastAsia="en-AU"/>
            </w:rPr>
          </w:pPr>
          <w:hyperlink w:anchor="_Toc414285319" w:history="1">
            <w:r w:rsidR="00F22C9E" w:rsidRPr="00DE0180">
              <w:rPr>
                <w:rStyle w:val="Hyperlink"/>
                <w:noProof/>
              </w:rPr>
              <w:t>11.1</w:t>
            </w:r>
            <w:r w:rsidR="00F22C9E">
              <w:rPr>
                <w:rFonts w:eastAsiaTheme="minorEastAsia"/>
                <w:noProof/>
                <w:lang w:eastAsia="en-AU"/>
              </w:rPr>
              <w:tab/>
            </w:r>
            <w:r w:rsidR="00F22C9E" w:rsidRPr="00DE0180">
              <w:rPr>
                <w:rStyle w:val="Hyperlink"/>
                <w:noProof/>
              </w:rPr>
              <w:t>Introduction</w:t>
            </w:r>
            <w:r w:rsidR="00F22C9E">
              <w:rPr>
                <w:noProof/>
                <w:webHidden/>
              </w:rPr>
              <w:tab/>
            </w:r>
            <w:r>
              <w:rPr>
                <w:noProof/>
                <w:webHidden/>
              </w:rPr>
              <w:fldChar w:fldCharType="begin"/>
            </w:r>
            <w:r w:rsidR="00F22C9E">
              <w:rPr>
                <w:noProof/>
                <w:webHidden/>
              </w:rPr>
              <w:instrText xml:space="preserve"> PAGEREF _Toc414285319 \h </w:instrText>
            </w:r>
            <w:r>
              <w:rPr>
                <w:noProof/>
                <w:webHidden/>
              </w:rPr>
            </w:r>
            <w:r>
              <w:rPr>
                <w:noProof/>
                <w:webHidden/>
              </w:rPr>
              <w:fldChar w:fldCharType="separate"/>
            </w:r>
            <w:r w:rsidR="00F22C9E">
              <w:rPr>
                <w:noProof/>
                <w:webHidden/>
              </w:rPr>
              <w:t>21</w:t>
            </w:r>
            <w:r>
              <w:rPr>
                <w:noProof/>
                <w:webHidden/>
              </w:rPr>
              <w:fldChar w:fldCharType="end"/>
            </w:r>
          </w:hyperlink>
        </w:p>
        <w:p w:rsidR="00F22C9E" w:rsidRDefault="00F40BEC">
          <w:pPr>
            <w:pStyle w:val="TOC2"/>
            <w:rPr>
              <w:rFonts w:eastAsiaTheme="minorEastAsia"/>
              <w:noProof/>
              <w:lang w:eastAsia="en-AU"/>
            </w:rPr>
          </w:pPr>
          <w:hyperlink w:anchor="_Toc414285320" w:history="1">
            <w:r w:rsidR="00F22C9E" w:rsidRPr="00DE0180">
              <w:rPr>
                <w:rStyle w:val="Hyperlink"/>
                <w:noProof/>
              </w:rPr>
              <w:t>11.2</w:t>
            </w:r>
            <w:r w:rsidR="00F22C9E">
              <w:rPr>
                <w:rFonts w:eastAsiaTheme="minorEastAsia"/>
                <w:noProof/>
                <w:lang w:eastAsia="en-AU"/>
              </w:rPr>
              <w:tab/>
            </w:r>
            <w:r w:rsidR="00F22C9E" w:rsidRPr="00DE0180">
              <w:rPr>
                <w:rStyle w:val="Hyperlink"/>
                <w:noProof/>
              </w:rPr>
              <w:t>Screen Access</w:t>
            </w:r>
            <w:r w:rsidR="00F22C9E">
              <w:rPr>
                <w:noProof/>
                <w:webHidden/>
              </w:rPr>
              <w:tab/>
            </w:r>
            <w:r>
              <w:rPr>
                <w:noProof/>
                <w:webHidden/>
              </w:rPr>
              <w:fldChar w:fldCharType="begin"/>
            </w:r>
            <w:r w:rsidR="00F22C9E">
              <w:rPr>
                <w:noProof/>
                <w:webHidden/>
              </w:rPr>
              <w:instrText xml:space="preserve"> PAGEREF _Toc414285320 \h </w:instrText>
            </w:r>
            <w:r>
              <w:rPr>
                <w:noProof/>
                <w:webHidden/>
              </w:rPr>
            </w:r>
            <w:r>
              <w:rPr>
                <w:noProof/>
                <w:webHidden/>
              </w:rPr>
              <w:fldChar w:fldCharType="separate"/>
            </w:r>
            <w:r w:rsidR="00F22C9E">
              <w:rPr>
                <w:noProof/>
                <w:webHidden/>
              </w:rPr>
              <w:t>21</w:t>
            </w:r>
            <w:r>
              <w:rPr>
                <w:noProof/>
                <w:webHidden/>
              </w:rPr>
              <w:fldChar w:fldCharType="end"/>
            </w:r>
          </w:hyperlink>
        </w:p>
        <w:p w:rsidR="00F22C9E" w:rsidRDefault="00F40BEC">
          <w:pPr>
            <w:pStyle w:val="TOC2"/>
            <w:rPr>
              <w:rFonts w:eastAsiaTheme="minorEastAsia"/>
              <w:noProof/>
              <w:lang w:eastAsia="en-AU"/>
            </w:rPr>
          </w:pPr>
          <w:hyperlink w:anchor="_Toc414285321" w:history="1">
            <w:r w:rsidR="00F22C9E" w:rsidRPr="00DE0180">
              <w:rPr>
                <w:rStyle w:val="Hyperlink"/>
                <w:noProof/>
              </w:rPr>
              <w:t>11.3</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_Toc414285321 \h </w:instrText>
            </w:r>
            <w:r>
              <w:rPr>
                <w:noProof/>
                <w:webHidden/>
              </w:rPr>
            </w:r>
            <w:r>
              <w:rPr>
                <w:noProof/>
                <w:webHidden/>
              </w:rPr>
              <w:fldChar w:fldCharType="separate"/>
            </w:r>
            <w:r w:rsidR="00F22C9E">
              <w:rPr>
                <w:noProof/>
                <w:webHidden/>
              </w:rPr>
              <w:t>21</w:t>
            </w:r>
            <w:r>
              <w:rPr>
                <w:noProof/>
                <w:webHidden/>
              </w:rPr>
              <w:fldChar w:fldCharType="end"/>
            </w:r>
          </w:hyperlink>
        </w:p>
        <w:p w:rsidR="00F22C9E" w:rsidRDefault="00F40BEC">
          <w:pPr>
            <w:pStyle w:val="TOC2"/>
            <w:rPr>
              <w:rFonts w:eastAsiaTheme="minorEastAsia"/>
              <w:noProof/>
              <w:lang w:eastAsia="en-AU"/>
            </w:rPr>
          </w:pPr>
          <w:hyperlink w:anchor="_Toc414285322" w:history="1">
            <w:r w:rsidR="00F22C9E" w:rsidRPr="00DE0180">
              <w:rPr>
                <w:rStyle w:val="Hyperlink"/>
                <w:noProof/>
              </w:rPr>
              <w:t>11.4</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_Toc414285322 \h </w:instrText>
            </w:r>
            <w:r>
              <w:rPr>
                <w:noProof/>
                <w:webHidden/>
              </w:rPr>
            </w:r>
            <w:r>
              <w:rPr>
                <w:noProof/>
                <w:webHidden/>
              </w:rPr>
              <w:fldChar w:fldCharType="separate"/>
            </w:r>
            <w:r w:rsidR="00F22C9E">
              <w:rPr>
                <w:noProof/>
                <w:webHidden/>
              </w:rPr>
              <w:t>21</w:t>
            </w:r>
            <w:r>
              <w:rPr>
                <w:noProof/>
                <w:webHidden/>
              </w:rPr>
              <w:fldChar w:fldCharType="end"/>
            </w:r>
          </w:hyperlink>
        </w:p>
        <w:p w:rsidR="00F22C9E" w:rsidRDefault="00F40BEC">
          <w:pPr>
            <w:pStyle w:val="TOC2"/>
            <w:rPr>
              <w:rFonts w:eastAsiaTheme="minorEastAsia"/>
              <w:noProof/>
              <w:lang w:eastAsia="en-AU"/>
            </w:rPr>
          </w:pPr>
          <w:hyperlink w:anchor="_Toc414285323" w:history="1">
            <w:r w:rsidR="00F22C9E" w:rsidRPr="00DE0180">
              <w:rPr>
                <w:rStyle w:val="Hyperlink"/>
                <w:noProof/>
              </w:rPr>
              <w:t>11.5</w:t>
            </w:r>
            <w:r w:rsidR="00F22C9E">
              <w:rPr>
                <w:rFonts w:eastAsiaTheme="minorEastAsia"/>
                <w:noProof/>
                <w:lang w:eastAsia="en-AU"/>
              </w:rPr>
              <w:tab/>
            </w:r>
            <w:r w:rsidR="00F22C9E" w:rsidRPr="00DE0180">
              <w:rPr>
                <w:rStyle w:val="Hyperlink"/>
                <w:noProof/>
              </w:rPr>
              <w:t>Screen Wireframes</w:t>
            </w:r>
            <w:r w:rsidR="00F22C9E">
              <w:rPr>
                <w:noProof/>
                <w:webHidden/>
              </w:rPr>
              <w:tab/>
            </w:r>
            <w:r>
              <w:rPr>
                <w:noProof/>
                <w:webHidden/>
              </w:rPr>
              <w:fldChar w:fldCharType="begin"/>
            </w:r>
            <w:r w:rsidR="00F22C9E">
              <w:rPr>
                <w:noProof/>
                <w:webHidden/>
              </w:rPr>
              <w:instrText xml:space="preserve"> PAGEREF _Toc414285323 \h </w:instrText>
            </w:r>
            <w:r>
              <w:rPr>
                <w:noProof/>
                <w:webHidden/>
              </w:rPr>
            </w:r>
            <w:r>
              <w:rPr>
                <w:noProof/>
                <w:webHidden/>
              </w:rPr>
              <w:fldChar w:fldCharType="separate"/>
            </w:r>
            <w:r w:rsidR="00F22C9E">
              <w:rPr>
                <w:noProof/>
                <w:webHidden/>
              </w:rPr>
              <w:t>22</w:t>
            </w:r>
            <w:r>
              <w:rPr>
                <w:noProof/>
                <w:webHidden/>
              </w:rPr>
              <w:fldChar w:fldCharType="end"/>
            </w:r>
          </w:hyperlink>
        </w:p>
        <w:p w:rsidR="00F22C9E" w:rsidRDefault="00F40BEC">
          <w:pPr>
            <w:pStyle w:val="TOC3"/>
            <w:tabs>
              <w:tab w:val="left" w:pos="1320"/>
              <w:tab w:val="right" w:leader="dot" w:pos="9016"/>
            </w:tabs>
            <w:rPr>
              <w:rFonts w:eastAsiaTheme="minorEastAsia"/>
              <w:noProof/>
              <w:lang w:eastAsia="en-AU"/>
            </w:rPr>
          </w:pPr>
          <w:hyperlink w:anchor="_Toc414285324" w:history="1">
            <w:r w:rsidR="00F22C9E" w:rsidRPr="00DE0180">
              <w:rPr>
                <w:rStyle w:val="Hyperlink"/>
                <w:noProof/>
              </w:rPr>
              <w:t>11.5.1</w:t>
            </w:r>
            <w:r w:rsidR="00F22C9E">
              <w:rPr>
                <w:rFonts w:eastAsiaTheme="minorEastAsia"/>
                <w:noProof/>
                <w:lang w:eastAsia="en-AU"/>
              </w:rPr>
              <w:tab/>
            </w:r>
            <w:r w:rsidR="00F22C9E" w:rsidRPr="00DE0180">
              <w:rPr>
                <w:rStyle w:val="Hyperlink"/>
                <w:noProof/>
              </w:rPr>
              <w:t>Screen Fields</w:t>
            </w:r>
            <w:r w:rsidR="00F22C9E">
              <w:rPr>
                <w:noProof/>
                <w:webHidden/>
              </w:rPr>
              <w:tab/>
            </w:r>
            <w:r>
              <w:rPr>
                <w:noProof/>
                <w:webHidden/>
              </w:rPr>
              <w:fldChar w:fldCharType="begin"/>
            </w:r>
            <w:r w:rsidR="00F22C9E">
              <w:rPr>
                <w:noProof/>
                <w:webHidden/>
              </w:rPr>
              <w:instrText xml:space="preserve"> PAGEREF _Toc414285324 \h </w:instrText>
            </w:r>
            <w:r>
              <w:rPr>
                <w:noProof/>
                <w:webHidden/>
              </w:rPr>
            </w:r>
            <w:r>
              <w:rPr>
                <w:noProof/>
                <w:webHidden/>
              </w:rPr>
              <w:fldChar w:fldCharType="separate"/>
            </w:r>
            <w:r w:rsidR="00F22C9E">
              <w:rPr>
                <w:noProof/>
                <w:webHidden/>
              </w:rPr>
              <w:t>22</w:t>
            </w:r>
            <w:r>
              <w:rPr>
                <w:noProof/>
                <w:webHidden/>
              </w:rPr>
              <w:fldChar w:fldCharType="end"/>
            </w:r>
          </w:hyperlink>
        </w:p>
        <w:p w:rsidR="00F22C9E" w:rsidRDefault="00F40BEC">
          <w:pPr>
            <w:pStyle w:val="TOC2"/>
            <w:rPr>
              <w:rFonts w:eastAsiaTheme="minorEastAsia"/>
              <w:noProof/>
              <w:lang w:eastAsia="en-AU"/>
            </w:rPr>
          </w:pPr>
          <w:hyperlink w:anchor="_Toc414285325" w:history="1">
            <w:r w:rsidR="00F22C9E" w:rsidRPr="00DE0180">
              <w:rPr>
                <w:rStyle w:val="Hyperlink"/>
                <w:noProof/>
              </w:rPr>
              <w:t>11.6</w:t>
            </w:r>
            <w:r w:rsidR="00F22C9E">
              <w:rPr>
                <w:rFonts w:eastAsiaTheme="minorEastAsia"/>
                <w:noProof/>
                <w:lang w:eastAsia="en-AU"/>
              </w:rPr>
              <w:tab/>
            </w:r>
            <w:r w:rsidR="00F22C9E" w:rsidRPr="00DE0180">
              <w:rPr>
                <w:rStyle w:val="Hyperlink"/>
                <w:noProof/>
              </w:rPr>
              <w:t>Screen Actions</w:t>
            </w:r>
            <w:r w:rsidR="00F22C9E">
              <w:rPr>
                <w:noProof/>
                <w:webHidden/>
              </w:rPr>
              <w:tab/>
            </w:r>
            <w:r>
              <w:rPr>
                <w:noProof/>
                <w:webHidden/>
              </w:rPr>
              <w:fldChar w:fldCharType="begin"/>
            </w:r>
            <w:r w:rsidR="00F22C9E">
              <w:rPr>
                <w:noProof/>
                <w:webHidden/>
              </w:rPr>
              <w:instrText xml:space="preserve"> PAGEREF _Toc414285325 \h </w:instrText>
            </w:r>
            <w:r>
              <w:rPr>
                <w:noProof/>
                <w:webHidden/>
              </w:rPr>
            </w:r>
            <w:r>
              <w:rPr>
                <w:noProof/>
                <w:webHidden/>
              </w:rPr>
              <w:fldChar w:fldCharType="separate"/>
            </w:r>
            <w:r w:rsidR="00F22C9E">
              <w:rPr>
                <w:noProof/>
                <w:webHidden/>
              </w:rPr>
              <w:t>22</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26" w:history="1">
            <w:r w:rsidR="00F22C9E" w:rsidRPr="00DE0180">
              <w:rPr>
                <w:rStyle w:val="Hyperlink"/>
                <w:noProof/>
              </w:rPr>
              <w:t>12</w:t>
            </w:r>
            <w:r w:rsidR="00F22C9E">
              <w:rPr>
                <w:rFonts w:eastAsiaTheme="minorEastAsia"/>
                <w:noProof/>
                <w:lang w:eastAsia="en-AU"/>
              </w:rPr>
              <w:tab/>
            </w:r>
            <w:r w:rsidR="00F22C9E" w:rsidRPr="00DE0180">
              <w:rPr>
                <w:rStyle w:val="Hyperlink"/>
                <w:noProof/>
              </w:rPr>
              <w:t>Agree Terms and Conditions Page</w:t>
            </w:r>
            <w:r w:rsidR="00F22C9E">
              <w:rPr>
                <w:noProof/>
                <w:webHidden/>
              </w:rPr>
              <w:tab/>
            </w:r>
            <w:r>
              <w:rPr>
                <w:noProof/>
                <w:webHidden/>
              </w:rPr>
              <w:fldChar w:fldCharType="begin"/>
            </w:r>
            <w:r w:rsidR="00F22C9E">
              <w:rPr>
                <w:noProof/>
                <w:webHidden/>
              </w:rPr>
              <w:instrText xml:space="preserve"> PAGEREF _Toc414285326 \h </w:instrText>
            </w:r>
            <w:r>
              <w:rPr>
                <w:noProof/>
                <w:webHidden/>
              </w:rPr>
            </w:r>
            <w:r>
              <w:rPr>
                <w:noProof/>
                <w:webHidden/>
              </w:rPr>
              <w:fldChar w:fldCharType="separate"/>
            </w:r>
            <w:r w:rsidR="00F22C9E">
              <w:rPr>
                <w:noProof/>
                <w:webHidden/>
              </w:rPr>
              <w:t>22</w:t>
            </w:r>
            <w:r>
              <w:rPr>
                <w:noProof/>
                <w:webHidden/>
              </w:rPr>
              <w:fldChar w:fldCharType="end"/>
            </w:r>
          </w:hyperlink>
        </w:p>
        <w:p w:rsidR="00F22C9E" w:rsidRDefault="00F40BEC">
          <w:pPr>
            <w:pStyle w:val="TOC2"/>
            <w:rPr>
              <w:rFonts w:eastAsiaTheme="minorEastAsia"/>
              <w:noProof/>
              <w:lang w:eastAsia="en-AU"/>
            </w:rPr>
          </w:pPr>
          <w:hyperlink w:anchor="_Toc414285327" w:history="1">
            <w:r w:rsidR="00F22C9E" w:rsidRPr="00DE0180">
              <w:rPr>
                <w:rStyle w:val="Hyperlink"/>
                <w:noProof/>
              </w:rPr>
              <w:t>12.1</w:t>
            </w:r>
            <w:r w:rsidR="00F22C9E">
              <w:rPr>
                <w:rFonts w:eastAsiaTheme="minorEastAsia"/>
                <w:noProof/>
                <w:lang w:eastAsia="en-AU"/>
              </w:rPr>
              <w:tab/>
            </w:r>
            <w:r w:rsidR="00F22C9E" w:rsidRPr="00DE0180">
              <w:rPr>
                <w:rStyle w:val="Hyperlink"/>
                <w:noProof/>
              </w:rPr>
              <w:t>Introduction</w:t>
            </w:r>
            <w:r w:rsidR="00F22C9E">
              <w:rPr>
                <w:noProof/>
                <w:webHidden/>
              </w:rPr>
              <w:tab/>
            </w:r>
            <w:r>
              <w:rPr>
                <w:noProof/>
                <w:webHidden/>
              </w:rPr>
              <w:fldChar w:fldCharType="begin"/>
            </w:r>
            <w:r w:rsidR="00F22C9E">
              <w:rPr>
                <w:noProof/>
                <w:webHidden/>
              </w:rPr>
              <w:instrText xml:space="preserve"> PAGEREF _Toc414285327 \h </w:instrText>
            </w:r>
            <w:r>
              <w:rPr>
                <w:noProof/>
                <w:webHidden/>
              </w:rPr>
            </w:r>
            <w:r>
              <w:rPr>
                <w:noProof/>
                <w:webHidden/>
              </w:rPr>
              <w:fldChar w:fldCharType="separate"/>
            </w:r>
            <w:r w:rsidR="00F22C9E">
              <w:rPr>
                <w:noProof/>
                <w:webHidden/>
              </w:rPr>
              <w:t>22</w:t>
            </w:r>
            <w:r>
              <w:rPr>
                <w:noProof/>
                <w:webHidden/>
              </w:rPr>
              <w:fldChar w:fldCharType="end"/>
            </w:r>
          </w:hyperlink>
        </w:p>
        <w:p w:rsidR="00F22C9E" w:rsidRDefault="00F40BEC">
          <w:pPr>
            <w:pStyle w:val="TOC2"/>
            <w:rPr>
              <w:rFonts w:eastAsiaTheme="minorEastAsia"/>
              <w:noProof/>
              <w:lang w:eastAsia="en-AU"/>
            </w:rPr>
          </w:pPr>
          <w:hyperlink w:anchor="_Toc414285328" w:history="1">
            <w:r w:rsidR="00F22C9E" w:rsidRPr="00DE0180">
              <w:rPr>
                <w:rStyle w:val="Hyperlink"/>
                <w:noProof/>
              </w:rPr>
              <w:t>12.2</w:t>
            </w:r>
            <w:r w:rsidR="00F22C9E">
              <w:rPr>
                <w:rFonts w:eastAsiaTheme="minorEastAsia"/>
                <w:noProof/>
                <w:lang w:eastAsia="en-AU"/>
              </w:rPr>
              <w:tab/>
            </w:r>
            <w:r w:rsidR="00F22C9E" w:rsidRPr="00DE0180">
              <w:rPr>
                <w:rStyle w:val="Hyperlink"/>
                <w:noProof/>
              </w:rPr>
              <w:t>Screen Access</w:t>
            </w:r>
            <w:r w:rsidR="00F22C9E">
              <w:rPr>
                <w:noProof/>
                <w:webHidden/>
              </w:rPr>
              <w:tab/>
            </w:r>
            <w:r>
              <w:rPr>
                <w:noProof/>
                <w:webHidden/>
              </w:rPr>
              <w:fldChar w:fldCharType="begin"/>
            </w:r>
            <w:r w:rsidR="00F22C9E">
              <w:rPr>
                <w:noProof/>
                <w:webHidden/>
              </w:rPr>
              <w:instrText xml:space="preserve"> PAGEREF _Toc414285328 \h </w:instrText>
            </w:r>
            <w:r>
              <w:rPr>
                <w:noProof/>
                <w:webHidden/>
              </w:rPr>
            </w:r>
            <w:r>
              <w:rPr>
                <w:noProof/>
                <w:webHidden/>
              </w:rPr>
              <w:fldChar w:fldCharType="separate"/>
            </w:r>
            <w:r w:rsidR="00F22C9E">
              <w:rPr>
                <w:noProof/>
                <w:webHidden/>
              </w:rPr>
              <w:t>22</w:t>
            </w:r>
            <w:r>
              <w:rPr>
                <w:noProof/>
                <w:webHidden/>
              </w:rPr>
              <w:fldChar w:fldCharType="end"/>
            </w:r>
          </w:hyperlink>
        </w:p>
        <w:p w:rsidR="00F22C9E" w:rsidRDefault="00F40BEC">
          <w:pPr>
            <w:pStyle w:val="TOC2"/>
            <w:rPr>
              <w:rFonts w:eastAsiaTheme="minorEastAsia"/>
              <w:noProof/>
              <w:lang w:eastAsia="en-AU"/>
            </w:rPr>
          </w:pPr>
          <w:hyperlink w:anchor="_Toc414285329" w:history="1">
            <w:r w:rsidR="00F22C9E" w:rsidRPr="00DE0180">
              <w:rPr>
                <w:rStyle w:val="Hyperlink"/>
                <w:noProof/>
              </w:rPr>
              <w:t>12.3</w:t>
            </w:r>
            <w:r w:rsidR="00F22C9E">
              <w:rPr>
                <w:rFonts w:eastAsiaTheme="minorEastAsia"/>
                <w:noProof/>
                <w:lang w:eastAsia="en-AU"/>
              </w:rPr>
              <w:tab/>
            </w:r>
            <w:r w:rsidR="00F22C9E" w:rsidRPr="00DE0180">
              <w:rPr>
                <w:rStyle w:val="Hyperlink"/>
                <w:noProof/>
              </w:rPr>
              <w:t>Navigation to Page</w:t>
            </w:r>
            <w:r w:rsidR="00F22C9E">
              <w:rPr>
                <w:noProof/>
                <w:webHidden/>
              </w:rPr>
              <w:tab/>
            </w:r>
            <w:r>
              <w:rPr>
                <w:noProof/>
                <w:webHidden/>
              </w:rPr>
              <w:fldChar w:fldCharType="begin"/>
            </w:r>
            <w:r w:rsidR="00F22C9E">
              <w:rPr>
                <w:noProof/>
                <w:webHidden/>
              </w:rPr>
              <w:instrText xml:space="preserve"> PAGEREF _Toc414285329 \h </w:instrText>
            </w:r>
            <w:r>
              <w:rPr>
                <w:noProof/>
                <w:webHidden/>
              </w:rPr>
            </w:r>
            <w:r>
              <w:rPr>
                <w:noProof/>
                <w:webHidden/>
              </w:rPr>
              <w:fldChar w:fldCharType="separate"/>
            </w:r>
            <w:r w:rsidR="00F22C9E">
              <w:rPr>
                <w:noProof/>
                <w:webHidden/>
              </w:rPr>
              <w:t>23</w:t>
            </w:r>
            <w:r>
              <w:rPr>
                <w:noProof/>
                <w:webHidden/>
              </w:rPr>
              <w:fldChar w:fldCharType="end"/>
            </w:r>
          </w:hyperlink>
        </w:p>
        <w:p w:rsidR="00F22C9E" w:rsidRDefault="00F40BEC">
          <w:pPr>
            <w:pStyle w:val="TOC2"/>
            <w:rPr>
              <w:rFonts w:eastAsiaTheme="minorEastAsia"/>
              <w:noProof/>
              <w:lang w:eastAsia="en-AU"/>
            </w:rPr>
          </w:pPr>
          <w:hyperlink w:anchor="_Toc414285330" w:history="1">
            <w:r w:rsidR="00F22C9E" w:rsidRPr="00DE0180">
              <w:rPr>
                <w:rStyle w:val="Hyperlink"/>
                <w:noProof/>
              </w:rPr>
              <w:t>12.4</w:t>
            </w:r>
            <w:r w:rsidR="00F22C9E">
              <w:rPr>
                <w:rFonts w:eastAsiaTheme="minorEastAsia"/>
                <w:noProof/>
                <w:lang w:eastAsia="en-AU"/>
              </w:rPr>
              <w:tab/>
            </w:r>
            <w:r w:rsidR="00F22C9E" w:rsidRPr="00DE0180">
              <w:rPr>
                <w:rStyle w:val="Hyperlink"/>
                <w:noProof/>
              </w:rPr>
              <w:t>Navigation from Page</w:t>
            </w:r>
            <w:r w:rsidR="00F22C9E">
              <w:rPr>
                <w:noProof/>
                <w:webHidden/>
              </w:rPr>
              <w:tab/>
            </w:r>
            <w:r>
              <w:rPr>
                <w:noProof/>
                <w:webHidden/>
              </w:rPr>
              <w:fldChar w:fldCharType="begin"/>
            </w:r>
            <w:r w:rsidR="00F22C9E">
              <w:rPr>
                <w:noProof/>
                <w:webHidden/>
              </w:rPr>
              <w:instrText xml:space="preserve"> PAGEREF _Toc414285330 \h </w:instrText>
            </w:r>
            <w:r>
              <w:rPr>
                <w:noProof/>
                <w:webHidden/>
              </w:rPr>
            </w:r>
            <w:r>
              <w:rPr>
                <w:noProof/>
                <w:webHidden/>
              </w:rPr>
              <w:fldChar w:fldCharType="separate"/>
            </w:r>
            <w:r w:rsidR="00F22C9E">
              <w:rPr>
                <w:noProof/>
                <w:webHidden/>
              </w:rPr>
              <w:t>23</w:t>
            </w:r>
            <w:r>
              <w:rPr>
                <w:noProof/>
                <w:webHidden/>
              </w:rPr>
              <w:fldChar w:fldCharType="end"/>
            </w:r>
          </w:hyperlink>
        </w:p>
        <w:p w:rsidR="00F22C9E" w:rsidRDefault="00F40BEC">
          <w:pPr>
            <w:pStyle w:val="TOC2"/>
            <w:rPr>
              <w:rFonts w:eastAsiaTheme="minorEastAsia"/>
              <w:noProof/>
              <w:lang w:eastAsia="en-AU"/>
            </w:rPr>
          </w:pPr>
          <w:hyperlink w:anchor="_Toc414285331" w:history="1">
            <w:r w:rsidR="00F22C9E" w:rsidRPr="00DE0180">
              <w:rPr>
                <w:rStyle w:val="Hyperlink"/>
                <w:noProof/>
              </w:rPr>
              <w:t>12.5</w:t>
            </w:r>
            <w:r w:rsidR="00F22C9E">
              <w:rPr>
                <w:rFonts w:eastAsiaTheme="minorEastAsia"/>
                <w:noProof/>
                <w:lang w:eastAsia="en-AU"/>
              </w:rPr>
              <w:tab/>
            </w:r>
            <w:r w:rsidR="00F22C9E" w:rsidRPr="00DE0180">
              <w:rPr>
                <w:rStyle w:val="Hyperlink"/>
                <w:noProof/>
              </w:rPr>
              <w:t>Screen Wireframes</w:t>
            </w:r>
            <w:r w:rsidR="00F22C9E">
              <w:rPr>
                <w:noProof/>
                <w:webHidden/>
              </w:rPr>
              <w:tab/>
            </w:r>
            <w:r>
              <w:rPr>
                <w:noProof/>
                <w:webHidden/>
              </w:rPr>
              <w:fldChar w:fldCharType="begin"/>
            </w:r>
            <w:r w:rsidR="00F22C9E">
              <w:rPr>
                <w:noProof/>
                <w:webHidden/>
              </w:rPr>
              <w:instrText xml:space="preserve"> PAGEREF _Toc414285331 \h </w:instrText>
            </w:r>
            <w:r>
              <w:rPr>
                <w:noProof/>
                <w:webHidden/>
              </w:rPr>
            </w:r>
            <w:r>
              <w:rPr>
                <w:noProof/>
                <w:webHidden/>
              </w:rPr>
              <w:fldChar w:fldCharType="separate"/>
            </w:r>
            <w:r w:rsidR="00F22C9E">
              <w:rPr>
                <w:noProof/>
                <w:webHidden/>
              </w:rPr>
              <w:t>23</w:t>
            </w:r>
            <w:r>
              <w:rPr>
                <w:noProof/>
                <w:webHidden/>
              </w:rPr>
              <w:fldChar w:fldCharType="end"/>
            </w:r>
          </w:hyperlink>
        </w:p>
        <w:p w:rsidR="00F22C9E" w:rsidRDefault="00F40BEC">
          <w:pPr>
            <w:pStyle w:val="TOC3"/>
            <w:tabs>
              <w:tab w:val="left" w:pos="1320"/>
              <w:tab w:val="right" w:leader="dot" w:pos="9016"/>
            </w:tabs>
            <w:rPr>
              <w:rFonts w:eastAsiaTheme="minorEastAsia"/>
              <w:noProof/>
              <w:lang w:eastAsia="en-AU"/>
            </w:rPr>
          </w:pPr>
          <w:hyperlink w:anchor="_Toc414285332" w:history="1">
            <w:r w:rsidR="00F22C9E" w:rsidRPr="00DE0180">
              <w:rPr>
                <w:rStyle w:val="Hyperlink"/>
                <w:noProof/>
              </w:rPr>
              <w:t>12.5.1</w:t>
            </w:r>
            <w:r w:rsidR="00F22C9E">
              <w:rPr>
                <w:rFonts w:eastAsiaTheme="minorEastAsia"/>
                <w:noProof/>
                <w:lang w:eastAsia="en-AU"/>
              </w:rPr>
              <w:tab/>
            </w:r>
            <w:r w:rsidR="00F22C9E" w:rsidRPr="00DE0180">
              <w:rPr>
                <w:rStyle w:val="Hyperlink"/>
                <w:noProof/>
              </w:rPr>
              <w:t>Screen Fields</w:t>
            </w:r>
            <w:r w:rsidR="00F22C9E">
              <w:rPr>
                <w:noProof/>
                <w:webHidden/>
              </w:rPr>
              <w:tab/>
            </w:r>
            <w:r>
              <w:rPr>
                <w:noProof/>
                <w:webHidden/>
              </w:rPr>
              <w:fldChar w:fldCharType="begin"/>
            </w:r>
            <w:r w:rsidR="00F22C9E">
              <w:rPr>
                <w:noProof/>
                <w:webHidden/>
              </w:rPr>
              <w:instrText xml:space="preserve"> PAGEREF _Toc414285332 \h </w:instrText>
            </w:r>
            <w:r>
              <w:rPr>
                <w:noProof/>
                <w:webHidden/>
              </w:rPr>
            </w:r>
            <w:r>
              <w:rPr>
                <w:noProof/>
                <w:webHidden/>
              </w:rPr>
              <w:fldChar w:fldCharType="separate"/>
            </w:r>
            <w:r w:rsidR="00F22C9E">
              <w:rPr>
                <w:noProof/>
                <w:webHidden/>
              </w:rPr>
              <w:t>23</w:t>
            </w:r>
            <w:r>
              <w:rPr>
                <w:noProof/>
                <w:webHidden/>
              </w:rPr>
              <w:fldChar w:fldCharType="end"/>
            </w:r>
          </w:hyperlink>
        </w:p>
        <w:p w:rsidR="00F22C9E" w:rsidRDefault="00F40BEC">
          <w:pPr>
            <w:pStyle w:val="TOC2"/>
            <w:rPr>
              <w:rFonts w:eastAsiaTheme="minorEastAsia"/>
              <w:noProof/>
              <w:lang w:eastAsia="en-AU"/>
            </w:rPr>
          </w:pPr>
          <w:hyperlink w:anchor="_Toc414285333" w:history="1">
            <w:r w:rsidR="00F22C9E" w:rsidRPr="00DE0180">
              <w:rPr>
                <w:rStyle w:val="Hyperlink"/>
                <w:noProof/>
              </w:rPr>
              <w:t>12.6</w:t>
            </w:r>
            <w:r w:rsidR="00F22C9E">
              <w:rPr>
                <w:rFonts w:eastAsiaTheme="minorEastAsia"/>
                <w:noProof/>
                <w:lang w:eastAsia="en-AU"/>
              </w:rPr>
              <w:tab/>
            </w:r>
            <w:r w:rsidR="00F22C9E" w:rsidRPr="00DE0180">
              <w:rPr>
                <w:rStyle w:val="Hyperlink"/>
                <w:noProof/>
              </w:rPr>
              <w:t>Screen Actions</w:t>
            </w:r>
            <w:r w:rsidR="00F22C9E">
              <w:rPr>
                <w:noProof/>
                <w:webHidden/>
              </w:rPr>
              <w:tab/>
            </w:r>
            <w:r>
              <w:rPr>
                <w:noProof/>
                <w:webHidden/>
              </w:rPr>
              <w:fldChar w:fldCharType="begin"/>
            </w:r>
            <w:r w:rsidR="00F22C9E">
              <w:rPr>
                <w:noProof/>
                <w:webHidden/>
              </w:rPr>
              <w:instrText xml:space="preserve"> PAGEREF _Toc414285333 \h </w:instrText>
            </w:r>
            <w:r>
              <w:rPr>
                <w:noProof/>
                <w:webHidden/>
              </w:rPr>
            </w:r>
            <w:r>
              <w:rPr>
                <w:noProof/>
                <w:webHidden/>
              </w:rPr>
              <w:fldChar w:fldCharType="separate"/>
            </w:r>
            <w:r w:rsidR="00F22C9E">
              <w:rPr>
                <w:noProof/>
                <w:webHidden/>
              </w:rPr>
              <w:t>23</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34" w:history="1">
            <w:r w:rsidR="00F22C9E" w:rsidRPr="00DE0180">
              <w:rPr>
                <w:rStyle w:val="Hyperlink"/>
                <w:noProof/>
              </w:rPr>
              <w:t>13</w:t>
            </w:r>
            <w:r w:rsidR="00F22C9E">
              <w:rPr>
                <w:rFonts w:eastAsiaTheme="minorEastAsia"/>
                <w:noProof/>
                <w:lang w:eastAsia="en-AU"/>
              </w:rPr>
              <w:tab/>
            </w:r>
            <w:r w:rsidR="00F22C9E" w:rsidRPr="00DE0180">
              <w:rPr>
                <w:rStyle w:val="Hyperlink"/>
                <w:noProof/>
              </w:rPr>
              <w:t>Internal Create Member page</w:t>
            </w:r>
            <w:r w:rsidR="00F22C9E">
              <w:rPr>
                <w:noProof/>
                <w:webHidden/>
              </w:rPr>
              <w:tab/>
            </w:r>
            <w:r>
              <w:rPr>
                <w:noProof/>
                <w:webHidden/>
              </w:rPr>
              <w:fldChar w:fldCharType="begin"/>
            </w:r>
            <w:r w:rsidR="00F22C9E">
              <w:rPr>
                <w:noProof/>
                <w:webHidden/>
              </w:rPr>
              <w:instrText xml:space="preserve"> PAGEREF _Toc414285334 \h </w:instrText>
            </w:r>
            <w:r>
              <w:rPr>
                <w:noProof/>
                <w:webHidden/>
              </w:rPr>
            </w:r>
            <w:r>
              <w:rPr>
                <w:noProof/>
                <w:webHidden/>
              </w:rPr>
              <w:fldChar w:fldCharType="separate"/>
            </w:r>
            <w:r w:rsidR="00F22C9E">
              <w:rPr>
                <w:noProof/>
                <w:webHidden/>
              </w:rPr>
              <w:t>23</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35" w:history="1">
            <w:r w:rsidR="00F22C9E" w:rsidRPr="00DE0180">
              <w:rPr>
                <w:rStyle w:val="Hyperlink"/>
                <w:noProof/>
              </w:rPr>
              <w:t>14</w:t>
            </w:r>
            <w:r w:rsidR="00F22C9E">
              <w:rPr>
                <w:rFonts w:eastAsiaTheme="minorEastAsia"/>
                <w:noProof/>
                <w:lang w:eastAsia="en-AU"/>
              </w:rPr>
              <w:tab/>
            </w:r>
            <w:r w:rsidR="00F22C9E" w:rsidRPr="00DE0180">
              <w:rPr>
                <w:rStyle w:val="Hyperlink"/>
                <w:noProof/>
              </w:rPr>
              <w:t>Change Password Page</w:t>
            </w:r>
            <w:r w:rsidR="00F22C9E">
              <w:rPr>
                <w:noProof/>
                <w:webHidden/>
              </w:rPr>
              <w:tab/>
            </w:r>
            <w:r>
              <w:rPr>
                <w:noProof/>
                <w:webHidden/>
              </w:rPr>
              <w:fldChar w:fldCharType="begin"/>
            </w:r>
            <w:r w:rsidR="00F22C9E">
              <w:rPr>
                <w:noProof/>
                <w:webHidden/>
              </w:rPr>
              <w:instrText xml:space="preserve"> PAGEREF _Toc414285335 \h </w:instrText>
            </w:r>
            <w:r>
              <w:rPr>
                <w:noProof/>
                <w:webHidden/>
              </w:rPr>
            </w:r>
            <w:r>
              <w:rPr>
                <w:noProof/>
                <w:webHidden/>
              </w:rPr>
              <w:fldChar w:fldCharType="separate"/>
            </w:r>
            <w:r w:rsidR="00F22C9E">
              <w:rPr>
                <w:noProof/>
                <w:webHidden/>
              </w:rPr>
              <w:t>23</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36" w:history="1">
            <w:r w:rsidR="00F22C9E" w:rsidRPr="00DE0180">
              <w:rPr>
                <w:rStyle w:val="Hyperlink"/>
                <w:noProof/>
              </w:rPr>
              <w:t>15</w:t>
            </w:r>
            <w:r w:rsidR="00F22C9E">
              <w:rPr>
                <w:rFonts w:eastAsiaTheme="minorEastAsia"/>
                <w:noProof/>
                <w:lang w:eastAsia="en-AU"/>
              </w:rPr>
              <w:tab/>
            </w:r>
            <w:r w:rsidR="00F22C9E" w:rsidRPr="00DE0180">
              <w:rPr>
                <w:rStyle w:val="Hyperlink"/>
                <w:noProof/>
              </w:rPr>
              <w:t>Internal New Member Process</w:t>
            </w:r>
            <w:r w:rsidR="00F22C9E">
              <w:rPr>
                <w:noProof/>
                <w:webHidden/>
              </w:rPr>
              <w:tab/>
            </w:r>
            <w:r>
              <w:rPr>
                <w:noProof/>
                <w:webHidden/>
              </w:rPr>
              <w:fldChar w:fldCharType="begin"/>
            </w:r>
            <w:r w:rsidR="00F22C9E">
              <w:rPr>
                <w:noProof/>
                <w:webHidden/>
              </w:rPr>
              <w:instrText xml:space="preserve"> PAGEREF _Toc414285336 \h </w:instrText>
            </w:r>
            <w:r>
              <w:rPr>
                <w:noProof/>
                <w:webHidden/>
              </w:rPr>
            </w:r>
            <w:r>
              <w:rPr>
                <w:noProof/>
                <w:webHidden/>
              </w:rPr>
              <w:fldChar w:fldCharType="separate"/>
            </w:r>
            <w:r w:rsidR="00F22C9E">
              <w:rPr>
                <w:noProof/>
                <w:webHidden/>
              </w:rPr>
              <w:t>24</w:t>
            </w:r>
            <w:r>
              <w:rPr>
                <w:noProof/>
                <w:webHidden/>
              </w:rPr>
              <w:fldChar w:fldCharType="end"/>
            </w:r>
          </w:hyperlink>
        </w:p>
        <w:p w:rsidR="00F22C9E" w:rsidRDefault="00F40BEC">
          <w:pPr>
            <w:pStyle w:val="TOC2"/>
            <w:rPr>
              <w:rFonts w:eastAsiaTheme="minorEastAsia"/>
              <w:noProof/>
              <w:lang w:eastAsia="en-AU"/>
            </w:rPr>
          </w:pPr>
          <w:hyperlink w:anchor="_Toc414285337" w:history="1">
            <w:r w:rsidR="00F22C9E" w:rsidRPr="00DE0180">
              <w:rPr>
                <w:rStyle w:val="Hyperlink"/>
                <w:noProof/>
              </w:rPr>
              <w:t>15.1</w:t>
            </w:r>
            <w:r w:rsidR="00F22C9E">
              <w:rPr>
                <w:rFonts w:eastAsiaTheme="minorEastAsia"/>
                <w:noProof/>
                <w:lang w:eastAsia="en-AU"/>
              </w:rPr>
              <w:tab/>
            </w:r>
            <w:r w:rsidR="00F22C9E" w:rsidRPr="00DE0180">
              <w:rPr>
                <w:rStyle w:val="Hyperlink"/>
                <w:noProof/>
              </w:rPr>
              <w:t>System Notes</w:t>
            </w:r>
            <w:r w:rsidR="00F22C9E">
              <w:rPr>
                <w:noProof/>
                <w:webHidden/>
              </w:rPr>
              <w:tab/>
            </w:r>
            <w:r>
              <w:rPr>
                <w:noProof/>
                <w:webHidden/>
              </w:rPr>
              <w:fldChar w:fldCharType="begin"/>
            </w:r>
            <w:r w:rsidR="00F22C9E">
              <w:rPr>
                <w:noProof/>
                <w:webHidden/>
              </w:rPr>
              <w:instrText xml:space="preserve"> PAGEREF _Toc414285337 \h </w:instrText>
            </w:r>
            <w:r>
              <w:rPr>
                <w:noProof/>
                <w:webHidden/>
              </w:rPr>
            </w:r>
            <w:r>
              <w:rPr>
                <w:noProof/>
                <w:webHidden/>
              </w:rPr>
              <w:fldChar w:fldCharType="separate"/>
            </w:r>
            <w:r w:rsidR="00F22C9E">
              <w:rPr>
                <w:noProof/>
                <w:webHidden/>
              </w:rPr>
              <w:t>24</w:t>
            </w:r>
            <w:r>
              <w:rPr>
                <w:noProof/>
                <w:webHidden/>
              </w:rPr>
              <w:fldChar w:fldCharType="end"/>
            </w:r>
          </w:hyperlink>
        </w:p>
        <w:p w:rsidR="00F22C9E" w:rsidRDefault="00F40BEC">
          <w:pPr>
            <w:pStyle w:val="TOC2"/>
            <w:rPr>
              <w:rFonts w:eastAsiaTheme="minorEastAsia"/>
              <w:noProof/>
              <w:lang w:eastAsia="en-AU"/>
            </w:rPr>
          </w:pPr>
          <w:hyperlink w:anchor="_Toc414285338" w:history="1">
            <w:r w:rsidR="00F22C9E" w:rsidRPr="00DE0180">
              <w:rPr>
                <w:rStyle w:val="Hyperlink"/>
                <w:noProof/>
              </w:rPr>
              <w:t>15.2</w:t>
            </w:r>
            <w:r w:rsidR="00F22C9E">
              <w:rPr>
                <w:rFonts w:eastAsiaTheme="minorEastAsia"/>
                <w:noProof/>
                <w:lang w:eastAsia="en-AU"/>
              </w:rPr>
              <w:tab/>
            </w:r>
            <w:r w:rsidR="00F22C9E" w:rsidRPr="00DE0180">
              <w:rPr>
                <w:rStyle w:val="Hyperlink"/>
                <w:noProof/>
              </w:rPr>
              <w:t>Public Member</w:t>
            </w:r>
            <w:r w:rsidR="00F22C9E">
              <w:rPr>
                <w:noProof/>
                <w:webHidden/>
              </w:rPr>
              <w:tab/>
            </w:r>
            <w:r>
              <w:rPr>
                <w:noProof/>
                <w:webHidden/>
              </w:rPr>
              <w:fldChar w:fldCharType="begin"/>
            </w:r>
            <w:r w:rsidR="00F22C9E">
              <w:rPr>
                <w:noProof/>
                <w:webHidden/>
              </w:rPr>
              <w:instrText xml:space="preserve"> PAGEREF _Toc414285338 \h </w:instrText>
            </w:r>
            <w:r>
              <w:rPr>
                <w:noProof/>
                <w:webHidden/>
              </w:rPr>
            </w:r>
            <w:r>
              <w:rPr>
                <w:noProof/>
                <w:webHidden/>
              </w:rPr>
              <w:fldChar w:fldCharType="separate"/>
            </w:r>
            <w:r w:rsidR="00F22C9E">
              <w:rPr>
                <w:noProof/>
                <w:webHidden/>
              </w:rPr>
              <w:t>24</w:t>
            </w:r>
            <w:r>
              <w:rPr>
                <w:noProof/>
                <w:webHidden/>
              </w:rPr>
              <w:fldChar w:fldCharType="end"/>
            </w:r>
          </w:hyperlink>
        </w:p>
        <w:p w:rsidR="00F22C9E" w:rsidRDefault="00F40BEC">
          <w:pPr>
            <w:pStyle w:val="TOC2"/>
            <w:rPr>
              <w:rFonts w:eastAsiaTheme="minorEastAsia"/>
              <w:noProof/>
              <w:lang w:eastAsia="en-AU"/>
            </w:rPr>
          </w:pPr>
          <w:hyperlink w:anchor="_Toc414285339" w:history="1">
            <w:r w:rsidR="00F22C9E" w:rsidRPr="00DE0180">
              <w:rPr>
                <w:rStyle w:val="Hyperlink"/>
                <w:noProof/>
              </w:rPr>
              <w:t>15.3</w:t>
            </w:r>
            <w:r w:rsidR="00F22C9E">
              <w:rPr>
                <w:rFonts w:eastAsiaTheme="minorEastAsia"/>
                <w:noProof/>
                <w:lang w:eastAsia="en-AU"/>
              </w:rPr>
              <w:tab/>
            </w:r>
            <w:r w:rsidR="00F22C9E" w:rsidRPr="00DE0180">
              <w:rPr>
                <w:rStyle w:val="Hyperlink"/>
                <w:noProof/>
              </w:rPr>
              <w:t>Discovery Member</w:t>
            </w:r>
            <w:r w:rsidR="00F22C9E">
              <w:rPr>
                <w:noProof/>
                <w:webHidden/>
              </w:rPr>
              <w:tab/>
            </w:r>
            <w:r>
              <w:rPr>
                <w:noProof/>
                <w:webHidden/>
              </w:rPr>
              <w:fldChar w:fldCharType="begin"/>
            </w:r>
            <w:r w:rsidR="00F22C9E">
              <w:rPr>
                <w:noProof/>
                <w:webHidden/>
              </w:rPr>
              <w:instrText xml:space="preserve"> PAGEREF _Toc414285339 \h </w:instrText>
            </w:r>
            <w:r>
              <w:rPr>
                <w:noProof/>
                <w:webHidden/>
              </w:rPr>
            </w:r>
            <w:r>
              <w:rPr>
                <w:noProof/>
                <w:webHidden/>
              </w:rPr>
              <w:fldChar w:fldCharType="separate"/>
            </w:r>
            <w:r w:rsidR="00F22C9E">
              <w:rPr>
                <w:noProof/>
                <w:webHidden/>
              </w:rPr>
              <w:t>24</w:t>
            </w:r>
            <w:r>
              <w:rPr>
                <w:noProof/>
                <w:webHidden/>
              </w:rPr>
              <w:fldChar w:fldCharType="end"/>
            </w:r>
          </w:hyperlink>
        </w:p>
        <w:p w:rsidR="00F22C9E" w:rsidRDefault="00F40BEC">
          <w:pPr>
            <w:pStyle w:val="TOC2"/>
            <w:rPr>
              <w:rFonts w:eastAsiaTheme="minorEastAsia"/>
              <w:noProof/>
              <w:lang w:eastAsia="en-AU"/>
            </w:rPr>
          </w:pPr>
          <w:hyperlink w:anchor="_Toc414285340" w:history="1">
            <w:r w:rsidR="00F22C9E" w:rsidRPr="00DE0180">
              <w:rPr>
                <w:rStyle w:val="Hyperlink"/>
                <w:noProof/>
              </w:rPr>
              <w:t>15.4</w:t>
            </w:r>
            <w:r w:rsidR="00F22C9E">
              <w:rPr>
                <w:rFonts w:eastAsiaTheme="minorEastAsia"/>
                <w:noProof/>
                <w:lang w:eastAsia="en-AU"/>
              </w:rPr>
              <w:tab/>
            </w:r>
            <w:r w:rsidR="00F22C9E" w:rsidRPr="00DE0180">
              <w:rPr>
                <w:rStyle w:val="Hyperlink"/>
                <w:noProof/>
              </w:rPr>
              <w:t>Privileges White to Owner Transition</w:t>
            </w:r>
            <w:r w:rsidR="00F22C9E">
              <w:rPr>
                <w:noProof/>
                <w:webHidden/>
              </w:rPr>
              <w:tab/>
            </w:r>
            <w:r>
              <w:rPr>
                <w:noProof/>
                <w:webHidden/>
              </w:rPr>
              <w:fldChar w:fldCharType="begin"/>
            </w:r>
            <w:r w:rsidR="00F22C9E">
              <w:rPr>
                <w:noProof/>
                <w:webHidden/>
              </w:rPr>
              <w:instrText xml:space="preserve"> PAGEREF _Toc414285340 \h </w:instrText>
            </w:r>
            <w:r>
              <w:rPr>
                <w:noProof/>
                <w:webHidden/>
              </w:rPr>
            </w:r>
            <w:r>
              <w:rPr>
                <w:noProof/>
                <w:webHidden/>
              </w:rPr>
              <w:fldChar w:fldCharType="separate"/>
            </w:r>
            <w:r w:rsidR="00F22C9E">
              <w:rPr>
                <w:noProof/>
                <w:webHidden/>
              </w:rPr>
              <w:t>24</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41" w:history="1">
            <w:r w:rsidR="00F22C9E" w:rsidRPr="00DE0180">
              <w:rPr>
                <w:rStyle w:val="Hyperlink"/>
                <w:noProof/>
              </w:rPr>
              <w:t>16</w:t>
            </w:r>
            <w:r w:rsidR="00F22C9E">
              <w:rPr>
                <w:rFonts w:eastAsiaTheme="minorEastAsia"/>
                <w:noProof/>
                <w:lang w:eastAsia="en-AU"/>
              </w:rPr>
              <w:tab/>
            </w:r>
            <w:r w:rsidR="00F22C9E" w:rsidRPr="00DE0180">
              <w:rPr>
                <w:rStyle w:val="Hyperlink"/>
                <w:noProof/>
              </w:rPr>
              <w:t>System Messages</w:t>
            </w:r>
            <w:r w:rsidR="00F22C9E">
              <w:rPr>
                <w:noProof/>
                <w:webHidden/>
              </w:rPr>
              <w:tab/>
            </w:r>
            <w:r>
              <w:rPr>
                <w:noProof/>
                <w:webHidden/>
              </w:rPr>
              <w:fldChar w:fldCharType="begin"/>
            </w:r>
            <w:r w:rsidR="00F22C9E">
              <w:rPr>
                <w:noProof/>
                <w:webHidden/>
              </w:rPr>
              <w:instrText xml:space="preserve"> PAGEREF _Toc414285341 \h </w:instrText>
            </w:r>
            <w:r>
              <w:rPr>
                <w:noProof/>
                <w:webHidden/>
              </w:rPr>
            </w:r>
            <w:r>
              <w:rPr>
                <w:noProof/>
                <w:webHidden/>
              </w:rPr>
              <w:fldChar w:fldCharType="separate"/>
            </w:r>
            <w:r w:rsidR="00F22C9E">
              <w:rPr>
                <w:noProof/>
                <w:webHidden/>
              </w:rPr>
              <w:t>25</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42" w:history="1">
            <w:r w:rsidR="00F22C9E" w:rsidRPr="00DE0180">
              <w:rPr>
                <w:rStyle w:val="Hyperlink"/>
                <w:noProof/>
              </w:rPr>
              <w:t>17</w:t>
            </w:r>
            <w:r w:rsidR="00F22C9E">
              <w:rPr>
                <w:rFonts w:eastAsiaTheme="minorEastAsia"/>
                <w:noProof/>
                <w:lang w:eastAsia="en-AU"/>
              </w:rPr>
              <w:tab/>
            </w:r>
            <w:r w:rsidR="00F22C9E" w:rsidRPr="00DE0180">
              <w:rPr>
                <w:rStyle w:val="Hyperlink"/>
                <w:noProof/>
              </w:rPr>
              <w:t>Membership Types and Formats</w:t>
            </w:r>
            <w:r w:rsidR="00F22C9E">
              <w:rPr>
                <w:noProof/>
                <w:webHidden/>
              </w:rPr>
              <w:tab/>
            </w:r>
            <w:r>
              <w:rPr>
                <w:noProof/>
                <w:webHidden/>
              </w:rPr>
              <w:fldChar w:fldCharType="begin"/>
            </w:r>
            <w:r w:rsidR="00F22C9E">
              <w:rPr>
                <w:noProof/>
                <w:webHidden/>
              </w:rPr>
              <w:instrText xml:space="preserve"> PAGEREF _Toc414285342 \h </w:instrText>
            </w:r>
            <w:r>
              <w:rPr>
                <w:noProof/>
                <w:webHidden/>
              </w:rPr>
            </w:r>
            <w:r>
              <w:rPr>
                <w:noProof/>
                <w:webHidden/>
              </w:rPr>
              <w:fldChar w:fldCharType="separate"/>
            </w:r>
            <w:r w:rsidR="00F22C9E">
              <w:rPr>
                <w:noProof/>
                <w:webHidden/>
              </w:rPr>
              <w:t>26</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43" w:history="1">
            <w:r w:rsidR="00F22C9E" w:rsidRPr="00DE0180">
              <w:rPr>
                <w:rStyle w:val="Hyperlink"/>
                <w:noProof/>
              </w:rPr>
              <w:t>18</w:t>
            </w:r>
            <w:r w:rsidR="00F22C9E">
              <w:rPr>
                <w:rFonts w:eastAsiaTheme="minorEastAsia"/>
                <w:noProof/>
                <w:lang w:eastAsia="en-AU"/>
              </w:rPr>
              <w:tab/>
            </w:r>
            <w:r w:rsidR="00F22C9E" w:rsidRPr="00DE0180">
              <w:rPr>
                <w:rStyle w:val="Hyperlink"/>
                <w:noProof/>
              </w:rPr>
              <w:t>Membership Authentication</w:t>
            </w:r>
            <w:r w:rsidR="00F22C9E">
              <w:rPr>
                <w:noProof/>
                <w:webHidden/>
              </w:rPr>
              <w:tab/>
            </w:r>
            <w:r>
              <w:rPr>
                <w:noProof/>
                <w:webHidden/>
              </w:rPr>
              <w:fldChar w:fldCharType="begin"/>
            </w:r>
            <w:r w:rsidR="00F22C9E">
              <w:rPr>
                <w:noProof/>
                <w:webHidden/>
              </w:rPr>
              <w:instrText xml:space="preserve"> PAGEREF _Toc414285343 \h </w:instrText>
            </w:r>
            <w:r>
              <w:rPr>
                <w:noProof/>
                <w:webHidden/>
              </w:rPr>
            </w:r>
            <w:r>
              <w:rPr>
                <w:noProof/>
                <w:webHidden/>
              </w:rPr>
              <w:fldChar w:fldCharType="separate"/>
            </w:r>
            <w:r w:rsidR="00F22C9E">
              <w:rPr>
                <w:noProof/>
                <w:webHidden/>
              </w:rPr>
              <w:t>27</w:t>
            </w:r>
            <w:r>
              <w:rPr>
                <w:noProof/>
                <w:webHidden/>
              </w:rPr>
              <w:fldChar w:fldCharType="end"/>
            </w:r>
          </w:hyperlink>
        </w:p>
        <w:p w:rsidR="00F22C9E" w:rsidRDefault="00F40BEC">
          <w:pPr>
            <w:pStyle w:val="TOC2"/>
            <w:rPr>
              <w:rFonts w:eastAsiaTheme="minorEastAsia"/>
              <w:noProof/>
              <w:lang w:eastAsia="en-AU"/>
            </w:rPr>
          </w:pPr>
          <w:hyperlink w:anchor="_Toc414285344" w:history="1">
            <w:r w:rsidR="00F22C9E" w:rsidRPr="00DE0180">
              <w:rPr>
                <w:rStyle w:val="Hyperlink"/>
                <w:noProof/>
              </w:rPr>
              <w:t>18.1</w:t>
            </w:r>
            <w:r w:rsidR="00F22C9E">
              <w:rPr>
                <w:rFonts w:eastAsiaTheme="minorEastAsia"/>
                <w:noProof/>
                <w:lang w:eastAsia="en-AU"/>
              </w:rPr>
              <w:tab/>
            </w:r>
            <w:r w:rsidR="00F22C9E" w:rsidRPr="00DE0180">
              <w:rPr>
                <w:rStyle w:val="Hyperlink"/>
                <w:noProof/>
              </w:rPr>
              <w:t>Owners</w:t>
            </w:r>
            <w:r w:rsidR="00F22C9E">
              <w:rPr>
                <w:noProof/>
                <w:webHidden/>
              </w:rPr>
              <w:tab/>
            </w:r>
            <w:r>
              <w:rPr>
                <w:noProof/>
                <w:webHidden/>
              </w:rPr>
              <w:fldChar w:fldCharType="begin"/>
            </w:r>
            <w:r w:rsidR="00F22C9E">
              <w:rPr>
                <w:noProof/>
                <w:webHidden/>
              </w:rPr>
              <w:instrText xml:space="preserve"> PAGEREF _Toc414285344 \h </w:instrText>
            </w:r>
            <w:r>
              <w:rPr>
                <w:noProof/>
                <w:webHidden/>
              </w:rPr>
            </w:r>
            <w:r>
              <w:rPr>
                <w:noProof/>
                <w:webHidden/>
              </w:rPr>
              <w:fldChar w:fldCharType="separate"/>
            </w:r>
            <w:r w:rsidR="00F22C9E">
              <w:rPr>
                <w:noProof/>
                <w:webHidden/>
              </w:rPr>
              <w:t>27</w:t>
            </w:r>
            <w:r>
              <w:rPr>
                <w:noProof/>
                <w:webHidden/>
              </w:rPr>
              <w:fldChar w:fldCharType="end"/>
            </w:r>
          </w:hyperlink>
        </w:p>
        <w:p w:rsidR="00F22C9E" w:rsidRDefault="00F40BEC">
          <w:pPr>
            <w:pStyle w:val="TOC2"/>
            <w:rPr>
              <w:rFonts w:eastAsiaTheme="minorEastAsia"/>
              <w:noProof/>
              <w:lang w:eastAsia="en-AU"/>
            </w:rPr>
          </w:pPr>
          <w:hyperlink w:anchor="_Toc414285345" w:history="1">
            <w:r w:rsidR="00F22C9E" w:rsidRPr="00DE0180">
              <w:rPr>
                <w:rStyle w:val="Hyperlink"/>
                <w:noProof/>
              </w:rPr>
              <w:t>18.2</w:t>
            </w:r>
            <w:r w:rsidR="00F22C9E">
              <w:rPr>
                <w:rFonts w:eastAsiaTheme="minorEastAsia"/>
                <w:noProof/>
                <w:lang w:eastAsia="en-AU"/>
              </w:rPr>
              <w:tab/>
            </w:r>
            <w:r w:rsidR="00F22C9E" w:rsidRPr="00DE0180">
              <w:rPr>
                <w:rStyle w:val="Hyperlink"/>
                <w:noProof/>
              </w:rPr>
              <w:t>Members of the Public</w:t>
            </w:r>
            <w:r w:rsidR="00F22C9E">
              <w:rPr>
                <w:noProof/>
                <w:webHidden/>
              </w:rPr>
              <w:tab/>
            </w:r>
            <w:r>
              <w:rPr>
                <w:noProof/>
                <w:webHidden/>
              </w:rPr>
              <w:fldChar w:fldCharType="begin"/>
            </w:r>
            <w:r w:rsidR="00F22C9E">
              <w:rPr>
                <w:noProof/>
                <w:webHidden/>
              </w:rPr>
              <w:instrText xml:space="preserve"> PAGEREF _Toc414285345 \h </w:instrText>
            </w:r>
            <w:r>
              <w:rPr>
                <w:noProof/>
                <w:webHidden/>
              </w:rPr>
            </w:r>
            <w:r>
              <w:rPr>
                <w:noProof/>
                <w:webHidden/>
              </w:rPr>
              <w:fldChar w:fldCharType="separate"/>
            </w:r>
            <w:r w:rsidR="00F22C9E">
              <w:rPr>
                <w:noProof/>
                <w:webHidden/>
              </w:rPr>
              <w:t>27</w:t>
            </w:r>
            <w:r>
              <w:rPr>
                <w:noProof/>
                <w:webHidden/>
              </w:rPr>
              <w:fldChar w:fldCharType="end"/>
            </w:r>
          </w:hyperlink>
        </w:p>
        <w:p w:rsidR="00F22C9E" w:rsidRDefault="00F40BEC">
          <w:pPr>
            <w:pStyle w:val="TOC2"/>
            <w:rPr>
              <w:rFonts w:eastAsiaTheme="minorEastAsia"/>
              <w:noProof/>
              <w:lang w:eastAsia="en-AU"/>
            </w:rPr>
          </w:pPr>
          <w:hyperlink w:anchor="_Toc414285346" w:history="1">
            <w:r w:rsidR="00F22C9E" w:rsidRPr="00DE0180">
              <w:rPr>
                <w:rStyle w:val="Hyperlink"/>
                <w:noProof/>
              </w:rPr>
              <w:t>18.3</w:t>
            </w:r>
            <w:r w:rsidR="00F22C9E">
              <w:rPr>
                <w:rFonts w:eastAsiaTheme="minorEastAsia"/>
                <w:noProof/>
                <w:lang w:eastAsia="en-AU"/>
              </w:rPr>
              <w:tab/>
            </w:r>
            <w:r w:rsidR="00F22C9E" w:rsidRPr="00DE0180">
              <w:rPr>
                <w:rStyle w:val="Hyperlink"/>
                <w:noProof/>
              </w:rPr>
              <w:t>Staff</w:t>
            </w:r>
            <w:r w:rsidR="00F22C9E">
              <w:rPr>
                <w:noProof/>
                <w:webHidden/>
              </w:rPr>
              <w:tab/>
            </w:r>
            <w:r>
              <w:rPr>
                <w:noProof/>
                <w:webHidden/>
              </w:rPr>
              <w:fldChar w:fldCharType="begin"/>
            </w:r>
            <w:r w:rsidR="00F22C9E">
              <w:rPr>
                <w:noProof/>
                <w:webHidden/>
              </w:rPr>
              <w:instrText xml:space="preserve"> PAGEREF _Toc414285346 \h </w:instrText>
            </w:r>
            <w:r>
              <w:rPr>
                <w:noProof/>
                <w:webHidden/>
              </w:rPr>
            </w:r>
            <w:r>
              <w:rPr>
                <w:noProof/>
                <w:webHidden/>
              </w:rPr>
              <w:fldChar w:fldCharType="separate"/>
            </w:r>
            <w:r w:rsidR="00F22C9E">
              <w:rPr>
                <w:noProof/>
                <w:webHidden/>
              </w:rPr>
              <w:t>27</w:t>
            </w:r>
            <w:r>
              <w:rPr>
                <w:noProof/>
                <w:webHidden/>
              </w:rPr>
              <w:fldChar w:fldCharType="end"/>
            </w:r>
          </w:hyperlink>
        </w:p>
        <w:p w:rsidR="00F22C9E" w:rsidRDefault="00F40BEC">
          <w:pPr>
            <w:pStyle w:val="TOC1"/>
            <w:tabs>
              <w:tab w:val="left" w:pos="660"/>
              <w:tab w:val="right" w:leader="dot" w:pos="9016"/>
            </w:tabs>
            <w:rPr>
              <w:rFonts w:eastAsiaTheme="minorEastAsia"/>
              <w:noProof/>
              <w:lang w:eastAsia="en-AU"/>
            </w:rPr>
          </w:pPr>
          <w:hyperlink w:anchor="_Toc414285347" w:history="1">
            <w:r w:rsidR="00F22C9E" w:rsidRPr="00DE0180">
              <w:rPr>
                <w:rStyle w:val="Hyperlink"/>
                <w:noProof/>
              </w:rPr>
              <w:t>19</w:t>
            </w:r>
            <w:r w:rsidR="00F22C9E">
              <w:rPr>
                <w:rFonts w:eastAsiaTheme="minorEastAsia"/>
                <w:noProof/>
                <w:lang w:eastAsia="en-AU"/>
              </w:rPr>
              <w:tab/>
            </w:r>
            <w:r w:rsidR="00F22C9E" w:rsidRPr="00DE0180">
              <w:rPr>
                <w:rStyle w:val="Hyperlink"/>
                <w:noProof/>
              </w:rPr>
              <w:t>Non-WWID Staff Members</w:t>
            </w:r>
            <w:r w:rsidR="00F22C9E">
              <w:rPr>
                <w:noProof/>
                <w:webHidden/>
              </w:rPr>
              <w:tab/>
            </w:r>
            <w:r>
              <w:rPr>
                <w:noProof/>
                <w:webHidden/>
              </w:rPr>
              <w:fldChar w:fldCharType="begin"/>
            </w:r>
            <w:r w:rsidR="00F22C9E">
              <w:rPr>
                <w:noProof/>
                <w:webHidden/>
              </w:rPr>
              <w:instrText xml:space="preserve"> PAGEREF _Toc414285347 \h </w:instrText>
            </w:r>
            <w:r>
              <w:rPr>
                <w:noProof/>
                <w:webHidden/>
              </w:rPr>
            </w:r>
            <w:r>
              <w:rPr>
                <w:noProof/>
                <w:webHidden/>
              </w:rPr>
              <w:fldChar w:fldCharType="separate"/>
            </w:r>
            <w:r w:rsidR="00F22C9E">
              <w:rPr>
                <w:noProof/>
                <w:webHidden/>
              </w:rPr>
              <w:t>27</w:t>
            </w:r>
            <w:r>
              <w:rPr>
                <w:noProof/>
                <w:webHidden/>
              </w:rPr>
              <w:fldChar w:fldCharType="end"/>
            </w:r>
          </w:hyperlink>
        </w:p>
        <w:p w:rsidR="00106BD6" w:rsidRDefault="00F40BEC">
          <w:r>
            <w:rPr>
              <w:b/>
              <w:bCs/>
              <w:noProof/>
            </w:rPr>
            <w:fldChar w:fldCharType="end"/>
          </w:r>
        </w:p>
      </w:sdtContent>
    </w:sdt>
    <w:p w:rsidR="00000000" w:rsidRDefault="000B7C61">
      <w:pPr>
        <w:pPrChange w:id="37" w:author="Andrew.Crawford" w:date="2015-03-16T13:45:00Z">
          <w:pPr>
            <w:pStyle w:val="Heading1"/>
            <w:numPr>
              <w:numId w:val="0"/>
            </w:numPr>
            <w:tabs>
              <w:tab w:val="clear" w:pos="432"/>
            </w:tabs>
            <w:ind w:left="0" w:firstLine="0"/>
          </w:pPr>
        </w:pPrChange>
      </w:pPr>
    </w:p>
    <w:p w:rsidR="00106BD6" w:rsidRPr="00106BD6" w:rsidRDefault="00106BD6" w:rsidP="00106BD6">
      <w:pPr>
        <w:rPr>
          <w:lang w:val="en-GB"/>
        </w:rPr>
      </w:pPr>
    </w:p>
    <w:p w:rsidR="009B5CD1" w:rsidRDefault="009B5CD1" w:rsidP="009B5CD1">
      <w:pPr>
        <w:pStyle w:val="Heading1"/>
      </w:pPr>
      <w:bookmarkStart w:id="38" w:name="_Toc414285266"/>
      <w:r>
        <w:t>Login</w:t>
      </w:r>
      <w:r w:rsidR="00945A53">
        <w:t xml:space="preserve"> Page</w:t>
      </w:r>
      <w:bookmarkEnd w:id="38"/>
    </w:p>
    <w:p w:rsidR="00FD1DC0" w:rsidRPr="00FD1DC0" w:rsidRDefault="00F84AD9" w:rsidP="00FD1DC0">
      <w:pPr>
        <w:pStyle w:val="Heading2"/>
      </w:pPr>
      <w:r>
        <w:t xml:space="preserve"> </w:t>
      </w:r>
      <w:bookmarkStart w:id="39" w:name="_Toc414285267"/>
      <w:r w:rsidR="00186F50">
        <w:t>Navigation to Pa</w:t>
      </w:r>
      <w:r w:rsidR="00C454B1">
        <w:t>ge</w:t>
      </w:r>
      <w:bookmarkEnd w:id="39"/>
    </w:p>
    <w:p w:rsidR="008017BB" w:rsidRDefault="008017BB" w:rsidP="004B0E78">
      <w:pPr>
        <w:pStyle w:val="ListParagraph"/>
        <w:numPr>
          <w:ilvl w:val="0"/>
          <w:numId w:val="27"/>
        </w:numPr>
        <w:ind w:left="709"/>
        <w:rPr>
          <w:lang w:val="en-GB"/>
        </w:rPr>
      </w:pPr>
      <w:r>
        <w:rPr>
          <w:lang w:val="en-GB"/>
        </w:rPr>
        <w:t xml:space="preserve">Shown when the user navigates to the base </w:t>
      </w:r>
      <w:r w:rsidR="0064588E">
        <w:rPr>
          <w:lang w:val="en-GB"/>
        </w:rPr>
        <w:t>Privileges</w:t>
      </w:r>
      <w:r>
        <w:rPr>
          <w:lang w:val="en-GB"/>
        </w:rPr>
        <w:t xml:space="preserve"> page</w:t>
      </w:r>
      <w:r w:rsidR="005D3AFE">
        <w:rPr>
          <w:lang w:val="en-GB"/>
        </w:rPr>
        <w:t>.</w:t>
      </w:r>
    </w:p>
    <w:p w:rsidR="00771210" w:rsidRPr="0071235A" w:rsidRDefault="0096700B" w:rsidP="004B0E78">
      <w:pPr>
        <w:pStyle w:val="ListParagraph"/>
        <w:numPr>
          <w:ilvl w:val="0"/>
          <w:numId w:val="27"/>
        </w:numPr>
        <w:ind w:left="709"/>
        <w:rPr>
          <w:lang w:val="en-GB"/>
        </w:rPr>
      </w:pPr>
      <w:r>
        <w:rPr>
          <w:lang w:val="en-GB"/>
        </w:rPr>
        <w:t xml:space="preserve">User clicks on the </w:t>
      </w:r>
      <w:r w:rsidR="0071235A" w:rsidRPr="0071235A">
        <w:rPr>
          <w:lang w:val="en-GB"/>
        </w:rPr>
        <w:t>Log</w:t>
      </w:r>
      <w:r w:rsidR="004F53F3">
        <w:rPr>
          <w:lang w:val="en-GB"/>
        </w:rPr>
        <w:t>i</w:t>
      </w:r>
      <w:r w:rsidR="0071235A" w:rsidRPr="0071235A">
        <w:rPr>
          <w:lang w:val="en-GB"/>
        </w:rPr>
        <w:t xml:space="preserve">n </w:t>
      </w:r>
      <w:r w:rsidR="00B01B85">
        <w:rPr>
          <w:lang w:val="en-GB"/>
        </w:rPr>
        <w:t>button in the general navigation area</w:t>
      </w:r>
    </w:p>
    <w:p w:rsidR="0071235A" w:rsidRDefault="0096700B" w:rsidP="004B0E78">
      <w:pPr>
        <w:pStyle w:val="ListParagraph"/>
        <w:numPr>
          <w:ilvl w:val="0"/>
          <w:numId w:val="27"/>
        </w:numPr>
        <w:ind w:left="709"/>
        <w:rPr>
          <w:lang w:val="en-GB"/>
        </w:rPr>
      </w:pPr>
      <w:r>
        <w:rPr>
          <w:lang w:val="en-GB"/>
        </w:rPr>
        <w:t xml:space="preserve">User clicks on the </w:t>
      </w:r>
      <w:r w:rsidR="0071235A">
        <w:rPr>
          <w:lang w:val="en-GB"/>
        </w:rPr>
        <w:t xml:space="preserve">Logout </w:t>
      </w:r>
      <w:r>
        <w:rPr>
          <w:lang w:val="en-GB"/>
        </w:rPr>
        <w:t>button</w:t>
      </w:r>
      <w:r w:rsidR="00B01B85">
        <w:rPr>
          <w:lang w:val="en-GB"/>
        </w:rPr>
        <w:t xml:space="preserve"> in the general navigation area</w:t>
      </w:r>
      <w:r>
        <w:rPr>
          <w:lang w:val="en-GB"/>
        </w:rPr>
        <w:t xml:space="preserve"> and logout is successful.</w:t>
      </w:r>
    </w:p>
    <w:p w:rsidR="00F5418A" w:rsidRDefault="00F5418A" w:rsidP="00F5418A">
      <w:pPr>
        <w:pStyle w:val="Heading2"/>
      </w:pPr>
      <w:r>
        <w:t xml:space="preserve"> </w:t>
      </w:r>
      <w:bookmarkStart w:id="40" w:name="_Toc414285268"/>
      <w:r>
        <w:t xml:space="preserve">Navigation </w:t>
      </w:r>
      <w:r w:rsidR="00903CC8">
        <w:t>f</w:t>
      </w:r>
      <w:r>
        <w:t>rom Page</w:t>
      </w:r>
      <w:bookmarkEnd w:id="40"/>
    </w:p>
    <w:p w:rsidR="00E42221" w:rsidRDefault="00E42221" w:rsidP="00F5418A">
      <w:pPr>
        <w:pStyle w:val="ListParagraph"/>
        <w:numPr>
          <w:ilvl w:val="0"/>
          <w:numId w:val="14"/>
        </w:numPr>
        <w:rPr>
          <w:lang w:val="en-GB"/>
        </w:rPr>
      </w:pPr>
      <w:r>
        <w:rPr>
          <w:lang w:val="en-GB"/>
        </w:rPr>
        <w:t>Clicking on the ‘</w:t>
      </w:r>
      <w:r w:rsidR="004F53F3">
        <w:rPr>
          <w:lang w:val="en-GB"/>
        </w:rPr>
        <w:t>Not a member? Join now</w:t>
      </w:r>
      <w:r>
        <w:rPr>
          <w:lang w:val="en-GB"/>
        </w:rPr>
        <w:t>’ link takes the user to the New User page.</w:t>
      </w:r>
    </w:p>
    <w:p w:rsidR="00F5418A" w:rsidRDefault="00F5418A" w:rsidP="00F5418A">
      <w:pPr>
        <w:pStyle w:val="ListParagraph"/>
        <w:numPr>
          <w:ilvl w:val="0"/>
          <w:numId w:val="14"/>
        </w:numPr>
        <w:rPr>
          <w:lang w:val="en-GB"/>
        </w:rPr>
      </w:pPr>
      <w:r>
        <w:rPr>
          <w:lang w:val="en-GB"/>
        </w:rPr>
        <w:t>Clicking on the ‘Forgot</w:t>
      </w:r>
      <w:r w:rsidR="004F53F3">
        <w:rPr>
          <w:lang w:val="en-GB"/>
        </w:rPr>
        <w:t xml:space="preserve"> your</w:t>
      </w:r>
      <w:r>
        <w:rPr>
          <w:lang w:val="en-GB"/>
        </w:rPr>
        <w:t xml:space="preserve"> </w:t>
      </w:r>
      <w:r w:rsidR="004F53F3">
        <w:rPr>
          <w:lang w:val="en-GB"/>
        </w:rPr>
        <w:t>p</w:t>
      </w:r>
      <w:r>
        <w:rPr>
          <w:lang w:val="en-GB"/>
        </w:rPr>
        <w:t>assword’ link takes the user to the Forgotten Password page.</w:t>
      </w:r>
    </w:p>
    <w:p w:rsidR="00F5418A" w:rsidRDefault="00F5418A" w:rsidP="00F5418A">
      <w:pPr>
        <w:pStyle w:val="ListParagraph"/>
        <w:numPr>
          <w:ilvl w:val="0"/>
          <w:numId w:val="14"/>
        </w:numPr>
        <w:rPr>
          <w:lang w:val="en-GB"/>
        </w:rPr>
      </w:pPr>
      <w:r>
        <w:rPr>
          <w:lang w:val="en-GB"/>
        </w:rPr>
        <w:t>Clicking on the ‘</w:t>
      </w:r>
      <w:r w:rsidR="004F53F3">
        <w:rPr>
          <w:lang w:val="en-GB"/>
        </w:rPr>
        <w:t>Forgot your u</w:t>
      </w:r>
      <w:r>
        <w:rPr>
          <w:lang w:val="en-GB"/>
        </w:rPr>
        <w:t>sername’ link takes the user to the Forgotten Username page.</w:t>
      </w:r>
    </w:p>
    <w:p w:rsidR="00F5418A" w:rsidRPr="003100B0" w:rsidRDefault="00F5418A" w:rsidP="003100B0">
      <w:pPr>
        <w:pStyle w:val="ListParagraph"/>
        <w:numPr>
          <w:ilvl w:val="0"/>
          <w:numId w:val="14"/>
        </w:numPr>
        <w:rPr>
          <w:lang w:val="en-GB"/>
        </w:rPr>
      </w:pPr>
      <w:r>
        <w:rPr>
          <w:lang w:val="en-GB"/>
        </w:rPr>
        <w:t>Successfully logging into the system takes the user to the Member Home page.</w:t>
      </w:r>
    </w:p>
    <w:p w:rsidR="00771210" w:rsidRDefault="00FD1DC0" w:rsidP="003100B0">
      <w:pPr>
        <w:pStyle w:val="Heading2"/>
        <w:tabs>
          <w:tab w:val="clear" w:pos="644"/>
          <w:tab w:val="num" w:pos="993"/>
        </w:tabs>
        <w:ind w:left="709"/>
      </w:pPr>
      <w:r>
        <w:lastRenderedPageBreak/>
        <w:t xml:space="preserve"> </w:t>
      </w:r>
      <w:bookmarkStart w:id="41" w:name="_Toc414285269"/>
      <w:r w:rsidR="00186F50">
        <w:t>Screen Wireframes</w:t>
      </w:r>
      <w:bookmarkEnd w:id="41"/>
    </w:p>
    <w:p w:rsidR="00771210" w:rsidRDefault="00976AF8" w:rsidP="00771210">
      <w:pPr>
        <w:ind w:left="414" w:firstLine="720"/>
        <w:rPr>
          <w:lang w:val="en-GB"/>
        </w:rPr>
      </w:pPr>
      <w:r>
        <w:rPr>
          <w:noProof/>
          <w:lang w:val="en-US"/>
        </w:rPr>
        <w:drawing>
          <wp:inline distT="0" distB="0" distL="0" distR="0">
            <wp:extent cx="4055110" cy="22028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5110" cy="2202815"/>
                    </a:xfrm>
                    <a:prstGeom prst="rect">
                      <a:avLst/>
                    </a:prstGeom>
                    <a:noFill/>
                    <a:ln>
                      <a:noFill/>
                    </a:ln>
                  </pic:spPr>
                </pic:pic>
              </a:graphicData>
            </a:graphic>
          </wp:inline>
        </w:drawing>
      </w:r>
    </w:p>
    <w:p w:rsidR="004C37D7" w:rsidRPr="004C37D7" w:rsidRDefault="004C37D7" w:rsidP="004C37D7">
      <w:pPr>
        <w:ind w:left="273"/>
        <w:rPr>
          <w:lang w:val="en-GB"/>
        </w:rPr>
      </w:pPr>
      <w:r>
        <w:rPr>
          <w:b/>
          <w:lang w:val="en-GB"/>
        </w:rPr>
        <w:t xml:space="preserve">Note: </w:t>
      </w:r>
      <w:r>
        <w:rPr>
          <w:lang w:val="en-GB"/>
        </w:rPr>
        <w:t xml:space="preserve">This is just a </w:t>
      </w:r>
      <w:r w:rsidR="00537B36">
        <w:rPr>
          <w:lang w:val="en-GB"/>
        </w:rPr>
        <w:t xml:space="preserve">rough guide to required fields and basic layout. It is </w:t>
      </w:r>
      <w:r>
        <w:rPr>
          <w:lang w:val="en-GB"/>
        </w:rPr>
        <w:t>not intended as a final design</w:t>
      </w:r>
    </w:p>
    <w:p w:rsidR="00771210" w:rsidRDefault="003100B0" w:rsidP="003100B0">
      <w:pPr>
        <w:pStyle w:val="Heading3"/>
        <w:numPr>
          <w:ilvl w:val="2"/>
          <w:numId w:val="28"/>
        </w:numPr>
        <w:tabs>
          <w:tab w:val="clear" w:pos="720"/>
          <w:tab w:val="num" w:pos="993"/>
        </w:tabs>
        <w:ind w:hanging="294"/>
      </w:pPr>
      <w:bookmarkStart w:id="42" w:name="_Toc414285270"/>
      <w:r>
        <w:t>Screen Fields</w:t>
      </w:r>
      <w:bookmarkEnd w:id="42"/>
    </w:p>
    <w:tbl>
      <w:tblPr>
        <w:tblStyle w:val="TableGrid"/>
        <w:tblW w:w="10774" w:type="dxa"/>
        <w:tblInd w:w="-743" w:type="dxa"/>
        <w:tblLook w:val="04A0"/>
      </w:tblPr>
      <w:tblGrid>
        <w:gridCol w:w="3801"/>
        <w:gridCol w:w="5734"/>
        <w:gridCol w:w="1239"/>
      </w:tblGrid>
      <w:tr w:rsidR="00771210" w:rsidTr="00D76C53">
        <w:tc>
          <w:tcPr>
            <w:tcW w:w="3801" w:type="dxa"/>
          </w:tcPr>
          <w:p w:rsidR="00771210" w:rsidRPr="00771210" w:rsidRDefault="00771210" w:rsidP="00771210">
            <w:pPr>
              <w:rPr>
                <w:b/>
                <w:lang w:val="en-GB"/>
              </w:rPr>
            </w:pPr>
            <w:r>
              <w:rPr>
                <w:b/>
                <w:lang w:val="en-GB"/>
              </w:rPr>
              <w:t>Item</w:t>
            </w:r>
          </w:p>
        </w:tc>
        <w:tc>
          <w:tcPr>
            <w:tcW w:w="5734" w:type="dxa"/>
          </w:tcPr>
          <w:p w:rsidR="00771210" w:rsidRPr="00771210" w:rsidRDefault="00771210" w:rsidP="00771210">
            <w:pPr>
              <w:rPr>
                <w:b/>
                <w:lang w:val="en-GB"/>
              </w:rPr>
            </w:pPr>
            <w:r w:rsidRPr="00771210">
              <w:rPr>
                <w:b/>
                <w:lang w:val="en-GB"/>
              </w:rPr>
              <w:t>Type</w:t>
            </w:r>
          </w:p>
        </w:tc>
        <w:tc>
          <w:tcPr>
            <w:tcW w:w="1239" w:type="dxa"/>
          </w:tcPr>
          <w:p w:rsidR="00771210" w:rsidRPr="00771210" w:rsidRDefault="001E2B3E" w:rsidP="00771210">
            <w:pPr>
              <w:rPr>
                <w:b/>
                <w:lang w:val="en-GB"/>
              </w:rPr>
            </w:pPr>
            <w:r>
              <w:rPr>
                <w:b/>
                <w:lang w:val="en-GB"/>
              </w:rPr>
              <w:t>Mandatory</w:t>
            </w:r>
          </w:p>
        </w:tc>
      </w:tr>
      <w:tr w:rsidR="009B0DFB" w:rsidTr="00D76C53">
        <w:tc>
          <w:tcPr>
            <w:tcW w:w="3801" w:type="dxa"/>
          </w:tcPr>
          <w:p w:rsidR="009B0DFB" w:rsidRPr="009B0DFB" w:rsidRDefault="004F53F3" w:rsidP="004F53F3">
            <w:pPr>
              <w:rPr>
                <w:lang w:val="en-GB"/>
              </w:rPr>
            </w:pPr>
            <w:r>
              <w:rPr>
                <w:lang w:val="en-GB"/>
              </w:rPr>
              <w:t>Join now</w:t>
            </w:r>
          </w:p>
        </w:tc>
        <w:tc>
          <w:tcPr>
            <w:tcW w:w="5734" w:type="dxa"/>
          </w:tcPr>
          <w:p w:rsidR="009B0DFB" w:rsidRPr="009B0DFB" w:rsidRDefault="009B0DFB" w:rsidP="00771210">
            <w:pPr>
              <w:rPr>
                <w:lang w:val="en-GB"/>
              </w:rPr>
            </w:pPr>
            <w:r>
              <w:rPr>
                <w:lang w:val="en-GB"/>
              </w:rPr>
              <w:t>Link</w:t>
            </w:r>
          </w:p>
        </w:tc>
        <w:tc>
          <w:tcPr>
            <w:tcW w:w="1239" w:type="dxa"/>
          </w:tcPr>
          <w:p w:rsidR="009B0DFB" w:rsidRDefault="009B0DFB" w:rsidP="00771210">
            <w:pPr>
              <w:rPr>
                <w:b/>
                <w:lang w:val="en-GB"/>
              </w:rPr>
            </w:pPr>
          </w:p>
        </w:tc>
      </w:tr>
      <w:tr w:rsidR="00771210" w:rsidTr="00D76C53">
        <w:tc>
          <w:tcPr>
            <w:tcW w:w="3801" w:type="dxa"/>
          </w:tcPr>
          <w:p w:rsidR="00771210" w:rsidRDefault="007A52AB" w:rsidP="00771210">
            <w:pPr>
              <w:rPr>
                <w:lang w:val="en-GB"/>
              </w:rPr>
            </w:pPr>
            <w:r>
              <w:rPr>
                <w:lang w:val="en-GB"/>
              </w:rPr>
              <w:t>Username</w:t>
            </w:r>
          </w:p>
        </w:tc>
        <w:tc>
          <w:tcPr>
            <w:tcW w:w="5734" w:type="dxa"/>
          </w:tcPr>
          <w:p w:rsidR="00771210" w:rsidRDefault="00771210" w:rsidP="00771210">
            <w:pPr>
              <w:rPr>
                <w:lang w:val="en-GB"/>
              </w:rPr>
            </w:pPr>
            <w:r>
              <w:rPr>
                <w:lang w:val="en-GB"/>
              </w:rPr>
              <w:t>Input Field</w:t>
            </w:r>
          </w:p>
          <w:p w:rsidR="00771210" w:rsidRDefault="00771210" w:rsidP="00771210">
            <w:pPr>
              <w:rPr>
                <w:lang w:val="en-GB"/>
              </w:rPr>
            </w:pPr>
            <w:r>
              <w:rPr>
                <w:lang w:val="en-GB"/>
              </w:rPr>
              <w:t>320 Char</w:t>
            </w:r>
          </w:p>
        </w:tc>
        <w:tc>
          <w:tcPr>
            <w:tcW w:w="1239" w:type="dxa"/>
          </w:tcPr>
          <w:p w:rsidR="00771210" w:rsidRDefault="00771210" w:rsidP="00771210">
            <w:pPr>
              <w:rPr>
                <w:lang w:val="en-GB"/>
              </w:rPr>
            </w:pPr>
            <w:r>
              <w:rPr>
                <w:lang w:val="en-GB"/>
              </w:rPr>
              <w:t>Y</w:t>
            </w:r>
          </w:p>
        </w:tc>
      </w:tr>
      <w:tr w:rsidR="00771210" w:rsidTr="00D76C53">
        <w:tc>
          <w:tcPr>
            <w:tcW w:w="3801" w:type="dxa"/>
          </w:tcPr>
          <w:p w:rsidR="00771210" w:rsidRDefault="00771210" w:rsidP="00771210">
            <w:pPr>
              <w:rPr>
                <w:lang w:val="en-GB"/>
              </w:rPr>
            </w:pPr>
            <w:r>
              <w:rPr>
                <w:lang w:val="en-GB"/>
              </w:rPr>
              <w:t>Password</w:t>
            </w:r>
          </w:p>
        </w:tc>
        <w:tc>
          <w:tcPr>
            <w:tcW w:w="5734" w:type="dxa"/>
          </w:tcPr>
          <w:p w:rsidR="00771210" w:rsidRDefault="005E68A1" w:rsidP="00771210">
            <w:pPr>
              <w:rPr>
                <w:lang w:val="en-GB"/>
              </w:rPr>
            </w:pPr>
            <w:r>
              <w:rPr>
                <w:lang w:val="en-GB"/>
              </w:rPr>
              <w:t>Password</w:t>
            </w:r>
            <w:r w:rsidR="00771210">
              <w:rPr>
                <w:lang w:val="en-GB"/>
              </w:rPr>
              <w:t xml:space="preserve"> Field</w:t>
            </w:r>
          </w:p>
          <w:p w:rsidR="00771210" w:rsidRDefault="00771210" w:rsidP="00771210">
            <w:pPr>
              <w:rPr>
                <w:lang w:val="en-GB"/>
              </w:rPr>
            </w:pPr>
            <w:r>
              <w:rPr>
                <w:lang w:val="en-GB"/>
              </w:rPr>
              <w:t>30 Char</w:t>
            </w:r>
          </w:p>
        </w:tc>
        <w:tc>
          <w:tcPr>
            <w:tcW w:w="1239" w:type="dxa"/>
          </w:tcPr>
          <w:p w:rsidR="00771210" w:rsidRDefault="00771210" w:rsidP="00771210">
            <w:pPr>
              <w:rPr>
                <w:lang w:val="en-GB"/>
              </w:rPr>
            </w:pPr>
            <w:r>
              <w:rPr>
                <w:lang w:val="en-GB"/>
              </w:rPr>
              <w:t>Y</w:t>
            </w:r>
          </w:p>
        </w:tc>
      </w:tr>
      <w:tr w:rsidR="004220C2" w:rsidTr="00D76C53">
        <w:tc>
          <w:tcPr>
            <w:tcW w:w="3801" w:type="dxa"/>
          </w:tcPr>
          <w:p w:rsidR="004220C2" w:rsidRDefault="004220C2" w:rsidP="00771210">
            <w:pPr>
              <w:rPr>
                <w:lang w:val="en-GB"/>
              </w:rPr>
            </w:pPr>
            <w:r>
              <w:rPr>
                <w:lang w:val="en-GB"/>
              </w:rPr>
              <w:t>LOG IN</w:t>
            </w:r>
          </w:p>
        </w:tc>
        <w:tc>
          <w:tcPr>
            <w:tcW w:w="5734" w:type="dxa"/>
          </w:tcPr>
          <w:p w:rsidR="004220C2" w:rsidRDefault="004220C2" w:rsidP="00771210">
            <w:pPr>
              <w:rPr>
                <w:lang w:val="en-GB"/>
              </w:rPr>
            </w:pPr>
            <w:r>
              <w:rPr>
                <w:lang w:val="en-GB"/>
              </w:rPr>
              <w:t>Button</w:t>
            </w:r>
          </w:p>
        </w:tc>
        <w:tc>
          <w:tcPr>
            <w:tcW w:w="1239" w:type="dxa"/>
          </w:tcPr>
          <w:p w:rsidR="004220C2" w:rsidRDefault="004220C2" w:rsidP="00771210">
            <w:pPr>
              <w:rPr>
                <w:lang w:val="en-GB"/>
              </w:rPr>
            </w:pPr>
          </w:p>
        </w:tc>
      </w:tr>
      <w:tr w:rsidR="00C454B1" w:rsidTr="00D76C53">
        <w:tc>
          <w:tcPr>
            <w:tcW w:w="3801" w:type="dxa"/>
          </w:tcPr>
          <w:p w:rsidR="00C454B1" w:rsidRDefault="000E08E1" w:rsidP="000E08E1">
            <w:pPr>
              <w:rPr>
                <w:lang w:val="en-GB"/>
              </w:rPr>
            </w:pPr>
            <w:proofErr w:type="gramStart"/>
            <w:r>
              <w:rPr>
                <w:lang w:val="en-GB"/>
              </w:rPr>
              <w:t>f</w:t>
            </w:r>
            <w:r w:rsidR="00C454B1">
              <w:rPr>
                <w:lang w:val="en-GB"/>
              </w:rPr>
              <w:t>orgotten</w:t>
            </w:r>
            <w:proofErr w:type="gramEnd"/>
            <w:r w:rsidR="00C454B1">
              <w:rPr>
                <w:lang w:val="en-GB"/>
              </w:rPr>
              <w:t xml:space="preserve"> </w:t>
            </w:r>
            <w:r>
              <w:rPr>
                <w:lang w:val="en-GB"/>
              </w:rPr>
              <w:t>your p</w:t>
            </w:r>
            <w:r w:rsidR="00C454B1">
              <w:rPr>
                <w:lang w:val="en-GB"/>
              </w:rPr>
              <w:t>assword?</w:t>
            </w:r>
          </w:p>
        </w:tc>
        <w:tc>
          <w:tcPr>
            <w:tcW w:w="5734" w:type="dxa"/>
          </w:tcPr>
          <w:p w:rsidR="00C454B1" w:rsidRDefault="00C454B1" w:rsidP="00620014">
            <w:pPr>
              <w:rPr>
                <w:lang w:val="en-GB"/>
              </w:rPr>
            </w:pPr>
            <w:r>
              <w:rPr>
                <w:lang w:val="en-GB"/>
              </w:rPr>
              <w:t>Link</w:t>
            </w:r>
          </w:p>
        </w:tc>
        <w:tc>
          <w:tcPr>
            <w:tcW w:w="1239" w:type="dxa"/>
          </w:tcPr>
          <w:p w:rsidR="00C454B1" w:rsidRDefault="00C454B1" w:rsidP="00771210">
            <w:pPr>
              <w:rPr>
                <w:lang w:val="en-GB"/>
              </w:rPr>
            </w:pPr>
          </w:p>
        </w:tc>
      </w:tr>
      <w:tr w:rsidR="00C454B1" w:rsidTr="00D76C53">
        <w:tc>
          <w:tcPr>
            <w:tcW w:w="3801" w:type="dxa"/>
          </w:tcPr>
          <w:p w:rsidR="00C454B1" w:rsidRDefault="000E08E1" w:rsidP="000E08E1">
            <w:pPr>
              <w:rPr>
                <w:lang w:val="en-GB"/>
              </w:rPr>
            </w:pPr>
            <w:proofErr w:type="gramStart"/>
            <w:r>
              <w:rPr>
                <w:lang w:val="en-GB"/>
              </w:rPr>
              <w:t>f</w:t>
            </w:r>
            <w:r w:rsidR="00C454B1">
              <w:rPr>
                <w:lang w:val="en-GB"/>
              </w:rPr>
              <w:t>orgotten</w:t>
            </w:r>
            <w:proofErr w:type="gramEnd"/>
            <w:r w:rsidR="00C454B1">
              <w:rPr>
                <w:lang w:val="en-GB"/>
              </w:rPr>
              <w:t xml:space="preserve"> </w:t>
            </w:r>
            <w:r>
              <w:rPr>
                <w:lang w:val="en-GB"/>
              </w:rPr>
              <w:t>your u</w:t>
            </w:r>
            <w:r w:rsidR="00C454B1">
              <w:rPr>
                <w:lang w:val="en-GB"/>
              </w:rPr>
              <w:t>sername?</w:t>
            </w:r>
          </w:p>
        </w:tc>
        <w:tc>
          <w:tcPr>
            <w:tcW w:w="5734" w:type="dxa"/>
          </w:tcPr>
          <w:p w:rsidR="00C454B1" w:rsidRDefault="00C454B1" w:rsidP="00771210">
            <w:pPr>
              <w:rPr>
                <w:lang w:val="en-GB"/>
              </w:rPr>
            </w:pPr>
            <w:r>
              <w:rPr>
                <w:lang w:val="en-GB"/>
              </w:rPr>
              <w:t>Link</w:t>
            </w:r>
          </w:p>
        </w:tc>
        <w:tc>
          <w:tcPr>
            <w:tcW w:w="1239" w:type="dxa"/>
          </w:tcPr>
          <w:p w:rsidR="00C454B1" w:rsidRDefault="00C454B1" w:rsidP="00771210">
            <w:pPr>
              <w:rPr>
                <w:lang w:val="en-GB"/>
              </w:rPr>
            </w:pPr>
          </w:p>
        </w:tc>
      </w:tr>
    </w:tbl>
    <w:p w:rsidR="00000000" w:rsidRDefault="000B7C61">
      <w:pPr>
        <w:pPrChange w:id="43" w:author="Andrew.Crawford" w:date="2015-03-16T13:45:00Z">
          <w:pPr>
            <w:pStyle w:val="Heading2"/>
            <w:numPr>
              <w:ilvl w:val="0"/>
              <w:numId w:val="0"/>
            </w:numPr>
            <w:tabs>
              <w:tab w:val="clear" w:pos="644"/>
              <w:tab w:val="clear" w:pos="2128"/>
              <w:tab w:val="num" w:pos="4544"/>
            </w:tabs>
            <w:ind w:left="0" w:firstLine="0"/>
          </w:pPr>
        </w:pPrChange>
      </w:pPr>
    </w:p>
    <w:p w:rsidR="00771210" w:rsidRDefault="005E68A1" w:rsidP="003100B0">
      <w:pPr>
        <w:pStyle w:val="Heading2"/>
        <w:tabs>
          <w:tab w:val="clear" w:pos="644"/>
          <w:tab w:val="num" w:pos="567"/>
        </w:tabs>
        <w:ind w:left="851"/>
      </w:pPr>
      <w:r>
        <w:t xml:space="preserve"> </w:t>
      </w:r>
      <w:bookmarkStart w:id="44" w:name="_Toc414285271"/>
      <w:r w:rsidR="0032460F">
        <w:t xml:space="preserve">Screen </w:t>
      </w:r>
      <w:r w:rsidR="001E2B3E">
        <w:t>Actions</w:t>
      </w:r>
      <w:bookmarkEnd w:id="44"/>
    </w:p>
    <w:tbl>
      <w:tblPr>
        <w:tblStyle w:val="TableGrid"/>
        <w:tblW w:w="10774" w:type="dxa"/>
        <w:tblInd w:w="-743" w:type="dxa"/>
        <w:tblLook w:val="04A0"/>
      </w:tblPr>
      <w:tblGrid>
        <w:gridCol w:w="5753"/>
        <w:gridCol w:w="5021"/>
      </w:tblGrid>
      <w:tr w:rsidR="001E2B3E" w:rsidTr="001E2B3E">
        <w:tc>
          <w:tcPr>
            <w:tcW w:w="5753" w:type="dxa"/>
          </w:tcPr>
          <w:p w:rsidR="001E2B3E" w:rsidRPr="001E2B3E" w:rsidRDefault="001E2B3E" w:rsidP="001E2B3E">
            <w:pPr>
              <w:pStyle w:val="ListParagraph"/>
              <w:ind w:left="0"/>
              <w:rPr>
                <w:b/>
                <w:lang w:val="en-GB"/>
              </w:rPr>
            </w:pPr>
            <w:r w:rsidRPr="001E2B3E">
              <w:rPr>
                <w:b/>
                <w:lang w:val="en-GB"/>
              </w:rPr>
              <w:t>Condition</w:t>
            </w:r>
          </w:p>
        </w:tc>
        <w:tc>
          <w:tcPr>
            <w:tcW w:w="5021" w:type="dxa"/>
          </w:tcPr>
          <w:p w:rsidR="001E2B3E" w:rsidRPr="001E2B3E" w:rsidRDefault="001E2B3E" w:rsidP="001E2B3E">
            <w:pPr>
              <w:pStyle w:val="ListParagraph"/>
              <w:ind w:left="0"/>
              <w:rPr>
                <w:b/>
                <w:lang w:val="en-GB"/>
              </w:rPr>
            </w:pPr>
            <w:r w:rsidRPr="001E2B3E">
              <w:rPr>
                <w:b/>
                <w:lang w:val="en-GB"/>
              </w:rPr>
              <w:t>Action</w:t>
            </w:r>
          </w:p>
        </w:tc>
      </w:tr>
      <w:tr w:rsidR="001E2B3E" w:rsidTr="001E2B3E">
        <w:tc>
          <w:tcPr>
            <w:tcW w:w="5753" w:type="dxa"/>
          </w:tcPr>
          <w:p w:rsidR="0032460F" w:rsidRDefault="0032460F" w:rsidP="0032460F">
            <w:pPr>
              <w:pStyle w:val="ListParagraph"/>
              <w:numPr>
                <w:ilvl w:val="0"/>
                <w:numId w:val="18"/>
              </w:numPr>
              <w:rPr>
                <w:lang w:val="en-GB"/>
              </w:rPr>
            </w:pPr>
            <w:r>
              <w:rPr>
                <w:lang w:val="en-GB"/>
              </w:rPr>
              <w:t xml:space="preserve">User </w:t>
            </w:r>
            <w:r w:rsidR="008921A2">
              <w:rPr>
                <w:lang w:val="en-GB"/>
              </w:rPr>
              <w:t>does not enter</w:t>
            </w:r>
            <w:r>
              <w:rPr>
                <w:lang w:val="en-GB"/>
              </w:rPr>
              <w:t xml:space="preserve"> </w:t>
            </w:r>
            <w:r w:rsidR="008B69C5">
              <w:rPr>
                <w:lang w:val="en-GB"/>
              </w:rPr>
              <w:t>a</w:t>
            </w:r>
            <w:r>
              <w:rPr>
                <w:lang w:val="en-GB"/>
              </w:rPr>
              <w:t xml:space="preserve"> </w:t>
            </w:r>
            <w:r w:rsidR="002847C5">
              <w:rPr>
                <w:lang w:val="en-GB"/>
              </w:rPr>
              <w:t>Username</w:t>
            </w:r>
            <w:r>
              <w:rPr>
                <w:lang w:val="en-GB"/>
              </w:rPr>
              <w:t>.</w:t>
            </w:r>
          </w:p>
          <w:p w:rsidR="001E2B3E" w:rsidRDefault="0032460F" w:rsidP="0032460F">
            <w:pPr>
              <w:pStyle w:val="ListParagraph"/>
              <w:numPr>
                <w:ilvl w:val="0"/>
                <w:numId w:val="18"/>
              </w:numPr>
              <w:rPr>
                <w:lang w:val="en-GB"/>
              </w:rPr>
            </w:pPr>
            <w:r>
              <w:rPr>
                <w:lang w:val="en-GB"/>
              </w:rPr>
              <w:t>User clicks on the Login button.</w:t>
            </w:r>
          </w:p>
        </w:tc>
        <w:tc>
          <w:tcPr>
            <w:tcW w:w="5021" w:type="dxa"/>
          </w:tcPr>
          <w:p w:rsidR="001E2B3E" w:rsidRDefault="001E2B3E" w:rsidP="00007292">
            <w:pPr>
              <w:pStyle w:val="ListParagraph"/>
              <w:numPr>
                <w:ilvl w:val="0"/>
                <w:numId w:val="25"/>
              </w:numPr>
              <w:rPr>
                <w:lang w:val="en-GB"/>
              </w:rPr>
            </w:pPr>
            <w:r>
              <w:rPr>
                <w:lang w:val="en-GB"/>
              </w:rPr>
              <w:t xml:space="preserve">Message </w:t>
            </w:r>
            <w:r w:rsidR="004B0E3F">
              <w:rPr>
                <w:lang w:val="en-GB"/>
              </w:rPr>
              <w:t>LOGIN_000</w:t>
            </w:r>
            <w:r>
              <w:rPr>
                <w:lang w:val="en-GB"/>
              </w:rPr>
              <w:t>1 displayed</w:t>
            </w:r>
            <w:r w:rsidR="00007292">
              <w:rPr>
                <w:lang w:val="en-GB"/>
              </w:rPr>
              <w:t xml:space="preserve"> as an error message.</w:t>
            </w:r>
          </w:p>
        </w:tc>
      </w:tr>
      <w:tr w:rsidR="001E2B3E" w:rsidTr="001E2B3E">
        <w:tc>
          <w:tcPr>
            <w:tcW w:w="5753" w:type="dxa"/>
          </w:tcPr>
          <w:p w:rsidR="001E2B3E" w:rsidRDefault="0032460F" w:rsidP="0032460F">
            <w:pPr>
              <w:pStyle w:val="ListParagraph"/>
              <w:numPr>
                <w:ilvl w:val="0"/>
                <w:numId w:val="19"/>
              </w:numPr>
              <w:rPr>
                <w:lang w:val="en-GB"/>
              </w:rPr>
            </w:pPr>
            <w:r>
              <w:rPr>
                <w:lang w:val="en-GB"/>
              </w:rPr>
              <w:t xml:space="preserve">User </w:t>
            </w:r>
            <w:r w:rsidR="008921A2">
              <w:rPr>
                <w:lang w:val="en-GB"/>
              </w:rPr>
              <w:t>does not enter</w:t>
            </w:r>
            <w:r>
              <w:rPr>
                <w:lang w:val="en-GB"/>
              </w:rPr>
              <w:t xml:space="preserve"> </w:t>
            </w:r>
            <w:r w:rsidR="008B69C5">
              <w:rPr>
                <w:lang w:val="en-GB"/>
              </w:rPr>
              <w:t>a</w:t>
            </w:r>
            <w:r>
              <w:rPr>
                <w:lang w:val="en-GB"/>
              </w:rPr>
              <w:t xml:space="preserve"> Password.</w:t>
            </w:r>
          </w:p>
          <w:p w:rsidR="0032460F" w:rsidRDefault="0032460F" w:rsidP="0032460F">
            <w:pPr>
              <w:pStyle w:val="ListParagraph"/>
              <w:numPr>
                <w:ilvl w:val="0"/>
                <w:numId w:val="19"/>
              </w:numPr>
              <w:rPr>
                <w:lang w:val="en-GB"/>
              </w:rPr>
            </w:pPr>
            <w:r>
              <w:rPr>
                <w:lang w:val="en-GB"/>
              </w:rPr>
              <w:t>User clicks on the Login button.</w:t>
            </w:r>
          </w:p>
        </w:tc>
        <w:tc>
          <w:tcPr>
            <w:tcW w:w="5021" w:type="dxa"/>
          </w:tcPr>
          <w:p w:rsidR="001E2B3E" w:rsidRDefault="001E2B3E" w:rsidP="00007292">
            <w:pPr>
              <w:pStyle w:val="ListParagraph"/>
              <w:numPr>
                <w:ilvl w:val="0"/>
                <w:numId w:val="24"/>
              </w:numPr>
              <w:rPr>
                <w:lang w:val="en-GB"/>
              </w:rPr>
            </w:pPr>
            <w:r>
              <w:rPr>
                <w:lang w:val="en-GB"/>
              </w:rPr>
              <w:t>Message LOGIN_</w:t>
            </w:r>
            <w:r w:rsidR="004B0E3F">
              <w:rPr>
                <w:lang w:val="en-GB"/>
              </w:rPr>
              <w:t>0001</w:t>
            </w:r>
            <w:r w:rsidR="00007292">
              <w:rPr>
                <w:lang w:val="en-GB"/>
              </w:rPr>
              <w:t xml:space="preserve"> displayed as an error message.</w:t>
            </w:r>
          </w:p>
        </w:tc>
      </w:tr>
      <w:tr w:rsidR="001E2B3E" w:rsidTr="001E2B3E">
        <w:tc>
          <w:tcPr>
            <w:tcW w:w="5753" w:type="dxa"/>
          </w:tcPr>
          <w:p w:rsidR="0032460F" w:rsidRDefault="0032460F" w:rsidP="0032460F">
            <w:pPr>
              <w:pStyle w:val="ListParagraph"/>
              <w:numPr>
                <w:ilvl w:val="0"/>
                <w:numId w:val="20"/>
              </w:numPr>
              <w:rPr>
                <w:lang w:val="en-GB"/>
              </w:rPr>
            </w:pPr>
            <w:r>
              <w:rPr>
                <w:lang w:val="en-GB"/>
              </w:rPr>
              <w:t xml:space="preserve">User </w:t>
            </w:r>
            <w:r w:rsidR="008921A2">
              <w:rPr>
                <w:lang w:val="en-GB"/>
              </w:rPr>
              <w:t>enters</w:t>
            </w:r>
            <w:r>
              <w:rPr>
                <w:lang w:val="en-GB"/>
              </w:rPr>
              <w:t xml:space="preserve"> a </w:t>
            </w:r>
            <w:r w:rsidR="00BB1EF2">
              <w:rPr>
                <w:lang w:val="en-GB"/>
              </w:rPr>
              <w:t xml:space="preserve">Username </w:t>
            </w:r>
            <w:r>
              <w:rPr>
                <w:lang w:val="en-GB"/>
              </w:rPr>
              <w:t>and Password.</w:t>
            </w:r>
          </w:p>
          <w:p w:rsidR="0032460F" w:rsidRDefault="0032460F" w:rsidP="0032460F">
            <w:pPr>
              <w:pStyle w:val="ListParagraph"/>
              <w:numPr>
                <w:ilvl w:val="0"/>
                <w:numId w:val="20"/>
              </w:numPr>
              <w:rPr>
                <w:lang w:val="en-GB"/>
              </w:rPr>
            </w:pPr>
            <w:r>
              <w:rPr>
                <w:lang w:val="en-GB"/>
              </w:rPr>
              <w:t>User Clicks on the Login button.</w:t>
            </w:r>
          </w:p>
          <w:p w:rsidR="001E2B3E" w:rsidRDefault="001E2B3E" w:rsidP="004220C2">
            <w:pPr>
              <w:pStyle w:val="ListParagraph"/>
              <w:numPr>
                <w:ilvl w:val="0"/>
                <w:numId w:val="20"/>
              </w:numPr>
              <w:rPr>
                <w:lang w:val="en-GB"/>
              </w:rPr>
            </w:pPr>
            <w:r>
              <w:rPr>
                <w:lang w:val="en-GB"/>
              </w:rPr>
              <w:t xml:space="preserve">No user </w:t>
            </w:r>
            <w:r w:rsidR="004220C2">
              <w:rPr>
                <w:lang w:val="en-GB"/>
              </w:rPr>
              <w:t>information found.</w:t>
            </w:r>
          </w:p>
        </w:tc>
        <w:tc>
          <w:tcPr>
            <w:tcW w:w="5021" w:type="dxa"/>
          </w:tcPr>
          <w:p w:rsidR="001E2B3E" w:rsidRDefault="001E2B3E" w:rsidP="00007292">
            <w:pPr>
              <w:pStyle w:val="ListParagraph"/>
              <w:numPr>
                <w:ilvl w:val="0"/>
                <w:numId w:val="23"/>
              </w:numPr>
              <w:rPr>
                <w:lang w:val="en-GB"/>
              </w:rPr>
            </w:pPr>
            <w:r>
              <w:rPr>
                <w:lang w:val="en-GB"/>
              </w:rPr>
              <w:t>Message LOGIN_</w:t>
            </w:r>
            <w:r w:rsidR="004B0E3F">
              <w:rPr>
                <w:lang w:val="en-GB"/>
              </w:rPr>
              <w:t>0001</w:t>
            </w:r>
            <w:r w:rsidR="00007292">
              <w:rPr>
                <w:lang w:val="en-GB"/>
              </w:rPr>
              <w:t xml:space="preserve"> displayed as an error message.</w:t>
            </w:r>
          </w:p>
        </w:tc>
      </w:tr>
      <w:tr w:rsidR="00141F15" w:rsidTr="001E2B3E">
        <w:tc>
          <w:tcPr>
            <w:tcW w:w="5753" w:type="dxa"/>
          </w:tcPr>
          <w:p w:rsidR="00141F15" w:rsidRDefault="00141F15" w:rsidP="00620014">
            <w:pPr>
              <w:pStyle w:val="ListParagraph"/>
              <w:numPr>
                <w:ilvl w:val="0"/>
                <w:numId w:val="21"/>
              </w:numPr>
              <w:rPr>
                <w:lang w:val="en-GB"/>
              </w:rPr>
            </w:pPr>
            <w:r>
              <w:rPr>
                <w:lang w:val="en-GB"/>
              </w:rPr>
              <w:t xml:space="preserve">User </w:t>
            </w:r>
            <w:r w:rsidR="008921A2">
              <w:rPr>
                <w:lang w:val="en-GB"/>
              </w:rPr>
              <w:t>enters</w:t>
            </w:r>
            <w:r>
              <w:rPr>
                <w:lang w:val="en-GB"/>
              </w:rPr>
              <w:t xml:space="preserve"> a </w:t>
            </w:r>
            <w:r w:rsidR="00997F61">
              <w:rPr>
                <w:lang w:val="en-GB"/>
              </w:rPr>
              <w:t xml:space="preserve">Username </w:t>
            </w:r>
            <w:r>
              <w:rPr>
                <w:lang w:val="en-GB"/>
              </w:rPr>
              <w:t>and Password.</w:t>
            </w:r>
          </w:p>
          <w:p w:rsidR="00141F15" w:rsidRDefault="00141F15" w:rsidP="00620014">
            <w:pPr>
              <w:pStyle w:val="ListParagraph"/>
              <w:numPr>
                <w:ilvl w:val="0"/>
                <w:numId w:val="21"/>
              </w:numPr>
              <w:rPr>
                <w:lang w:val="en-GB"/>
              </w:rPr>
            </w:pPr>
            <w:r>
              <w:rPr>
                <w:lang w:val="en-GB"/>
              </w:rPr>
              <w:t>User clicks on the Login button.</w:t>
            </w:r>
          </w:p>
          <w:p w:rsidR="00141F15" w:rsidRDefault="00141F15" w:rsidP="00160CF6">
            <w:pPr>
              <w:pStyle w:val="ListParagraph"/>
              <w:numPr>
                <w:ilvl w:val="0"/>
                <w:numId w:val="21"/>
              </w:numPr>
              <w:rPr>
                <w:lang w:val="en-GB"/>
              </w:rPr>
            </w:pPr>
            <w:r>
              <w:rPr>
                <w:lang w:val="en-GB"/>
              </w:rPr>
              <w:t>Username does not match any of the required formats (</w:t>
            </w:r>
            <w:r w:rsidR="00F52B37">
              <w:rPr>
                <w:lang w:val="en-GB"/>
              </w:rPr>
              <w:t>See</w:t>
            </w:r>
            <w:r w:rsidR="00160CF6">
              <w:rPr>
                <w:lang w:val="en-GB"/>
              </w:rPr>
              <w:t xml:space="preserve"> 4. Membership Types and Formats</w:t>
            </w:r>
            <w:r w:rsidR="00F52B37">
              <w:rPr>
                <w:lang w:val="en-GB"/>
              </w:rPr>
              <w:t xml:space="preserve"> )</w:t>
            </w:r>
          </w:p>
        </w:tc>
        <w:tc>
          <w:tcPr>
            <w:tcW w:w="5021" w:type="dxa"/>
          </w:tcPr>
          <w:p w:rsidR="00141F15" w:rsidRDefault="00141F15" w:rsidP="00620014">
            <w:pPr>
              <w:pStyle w:val="ListParagraph"/>
              <w:numPr>
                <w:ilvl w:val="0"/>
                <w:numId w:val="21"/>
              </w:numPr>
              <w:rPr>
                <w:lang w:val="en-GB"/>
              </w:rPr>
            </w:pPr>
            <w:r>
              <w:rPr>
                <w:lang w:val="en-GB"/>
              </w:rPr>
              <w:t>Message LOGIN_0001 displayed as an error message.</w:t>
            </w:r>
          </w:p>
        </w:tc>
      </w:tr>
      <w:tr w:rsidR="00141F15" w:rsidTr="001E2B3E">
        <w:tc>
          <w:tcPr>
            <w:tcW w:w="5753" w:type="dxa"/>
          </w:tcPr>
          <w:p w:rsidR="00141F15" w:rsidRDefault="00141F15" w:rsidP="00620014">
            <w:pPr>
              <w:pStyle w:val="ListParagraph"/>
              <w:numPr>
                <w:ilvl w:val="0"/>
                <w:numId w:val="21"/>
              </w:numPr>
              <w:rPr>
                <w:lang w:val="en-GB"/>
              </w:rPr>
            </w:pPr>
            <w:r>
              <w:rPr>
                <w:lang w:val="en-GB"/>
              </w:rPr>
              <w:t xml:space="preserve">User </w:t>
            </w:r>
            <w:r w:rsidR="008921A2">
              <w:rPr>
                <w:lang w:val="en-GB"/>
              </w:rPr>
              <w:t>enters</w:t>
            </w:r>
            <w:r>
              <w:rPr>
                <w:lang w:val="en-GB"/>
              </w:rPr>
              <w:t xml:space="preserve"> a </w:t>
            </w:r>
            <w:r w:rsidR="00A9663A">
              <w:rPr>
                <w:lang w:val="en-GB"/>
              </w:rPr>
              <w:t>Username</w:t>
            </w:r>
            <w:r>
              <w:rPr>
                <w:lang w:val="en-GB"/>
              </w:rPr>
              <w:t xml:space="preserve"> and Password.</w:t>
            </w:r>
          </w:p>
          <w:p w:rsidR="00141F15" w:rsidRDefault="00141F15" w:rsidP="00620014">
            <w:pPr>
              <w:pStyle w:val="ListParagraph"/>
              <w:numPr>
                <w:ilvl w:val="0"/>
                <w:numId w:val="21"/>
              </w:numPr>
              <w:rPr>
                <w:lang w:val="en-GB"/>
              </w:rPr>
            </w:pPr>
            <w:r>
              <w:rPr>
                <w:lang w:val="en-GB"/>
              </w:rPr>
              <w:t>User clicks on the Login button.</w:t>
            </w:r>
          </w:p>
          <w:p w:rsidR="00141F15" w:rsidRDefault="00141F15" w:rsidP="00620014">
            <w:pPr>
              <w:pStyle w:val="ListParagraph"/>
              <w:numPr>
                <w:ilvl w:val="0"/>
                <w:numId w:val="21"/>
              </w:numPr>
              <w:rPr>
                <w:lang w:val="en-GB"/>
              </w:rPr>
            </w:pPr>
            <w:r>
              <w:rPr>
                <w:lang w:val="en-GB"/>
              </w:rPr>
              <w:t>User information found</w:t>
            </w:r>
          </w:p>
          <w:p w:rsidR="00141F15" w:rsidRDefault="00F5418A" w:rsidP="00620014">
            <w:pPr>
              <w:pStyle w:val="ListParagraph"/>
              <w:numPr>
                <w:ilvl w:val="0"/>
                <w:numId w:val="21"/>
              </w:numPr>
              <w:rPr>
                <w:lang w:val="en-GB"/>
              </w:rPr>
            </w:pPr>
            <w:r>
              <w:rPr>
                <w:lang w:val="en-GB"/>
              </w:rPr>
              <w:t>Password does not match password against user information.</w:t>
            </w:r>
          </w:p>
        </w:tc>
        <w:tc>
          <w:tcPr>
            <w:tcW w:w="5021" w:type="dxa"/>
          </w:tcPr>
          <w:p w:rsidR="00141F15" w:rsidRDefault="00F5418A" w:rsidP="00620014">
            <w:pPr>
              <w:pStyle w:val="ListParagraph"/>
              <w:numPr>
                <w:ilvl w:val="0"/>
                <w:numId w:val="22"/>
              </w:numPr>
              <w:rPr>
                <w:lang w:val="en-GB"/>
              </w:rPr>
            </w:pPr>
            <w:r>
              <w:rPr>
                <w:lang w:val="en-GB"/>
              </w:rPr>
              <w:t>Message LOGIN_0001 displayed as an error message.</w:t>
            </w:r>
          </w:p>
        </w:tc>
      </w:tr>
      <w:tr w:rsidR="00141F15" w:rsidTr="001E2B3E">
        <w:tc>
          <w:tcPr>
            <w:tcW w:w="5753" w:type="dxa"/>
          </w:tcPr>
          <w:p w:rsidR="00A56979" w:rsidRDefault="00A56979" w:rsidP="00A56979">
            <w:pPr>
              <w:pStyle w:val="ListParagraph"/>
              <w:numPr>
                <w:ilvl w:val="0"/>
                <w:numId w:val="21"/>
              </w:numPr>
              <w:rPr>
                <w:lang w:val="en-GB"/>
              </w:rPr>
            </w:pPr>
            <w:r>
              <w:rPr>
                <w:lang w:val="en-GB"/>
              </w:rPr>
              <w:lastRenderedPageBreak/>
              <w:t xml:space="preserve">User </w:t>
            </w:r>
            <w:r w:rsidR="008921A2">
              <w:rPr>
                <w:lang w:val="en-GB"/>
              </w:rPr>
              <w:t>enters</w:t>
            </w:r>
            <w:r>
              <w:rPr>
                <w:lang w:val="en-GB"/>
              </w:rPr>
              <w:t xml:space="preserve"> a </w:t>
            </w:r>
            <w:r w:rsidR="00C55F70">
              <w:rPr>
                <w:lang w:val="en-GB"/>
              </w:rPr>
              <w:t>Username</w:t>
            </w:r>
            <w:r>
              <w:rPr>
                <w:lang w:val="en-GB"/>
              </w:rPr>
              <w:t xml:space="preserve"> and Password.</w:t>
            </w:r>
          </w:p>
          <w:p w:rsidR="00A56979" w:rsidRDefault="00A56979" w:rsidP="00A56979">
            <w:pPr>
              <w:pStyle w:val="ListParagraph"/>
              <w:numPr>
                <w:ilvl w:val="0"/>
                <w:numId w:val="21"/>
              </w:numPr>
              <w:rPr>
                <w:lang w:val="en-GB"/>
              </w:rPr>
            </w:pPr>
            <w:r>
              <w:rPr>
                <w:lang w:val="en-GB"/>
              </w:rPr>
              <w:t>User clicks on the Login button.</w:t>
            </w:r>
          </w:p>
          <w:p w:rsidR="00A56979" w:rsidRDefault="00A56979" w:rsidP="00A56979">
            <w:pPr>
              <w:pStyle w:val="ListParagraph"/>
              <w:numPr>
                <w:ilvl w:val="0"/>
                <w:numId w:val="21"/>
              </w:numPr>
              <w:rPr>
                <w:lang w:val="en-GB"/>
              </w:rPr>
            </w:pPr>
            <w:r>
              <w:rPr>
                <w:lang w:val="en-GB"/>
              </w:rPr>
              <w:t>User information found</w:t>
            </w:r>
          </w:p>
          <w:p w:rsidR="00141F15" w:rsidRDefault="00A56979" w:rsidP="00A56979">
            <w:pPr>
              <w:pStyle w:val="ListParagraph"/>
              <w:numPr>
                <w:ilvl w:val="0"/>
                <w:numId w:val="21"/>
              </w:numPr>
              <w:rPr>
                <w:lang w:val="en-GB"/>
              </w:rPr>
            </w:pPr>
            <w:r>
              <w:rPr>
                <w:lang w:val="en-GB"/>
              </w:rPr>
              <w:t>Password matches user credentials.</w:t>
            </w:r>
          </w:p>
          <w:p w:rsidR="00AE478C" w:rsidRDefault="00AE478C" w:rsidP="00A56979">
            <w:pPr>
              <w:pStyle w:val="ListParagraph"/>
              <w:numPr>
                <w:ilvl w:val="0"/>
                <w:numId w:val="21"/>
              </w:numPr>
              <w:rPr>
                <w:lang w:val="en-GB"/>
              </w:rPr>
            </w:pPr>
            <w:r>
              <w:rPr>
                <w:lang w:val="en-GB"/>
              </w:rPr>
              <w:t>The Success=LOGIN parameter is returned.</w:t>
            </w:r>
          </w:p>
        </w:tc>
        <w:tc>
          <w:tcPr>
            <w:tcW w:w="5021" w:type="dxa"/>
          </w:tcPr>
          <w:p w:rsidR="00AE478C" w:rsidRDefault="00AE478C" w:rsidP="00620014">
            <w:pPr>
              <w:pStyle w:val="ListParagraph"/>
              <w:numPr>
                <w:ilvl w:val="0"/>
                <w:numId w:val="22"/>
              </w:numPr>
              <w:rPr>
                <w:lang w:val="en-GB"/>
              </w:rPr>
            </w:pPr>
            <w:r>
              <w:rPr>
                <w:lang w:val="en-GB"/>
              </w:rPr>
              <w:t>User is redirected to the Member Home Page.</w:t>
            </w:r>
          </w:p>
          <w:p w:rsidR="00141F15" w:rsidRDefault="00AE478C" w:rsidP="00620014">
            <w:pPr>
              <w:pStyle w:val="ListParagraph"/>
              <w:numPr>
                <w:ilvl w:val="0"/>
                <w:numId w:val="22"/>
              </w:numPr>
              <w:rPr>
                <w:lang w:val="en-GB"/>
              </w:rPr>
            </w:pPr>
            <w:r>
              <w:rPr>
                <w:lang w:val="en-GB"/>
              </w:rPr>
              <w:t>Message LOGIN_0002 displayed as an information message.</w:t>
            </w:r>
          </w:p>
        </w:tc>
      </w:tr>
      <w:tr w:rsidR="00AE478C" w:rsidTr="002657AC">
        <w:trPr>
          <w:trHeight w:val="306"/>
        </w:trPr>
        <w:tc>
          <w:tcPr>
            <w:tcW w:w="5753" w:type="dxa"/>
          </w:tcPr>
          <w:p w:rsidR="00AE478C" w:rsidRDefault="00AE478C" w:rsidP="00AE478C">
            <w:pPr>
              <w:pStyle w:val="ListParagraph"/>
              <w:numPr>
                <w:ilvl w:val="0"/>
                <w:numId w:val="21"/>
              </w:numPr>
              <w:rPr>
                <w:lang w:val="en-GB"/>
              </w:rPr>
            </w:pPr>
            <w:r>
              <w:rPr>
                <w:lang w:val="en-GB"/>
              </w:rPr>
              <w:t>User enters a Username and Password.</w:t>
            </w:r>
          </w:p>
          <w:p w:rsidR="00AE478C" w:rsidRDefault="00AE478C" w:rsidP="00AE478C">
            <w:pPr>
              <w:pStyle w:val="ListParagraph"/>
              <w:numPr>
                <w:ilvl w:val="0"/>
                <w:numId w:val="21"/>
              </w:numPr>
              <w:rPr>
                <w:lang w:val="en-GB"/>
              </w:rPr>
            </w:pPr>
            <w:r>
              <w:rPr>
                <w:lang w:val="en-GB"/>
              </w:rPr>
              <w:t>User clicks on the Login button.</w:t>
            </w:r>
          </w:p>
          <w:p w:rsidR="00AE478C" w:rsidRDefault="00AE478C" w:rsidP="00AE478C">
            <w:pPr>
              <w:pStyle w:val="ListParagraph"/>
              <w:numPr>
                <w:ilvl w:val="0"/>
                <w:numId w:val="21"/>
              </w:numPr>
              <w:rPr>
                <w:lang w:val="en-GB"/>
              </w:rPr>
            </w:pPr>
            <w:r>
              <w:rPr>
                <w:lang w:val="en-GB"/>
              </w:rPr>
              <w:t>User information found</w:t>
            </w:r>
          </w:p>
          <w:p w:rsidR="00AE478C" w:rsidRDefault="00AE478C" w:rsidP="00AE478C">
            <w:pPr>
              <w:pStyle w:val="ListParagraph"/>
              <w:numPr>
                <w:ilvl w:val="0"/>
                <w:numId w:val="21"/>
              </w:numPr>
              <w:rPr>
                <w:lang w:val="en-GB"/>
              </w:rPr>
            </w:pPr>
            <w:r>
              <w:rPr>
                <w:lang w:val="en-GB"/>
              </w:rPr>
              <w:t>Password matches user credentials.</w:t>
            </w:r>
          </w:p>
          <w:p w:rsidR="00AE478C" w:rsidRDefault="00AE478C">
            <w:pPr>
              <w:pStyle w:val="ListParagraph"/>
              <w:numPr>
                <w:ilvl w:val="0"/>
                <w:numId w:val="21"/>
              </w:numPr>
              <w:rPr>
                <w:lang w:val="en-GB"/>
              </w:rPr>
            </w:pPr>
            <w:r>
              <w:rPr>
                <w:lang w:val="en-GB"/>
              </w:rPr>
              <w:t>The Success=REDIRECT parameter is returned.</w:t>
            </w:r>
          </w:p>
        </w:tc>
        <w:tc>
          <w:tcPr>
            <w:tcW w:w="5021" w:type="dxa"/>
          </w:tcPr>
          <w:p w:rsidR="00AE478C" w:rsidRPr="008921A2" w:rsidRDefault="00AE478C" w:rsidP="00AE478C">
            <w:pPr>
              <w:pStyle w:val="ListParagraph"/>
              <w:numPr>
                <w:ilvl w:val="0"/>
                <w:numId w:val="22"/>
              </w:numPr>
              <w:rPr>
                <w:lang w:val="en-GB"/>
              </w:rPr>
            </w:pPr>
            <w:r>
              <w:rPr>
                <w:lang w:val="en-GB"/>
              </w:rPr>
              <w:t>User is redirected to the Change Password Page.</w:t>
            </w:r>
          </w:p>
          <w:p w:rsidR="00AE478C" w:rsidRDefault="00AE478C" w:rsidP="00AE478C">
            <w:pPr>
              <w:pStyle w:val="ListParagraph"/>
              <w:numPr>
                <w:ilvl w:val="0"/>
                <w:numId w:val="22"/>
              </w:numPr>
              <w:rPr>
                <w:lang w:val="en-GB"/>
              </w:rPr>
            </w:pPr>
            <w:r>
              <w:rPr>
                <w:lang w:val="en-GB"/>
              </w:rPr>
              <w:t>Message LOGIN_0002 displayed as an information message.</w:t>
            </w:r>
          </w:p>
          <w:p w:rsidR="00AE478C" w:rsidRDefault="00AE478C" w:rsidP="00AE478C">
            <w:pPr>
              <w:pStyle w:val="ListParagraph"/>
              <w:numPr>
                <w:ilvl w:val="0"/>
                <w:numId w:val="22"/>
              </w:numPr>
              <w:rPr>
                <w:lang w:val="en-GB"/>
              </w:rPr>
            </w:pPr>
            <w:r>
              <w:rPr>
                <w:lang w:val="en-GB"/>
              </w:rPr>
              <w:t xml:space="preserve">Message </w:t>
            </w:r>
            <w:r w:rsidR="00BD63B9">
              <w:rPr>
                <w:lang w:val="en-GB"/>
              </w:rPr>
              <w:t>LOGIN_0009</w:t>
            </w:r>
            <w:r>
              <w:rPr>
                <w:lang w:val="en-GB"/>
              </w:rPr>
              <w:t xml:space="preserve"> is also displayed on the page.</w:t>
            </w:r>
          </w:p>
        </w:tc>
      </w:tr>
      <w:tr w:rsidR="00AE478C" w:rsidTr="001E2B3E">
        <w:tc>
          <w:tcPr>
            <w:tcW w:w="5753" w:type="dxa"/>
          </w:tcPr>
          <w:p w:rsidR="00AE478C" w:rsidRDefault="00AE478C" w:rsidP="00AE478C">
            <w:pPr>
              <w:pStyle w:val="ListParagraph"/>
              <w:numPr>
                <w:ilvl w:val="0"/>
                <w:numId w:val="21"/>
              </w:numPr>
              <w:rPr>
                <w:lang w:val="en-GB"/>
              </w:rPr>
            </w:pPr>
            <w:r>
              <w:rPr>
                <w:lang w:val="en-GB"/>
              </w:rPr>
              <w:t>User enters a Username and Password.</w:t>
            </w:r>
          </w:p>
          <w:p w:rsidR="00AE478C" w:rsidRDefault="00AE478C" w:rsidP="00AE478C">
            <w:pPr>
              <w:pStyle w:val="ListParagraph"/>
              <w:numPr>
                <w:ilvl w:val="0"/>
                <w:numId w:val="21"/>
              </w:numPr>
              <w:rPr>
                <w:lang w:val="en-GB"/>
              </w:rPr>
            </w:pPr>
            <w:r>
              <w:rPr>
                <w:lang w:val="en-GB"/>
              </w:rPr>
              <w:t>User clicks on the Login button.</w:t>
            </w:r>
          </w:p>
          <w:p w:rsidR="00AE478C" w:rsidRDefault="00AE478C" w:rsidP="00AE478C">
            <w:pPr>
              <w:pStyle w:val="ListParagraph"/>
              <w:numPr>
                <w:ilvl w:val="0"/>
                <w:numId w:val="21"/>
              </w:numPr>
              <w:rPr>
                <w:lang w:val="en-GB"/>
              </w:rPr>
            </w:pPr>
            <w:r>
              <w:rPr>
                <w:lang w:val="en-GB"/>
              </w:rPr>
              <w:t>User information found</w:t>
            </w:r>
          </w:p>
          <w:p w:rsidR="00AE478C" w:rsidRDefault="00AE478C" w:rsidP="00AE478C">
            <w:pPr>
              <w:pStyle w:val="ListParagraph"/>
              <w:numPr>
                <w:ilvl w:val="0"/>
                <w:numId w:val="21"/>
              </w:numPr>
              <w:rPr>
                <w:lang w:val="en-GB"/>
              </w:rPr>
            </w:pPr>
            <w:r>
              <w:rPr>
                <w:lang w:val="en-GB"/>
              </w:rPr>
              <w:t>Password matches user credentials.</w:t>
            </w:r>
          </w:p>
          <w:p w:rsidR="00AE478C" w:rsidRDefault="00AE478C" w:rsidP="00AE478C">
            <w:pPr>
              <w:pStyle w:val="ListParagraph"/>
              <w:numPr>
                <w:ilvl w:val="0"/>
                <w:numId w:val="21"/>
              </w:numPr>
              <w:rPr>
                <w:lang w:val="en-GB"/>
              </w:rPr>
            </w:pPr>
            <w:r>
              <w:rPr>
                <w:lang w:val="en-GB"/>
              </w:rPr>
              <w:t>The Success=REDIRECT-TOC parameter is returned.</w:t>
            </w:r>
          </w:p>
        </w:tc>
        <w:tc>
          <w:tcPr>
            <w:tcW w:w="5021" w:type="dxa"/>
          </w:tcPr>
          <w:p w:rsidR="00AE478C" w:rsidRDefault="00AE478C" w:rsidP="00AE478C">
            <w:pPr>
              <w:pStyle w:val="ListParagraph"/>
              <w:numPr>
                <w:ilvl w:val="0"/>
                <w:numId w:val="22"/>
              </w:numPr>
              <w:rPr>
                <w:lang w:val="en-GB"/>
              </w:rPr>
            </w:pPr>
            <w:r>
              <w:rPr>
                <w:lang w:val="en-GB"/>
              </w:rPr>
              <w:t>User is redirected to the Change Password Page.</w:t>
            </w:r>
          </w:p>
          <w:p w:rsidR="00F17697" w:rsidRPr="008921A2" w:rsidRDefault="00F17697" w:rsidP="00AE478C">
            <w:pPr>
              <w:pStyle w:val="ListParagraph"/>
              <w:numPr>
                <w:ilvl w:val="0"/>
                <w:numId w:val="22"/>
              </w:numPr>
              <w:rPr>
                <w:lang w:val="en-GB"/>
              </w:rPr>
            </w:pPr>
            <w:r>
              <w:rPr>
                <w:lang w:val="en-GB"/>
              </w:rPr>
              <w:t>The Terms and Conditions checkbox and link are displayed.</w:t>
            </w:r>
          </w:p>
          <w:p w:rsidR="00AE478C" w:rsidRDefault="00AE478C" w:rsidP="00AE478C">
            <w:pPr>
              <w:pStyle w:val="ListParagraph"/>
              <w:numPr>
                <w:ilvl w:val="0"/>
                <w:numId w:val="22"/>
              </w:numPr>
              <w:rPr>
                <w:lang w:val="en-GB"/>
              </w:rPr>
            </w:pPr>
            <w:r>
              <w:rPr>
                <w:lang w:val="en-GB"/>
              </w:rPr>
              <w:t>Message LOGIN_0002 displayed as an information message.</w:t>
            </w:r>
          </w:p>
          <w:p w:rsidR="00F17697" w:rsidRDefault="00F17697" w:rsidP="00AE478C">
            <w:pPr>
              <w:pStyle w:val="ListParagraph"/>
              <w:numPr>
                <w:ilvl w:val="0"/>
                <w:numId w:val="22"/>
              </w:numPr>
              <w:rPr>
                <w:lang w:val="en-GB"/>
              </w:rPr>
            </w:pPr>
            <w:r>
              <w:rPr>
                <w:lang w:val="en-GB"/>
              </w:rPr>
              <w:t>Message LOGIN_0009 is also displayed on the page.</w:t>
            </w:r>
          </w:p>
          <w:p w:rsidR="00F17697" w:rsidRDefault="00F17697" w:rsidP="00AE478C">
            <w:pPr>
              <w:pStyle w:val="ListParagraph"/>
              <w:numPr>
                <w:ilvl w:val="0"/>
                <w:numId w:val="22"/>
              </w:numPr>
              <w:rPr>
                <w:lang w:val="en-GB"/>
              </w:rPr>
            </w:pPr>
            <w:r>
              <w:rPr>
                <w:lang w:val="en-GB"/>
              </w:rPr>
              <w:t>Message LOGIN_0010 is also displayed on the page.</w:t>
            </w:r>
          </w:p>
        </w:tc>
      </w:tr>
      <w:tr w:rsidR="00AE478C" w:rsidTr="001E2B3E">
        <w:tc>
          <w:tcPr>
            <w:tcW w:w="5753" w:type="dxa"/>
          </w:tcPr>
          <w:p w:rsidR="009B4610" w:rsidRDefault="009B4610" w:rsidP="009B4610">
            <w:pPr>
              <w:pStyle w:val="ListParagraph"/>
              <w:numPr>
                <w:ilvl w:val="0"/>
                <w:numId w:val="21"/>
              </w:numPr>
              <w:rPr>
                <w:lang w:val="en-GB"/>
              </w:rPr>
            </w:pPr>
            <w:r>
              <w:rPr>
                <w:lang w:val="en-GB"/>
              </w:rPr>
              <w:t>User enters a Username and Password.</w:t>
            </w:r>
          </w:p>
          <w:p w:rsidR="009B4610" w:rsidRDefault="009B4610" w:rsidP="009B4610">
            <w:pPr>
              <w:pStyle w:val="ListParagraph"/>
              <w:numPr>
                <w:ilvl w:val="0"/>
                <w:numId w:val="21"/>
              </w:numPr>
              <w:rPr>
                <w:lang w:val="en-GB"/>
              </w:rPr>
            </w:pPr>
            <w:r>
              <w:rPr>
                <w:lang w:val="en-GB"/>
              </w:rPr>
              <w:t>User clicks on the Login button.</w:t>
            </w:r>
          </w:p>
          <w:p w:rsidR="009B4610" w:rsidRDefault="009B4610" w:rsidP="009B4610">
            <w:pPr>
              <w:pStyle w:val="ListParagraph"/>
              <w:numPr>
                <w:ilvl w:val="0"/>
                <w:numId w:val="21"/>
              </w:numPr>
              <w:rPr>
                <w:lang w:val="en-GB"/>
              </w:rPr>
            </w:pPr>
            <w:r>
              <w:rPr>
                <w:lang w:val="en-GB"/>
              </w:rPr>
              <w:t>User information found</w:t>
            </w:r>
          </w:p>
          <w:p w:rsidR="009B4610" w:rsidRDefault="009B4610" w:rsidP="009B4610">
            <w:pPr>
              <w:pStyle w:val="ListParagraph"/>
              <w:numPr>
                <w:ilvl w:val="0"/>
                <w:numId w:val="21"/>
              </w:numPr>
              <w:rPr>
                <w:lang w:val="en-GB"/>
              </w:rPr>
            </w:pPr>
            <w:r>
              <w:rPr>
                <w:lang w:val="en-GB"/>
              </w:rPr>
              <w:t>Password matches user credentials.</w:t>
            </w:r>
          </w:p>
          <w:p w:rsidR="00AE478C" w:rsidRDefault="009B4610">
            <w:pPr>
              <w:pStyle w:val="ListParagraph"/>
              <w:numPr>
                <w:ilvl w:val="0"/>
                <w:numId w:val="21"/>
              </w:numPr>
              <w:rPr>
                <w:lang w:val="en-GB"/>
              </w:rPr>
            </w:pPr>
            <w:r>
              <w:rPr>
                <w:lang w:val="en-GB"/>
              </w:rPr>
              <w:t>The Success=REDIRECT-DETAILS parameter is returned</w:t>
            </w:r>
          </w:p>
        </w:tc>
        <w:tc>
          <w:tcPr>
            <w:tcW w:w="5021" w:type="dxa"/>
          </w:tcPr>
          <w:p w:rsidR="00AE478C" w:rsidRDefault="009B4610" w:rsidP="00620014">
            <w:pPr>
              <w:pStyle w:val="ListParagraph"/>
              <w:numPr>
                <w:ilvl w:val="0"/>
                <w:numId w:val="22"/>
              </w:numPr>
              <w:rPr>
                <w:lang w:val="en-GB"/>
              </w:rPr>
            </w:pPr>
            <w:r>
              <w:rPr>
                <w:lang w:val="en-GB"/>
              </w:rPr>
              <w:t>User is redirected to the Update Member Details page.</w:t>
            </w:r>
          </w:p>
          <w:p w:rsidR="009B4610" w:rsidRDefault="009B4610">
            <w:pPr>
              <w:pStyle w:val="ListParagraph"/>
              <w:numPr>
                <w:ilvl w:val="0"/>
                <w:numId w:val="22"/>
              </w:numPr>
              <w:rPr>
                <w:lang w:val="en-GB"/>
              </w:rPr>
            </w:pPr>
            <w:r>
              <w:rPr>
                <w:lang w:val="en-GB"/>
              </w:rPr>
              <w:t>Message LOGIN_0011 is displayed on the page.</w:t>
            </w:r>
          </w:p>
        </w:tc>
      </w:tr>
      <w:tr w:rsidR="005D3AFE" w:rsidTr="001E2B3E">
        <w:tc>
          <w:tcPr>
            <w:tcW w:w="5753" w:type="dxa"/>
          </w:tcPr>
          <w:p w:rsidR="005D3AFE" w:rsidRDefault="005D3AFE" w:rsidP="004F53F3">
            <w:pPr>
              <w:pStyle w:val="ListParagraph"/>
              <w:numPr>
                <w:ilvl w:val="0"/>
                <w:numId w:val="21"/>
              </w:numPr>
              <w:rPr>
                <w:lang w:val="en-GB"/>
              </w:rPr>
            </w:pPr>
            <w:r>
              <w:rPr>
                <w:lang w:val="en-GB"/>
              </w:rPr>
              <w:t>User clicks on the ‘</w:t>
            </w:r>
            <w:r w:rsidR="004F53F3">
              <w:rPr>
                <w:lang w:val="en-GB"/>
              </w:rPr>
              <w:t>Join now’</w:t>
            </w:r>
            <w:r>
              <w:rPr>
                <w:lang w:val="en-GB"/>
              </w:rPr>
              <w:t xml:space="preserve"> link</w:t>
            </w:r>
          </w:p>
        </w:tc>
        <w:tc>
          <w:tcPr>
            <w:tcW w:w="5021" w:type="dxa"/>
          </w:tcPr>
          <w:p w:rsidR="005D3AFE" w:rsidRDefault="005D3AFE" w:rsidP="00620014">
            <w:pPr>
              <w:pStyle w:val="ListParagraph"/>
              <w:numPr>
                <w:ilvl w:val="0"/>
                <w:numId w:val="22"/>
              </w:numPr>
              <w:rPr>
                <w:lang w:val="en-GB"/>
              </w:rPr>
            </w:pPr>
            <w:r>
              <w:rPr>
                <w:lang w:val="en-GB"/>
              </w:rPr>
              <w:t>User is taken to the ‘New User’ page.</w:t>
            </w:r>
          </w:p>
        </w:tc>
      </w:tr>
      <w:tr w:rsidR="007F2819" w:rsidTr="001E2B3E">
        <w:tc>
          <w:tcPr>
            <w:tcW w:w="5753" w:type="dxa"/>
          </w:tcPr>
          <w:p w:rsidR="007F2819" w:rsidRDefault="007F2819" w:rsidP="00A56979">
            <w:pPr>
              <w:pStyle w:val="ListParagraph"/>
              <w:numPr>
                <w:ilvl w:val="0"/>
                <w:numId w:val="21"/>
              </w:numPr>
              <w:rPr>
                <w:lang w:val="en-GB"/>
              </w:rPr>
            </w:pPr>
            <w:r>
              <w:rPr>
                <w:lang w:val="en-GB"/>
              </w:rPr>
              <w:t>User clicks on the ‘</w:t>
            </w:r>
            <w:r w:rsidR="0081474F">
              <w:rPr>
                <w:lang w:val="en-GB"/>
              </w:rPr>
              <w:t>Forgot your password</w:t>
            </w:r>
            <w:r>
              <w:rPr>
                <w:lang w:val="en-GB"/>
              </w:rPr>
              <w:t>’ link</w:t>
            </w:r>
          </w:p>
        </w:tc>
        <w:tc>
          <w:tcPr>
            <w:tcW w:w="5021" w:type="dxa"/>
          </w:tcPr>
          <w:p w:rsidR="007F2819" w:rsidRDefault="007F2819" w:rsidP="00620014">
            <w:pPr>
              <w:pStyle w:val="ListParagraph"/>
              <w:numPr>
                <w:ilvl w:val="0"/>
                <w:numId w:val="22"/>
              </w:numPr>
              <w:rPr>
                <w:lang w:val="en-GB"/>
              </w:rPr>
            </w:pPr>
            <w:r>
              <w:rPr>
                <w:lang w:val="en-GB"/>
              </w:rPr>
              <w:t>User is taken to the ‘Forgotten Password’ page</w:t>
            </w:r>
            <w:r w:rsidR="00F13529">
              <w:rPr>
                <w:lang w:val="en-GB"/>
              </w:rPr>
              <w:t>.</w:t>
            </w:r>
          </w:p>
        </w:tc>
      </w:tr>
      <w:tr w:rsidR="007F2819" w:rsidTr="001E2B3E">
        <w:tc>
          <w:tcPr>
            <w:tcW w:w="5753" w:type="dxa"/>
          </w:tcPr>
          <w:p w:rsidR="007F2819" w:rsidRDefault="007F2819" w:rsidP="00A56979">
            <w:pPr>
              <w:pStyle w:val="ListParagraph"/>
              <w:numPr>
                <w:ilvl w:val="0"/>
                <w:numId w:val="21"/>
              </w:numPr>
              <w:rPr>
                <w:lang w:val="en-GB"/>
              </w:rPr>
            </w:pPr>
            <w:r>
              <w:rPr>
                <w:lang w:val="en-GB"/>
              </w:rPr>
              <w:t>User clicks on the ‘</w:t>
            </w:r>
            <w:r w:rsidR="0081474F">
              <w:rPr>
                <w:lang w:val="en-GB"/>
              </w:rPr>
              <w:t>Forgot your username</w:t>
            </w:r>
            <w:r>
              <w:rPr>
                <w:lang w:val="en-GB"/>
              </w:rPr>
              <w:t>’ link</w:t>
            </w:r>
          </w:p>
        </w:tc>
        <w:tc>
          <w:tcPr>
            <w:tcW w:w="5021" w:type="dxa"/>
          </w:tcPr>
          <w:p w:rsidR="007F2819" w:rsidRDefault="007F2819" w:rsidP="00620014">
            <w:pPr>
              <w:pStyle w:val="ListParagraph"/>
              <w:numPr>
                <w:ilvl w:val="0"/>
                <w:numId w:val="22"/>
              </w:numPr>
              <w:rPr>
                <w:lang w:val="en-GB"/>
              </w:rPr>
            </w:pPr>
            <w:r>
              <w:rPr>
                <w:lang w:val="en-GB"/>
              </w:rPr>
              <w:t>User is taken to the ‘Forgotten Username’ page</w:t>
            </w:r>
            <w:r w:rsidR="00F13529">
              <w:rPr>
                <w:lang w:val="en-GB"/>
              </w:rPr>
              <w:t>.</w:t>
            </w:r>
          </w:p>
        </w:tc>
      </w:tr>
    </w:tbl>
    <w:p w:rsidR="00B14393" w:rsidDel="00DF6390" w:rsidRDefault="00F67EC8" w:rsidP="00B14393">
      <w:pPr>
        <w:pStyle w:val="Heading1"/>
        <w:rPr>
          <w:del w:id="45" w:author="Andrew.Crawford" w:date="2015-03-17T17:07:00Z"/>
        </w:rPr>
      </w:pPr>
      <w:del w:id="46" w:author="Andrew.Crawford" w:date="2015-03-17T17:07:00Z">
        <w:r w:rsidDel="00DF6390">
          <w:delText xml:space="preserve"> </w:delText>
        </w:r>
        <w:bookmarkStart w:id="47" w:name="_Toc402195368"/>
        <w:bookmarkStart w:id="48" w:name="_Toc402195482"/>
        <w:bookmarkStart w:id="49" w:name="_Toc402195372"/>
        <w:bookmarkStart w:id="50" w:name="_Toc402195486"/>
        <w:bookmarkStart w:id="51" w:name="_Toc402195375"/>
        <w:bookmarkStart w:id="52" w:name="_Toc402195489"/>
        <w:bookmarkStart w:id="53" w:name="_Toc402195381"/>
        <w:bookmarkStart w:id="54" w:name="_Toc402195495"/>
        <w:bookmarkStart w:id="55" w:name="_Toc402195389"/>
        <w:bookmarkStart w:id="56" w:name="_Toc402195503"/>
        <w:bookmarkStart w:id="57" w:name="_Toc402195398"/>
        <w:bookmarkStart w:id="58" w:name="_Toc402195512"/>
        <w:bookmarkStart w:id="59" w:name="_Toc402195404"/>
        <w:bookmarkStart w:id="60" w:name="_Toc402195518"/>
        <w:bookmarkStart w:id="61" w:name="_Toc402195407"/>
        <w:bookmarkStart w:id="62" w:name="_Toc402195521"/>
        <w:bookmarkStart w:id="63" w:name="_Toc41428527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B14393" w:rsidDel="00DF6390">
          <w:delText>Login with JSON Web Token</w:delText>
        </w:r>
        <w:bookmarkEnd w:id="63"/>
      </w:del>
    </w:p>
    <w:p w:rsidR="00B14393" w:rsidDel="00DF6390" w:rsidRDefault="00B14393" w:rsidP="00C714F9">
      <w:pPr>
        <w:ind w:left="432"/>
        <w:rPr>
          <w:del w:id="64" w:author="Andrew.Crawford" w:date="2015-03-17T17:07:00Z"/>
        </w:rPr>
      </w:pPr>
      <w:del w:id="65" w:author="Andrew.Crawford" w:date="2015-03-17T17:07:00Z">
        <w:r w:rsidDel="00DF6390">
          <w:rPr>
            <w:lang w:val="en-GB"/>
          </w:rPr>
          <w:delText>If a JSON Web token is recorded in the users session, this can be used to authenticate and log the user in once it is read by the initial landing page. Details of the JWT will be detailed in the technical specification, but for now this is noted as a requirement so it does not get missed.</w:delText>
        </w:r>
      </w:del>
    </w:p>
    <w:p w:rsidR="00E42221" w:rsidDel="00DF6390" w:rsidRDefault="00B14393" w:rsidP="00F67EC8">
      <w:pPr>
        <w:rPr>
          <w:del w:id="66" w:author="Andrew.Crawford" w:date="2015-03-17T17:07:00Z"/>
          <w:lang w:val="en-GB"/>
        </w:rPr>
      </w:pPr>
      <w:del w:id="67" w:author="Andrew.Crawford" w:date="2015-03-17T17:07:00Z">
        <w:r w:rsidDel="00DF6390">
          <w:rPr>
            <w:lang w:val="en-GB"/>
          </w:rPr>
          <w:delText>This requirement is necessary for the New Owner Creation process.</w:delText>
        </w:r>
      </w:del>
    </w:p>
    <w:p w:rsidR="0096700B" w:rsidRDefault="00945A53" w:rsidP="0096700B">
      <w:pPr>
        <w:pStyle w:val="Heading1"/>
      </w:pPr>
      <w:bookmarkStart w:id="68" w:name="_Toc414285273"/>
      <w:r>
        <w:t>Forgotten Password Page</w:t>
      </w:r>
      <w:bookmarkEnd w:id="68"/>
    </w:p>
    <w:p w:rsidR="0096700B" w:rsidRPr="00FD1DC0" w:rsidRDefault="0096700B" w:rsidP="0096700B">
      <w:pPr>
        <w:pStyle w:val="Heading2"/>
      </w:pPr>
      <w:r>
        <w:t xml:space="preserve"> </w:t>
      </w:r>
      <w:bookmarkStart w:id="69" w:name="_Toc414285274"/>
      <w:r>
        <w:t>Navigation to Page</w:t>
      </w:r>
      <w:bookmarkEnd w:id="69"/>
    </w:p>
    <w:p w:rsidR="0096700B" w:rsidRDefault="00945A53" w:rsidP="0096700B">
      <w:pPr>
        <w:pStyle w:val="ListParagraph"/>
        <w:numPr>
          <w:ilvl w:val="0"/>
          <w:numId w:val="27"/>
        </w:numPr>
        <w:ind w:left="709"/>
        <w:rPr>
          <w:lang w:val="en-GB"/>
        </w:rPr>
      </w:pPr>
      <w:r>
        <w:rPr>
          <w:lang w:val="en-GB"/>
        </w:rPr>
        <w:t xml:space="preserve">Shown when the user clicks on ‘Forgotten your </w:t>
      </w:r>
      <w:r w:rsidR="004F53F3">
        <w:rPr>
          <w:lang w:val="en-GB"/>
        </w:rPr>
        <w:t>p</w:t>
      </w:r>
      <w:r>
        <w:rPr>
          <w:lang w:val="en-GB"/>
        </w:rPr>
        <w:t>assword’ on the Login page</w:t>
      </w:r>
    </w:p>
    <w:p w:rsidR="0096700B" w:rsidRDefault="00945A53" w:rsidP="0096700B">
      <w:pPr>
        <w:pStyle w:val="Heading2"/>
      </w:pPr>
      <w:r>
        <w:t xml:space="preserve"> </w:t>
      </w:r>
      <w:bookmarkStart w:id="70" w:name="_Toc414285275"/>
      <w:r w:rsidR="0096700B">
        <w:t>Navigation from Page</w:t>
      </w:r>
      <w:bookmarkEnd w:id="70"/>
    </w:p>
    <w:p w:rsidR="0096700B" w:rsidRDefault="00B01B85" w:rsidP="0096700B">
      <w:pPr>
        <w:pStyle w:val="ListParagraph"/>
        <w:numPr>
          <w:ilvl w:val="0"/>
          <w:numId w:val="14"/>
        </w:numPr>
        <w:rPr>
          <w:lang w:val="en-GB"/>
        </w:rPr>
      </w:pPr>
      <w:r>
        <w:rPr>
          <w:lang w:val="en-GB"/>
        </w:rPr>
        <w:t>User clicks on the ‘Login’ button in the general navigation area.</w:t>
      </w:r>
    </w:p>
    <w:p w:rsidR="00B01B85" w:rsidRPr="00B01B85" w:rsidRDefault="00B01B85" w:rsidP="00B01B85">
      <w:pPr>
        <w:pStyle w:val="ListParagraph"/>
        <w:numPr>
          <w:ilvl w:val="0"/>
          <w:numId w:val="14"/>
        </w:numPr>
        <w:rPr>
          <w:lang w:val="en-GB"/>
        </w:rPr>
      </w:pPr>
      <w:r>
        <w:rPr>
          <w:lang w:val="en-GB"/>
        </w:rPr>
        <w:t>Clicking on the ‘</w:t>
      </w:r>
      <w:r w:rsidR="004F53F3">
        <w:rPr>
          <w:lang w:val="en-GB"/>
        </w:rPr>
        <w:t xml:space="preserve">Join now’ </w:t>
      </w:r>
      <w:r>
        <w:rPr>
          <w:lang w:val="en-GB"/>
        </w:rPr>
        <w:t>link takes the user to the New User page.</w:t>
      </w:r>
    </w:p>
    <w:p w:rsidR="00D75433" w:rsidRDefault="0096700B" w:rsidP="0096700B">
      <w:pPr>
        <w:pStyle w:val="ListParagraph"/>
        <w:numPr>
          <w:ilvl w:val="0"/>
          <w:numId w:val="14"/>
        </w:numPr>
        <w:rPr>
          <w:lang w:val="en-GB"/>
        </w:rPr>
      </w:pPr>
      <w:r>
        <w:rPr>
          <w:lang w:val="en-GB"/>
        </w:rPr>
        <w:lastRenderedPageBreak/>
        <w:t xml:space="preserve">Clicking on the ‘Forgotten </w:t>
      </w:r>
      <w:r w:rsidR="004F53F3">
        <w:rPr>
          <w:lang w:val="en-GB"/>
        </w:rPr>
        <w:t>your u</w:t>
      </w:r>
      <w:r>
        <w:rPr>
          <w:lang w:val="en-GB"/>
        </w:rPr>
        <w:t>sername’ link takes the user to the Forgotten Username page.</w:t>
      </w:r>
    </w:p>
    <w:p w:rsidR="0096700B" w:rsidRDefault="00646612" w:rsidP="0096700B">
      <w:pPr>
        <w:pStyle w:val="Heading2"/>
        <w:tabs>
          <w:tab w:val="clear" w:pos="644"/>
          <w:tab w:val="num" w:pos="993"/>
        </w:tabs>
        <w:ind w:left="709"/>
      </w:pPr>
      <w:r>
        <w:t xml:space="preserve"> </w:t>
      </w:r>
      <w:bookmarkStart w:id="71" w:name="_Toc414285276"/>
      <w:r w:rsidR="0096700B">
        <w:t>Screen Wireframes</w:t>
      </w:r>
      <w:bookmarkEnd w:id="71"/>
    </w:p>
    <w:p w:rsidR="00D75433" w:rsidRDefault="00D75433" w:rsidP="00C714F9">
      <w:pPr>
        <w:rPr>
          <w:rFonts w:ascii="Helvetica" w:hAnsi="Helvetica"/>
          <w:color w:val="666666"/>
          <w:sz w:val="23"/>
          <w:szCs w:val="23"/>
          <w:shd w:val="clear" w:color="auto" w:fill="FFFFFF"/>
        </w:rPr>
      </w:pPr>
      <w:r>
        <w:rPr>
          <w:rFonts w:ascii="Helvetica" w:hAnsi="Helvetica"/>
          <w:color w:val="666666"/>
          <w:sz w:val="23"/>
          <w:szCs w:val="23"/>
          <w:shd w:val="clear" w:color="auto" w:fill="FFFFFF"/>
        </w:rPr>
        <w:t>Please enter your Privileges card number and email address so we can send you password reset instructions.</w:t>
      </w:r>
    </w:p>
    <w:p w:rsidR="00AA1D7D" w:rsidRDefault="009758D8" w:rsidP="00C714F9">
      <w:pPr>
        <w:rPr>
          <w:rFonts w:ascii="Helvetica" w:hAnsi="Helvetica"/>
          <w:color w:val="666666"/>
          <w:sz w:val="23"/>
          <w:szCs w:val="23"/>
          <w:shd w:val="clear" w:color="auto" w:fill="FFFFFF"/>
        </w:rPr>
      </w:pPr>
      <w:r>
        <w:rPr>
          <w:rFonts w:ascii="Helvetica" w:hAnsi="Helvetica"/>
          <w:color w:val="666666"/>
          <w:sz w:val="23"/>
          <w:szCs w:val="23"/>
          <w:shd w:val="clear" w:color="auto" w:fill="FFFFFF"/>
        </w:rPr>
        <w:t>We need to have instruction</w:t>
      </w:r>
      <w:r w:rsidR="00AA1D7D">
        <w:rPr>
          <w:rFonts w:ascii="Helvetica" w:hAnsi="Helvetica"/>
          <w:color w:val="666666"/>
          <w:sz w:val="23"/>
          <w:szCs w:val="23"/>
          <w:shd w:val="clear" w:color="auto" w:fill="FFFFFF"/>
        </w:rPr>
        <w:t xml:space="preserve"> on this page that notes if they are unsuccessful at entering a username and phone they can also get this done through going to either the contact us form or through phoning us.</w:t>
      </w:r>
    </w:p>
    <w:p w:rsidR="00AA1D7D" w:rsidRDefault="00AA1D7D" w:rsidP="00C714F9">
      <w:pPr>
        <w:rPr>
          <w:rFonts w:ascii="Helvetica" w:hAnsi="Helvetica"/>
          <w:color w:val="666666"/>
          <w:sz w:val="23"/>
          <w:szCs w:val="23"/>
          <w:shd w:val="clear" w:color="auto" w:fill="FFFFFF"/>
        </w:rPr>
      </w:pPr>
      <w:r>
        <w:rPr>
          <w:rFonts w:ascii="Helvetica" w:hAnsi="Helvetica"/>
          <w:color w:val="666666"/>
          <w:sz w:val="23"/>
          <w:szCs w:val="23"/>
          <w:shd w:val="clear" w:color="auto" w:fill="FFFFFF"/>
        </w:rPr>
        <w:t xml:space="preserve">This page also needs to note that owners need to have their password reset through the </w:t>
      </w:r>
      <w:proofErr w:type="spellStart"/>
      <w:r w:rsidR="00702DBF">
        <w:rPr>
          <w:rFonts w:ascii="Helvetica" w:hAnsi="Helvetica"/>
          <w:color w:val="666666"/>
          <w:sz w:val="23"/>
          <w:szCs w:val="23"/>
          <w:shd w:val="clear" w:color="auto" w:fill="FFFFFF"/>
        </w:rPr>
        <w:t>worldmarksp</w:t>
      </w:r>
      <w:proofErr w:type="spellEnd"/>
      <w:r>
        <w:rPr>
          <w:rFonts w:ascii="Helvetica" w:hAnsi="Helvetica"/>
          <w:color w:val="666666"/>
          <w:sz w:val="23"/>
          <w:szCs w:val="23"/>
          <w:shd w:val="clear" w:color="auto" w:fill="FFFFFF"/>
        </w:rPr>
        <w:t xml:space="preserve"> owner site.</w:t>
      </w:r>
    </w:p>
    <w:p w:rsidR="00AA1D7D" w:rsidRPr="002657AC" w:rsidRDefault="00AA1D7D" w:rsidP="00C714F9">
      <w:pPr>
        <w:rPr>
          <w:rFonts w:ascii="Helvetica" w:hAnsi="Helvetica"/>
          <w:color w:val="666666"/>
          <w:sz w:val="23"/>
          <w:szCs w:val="23"/>
          <w:shd w:val="clear" w:color="auto" w:fill="FFFFFF"/>
        </w:rPr>
      </w:pPr>
      <w:r>
        <w:rPr>
          <w:rFonts w:ascii="Helvetica" w:hAnsi="Helvetica"/>
          <w:color w:val="666666"/>
          <w:sz w:val="23"/>
          <w:szCs w:val="23"/>
          <w:shd w:val="clear" w:color="auto" w:fill="FFFFFF"/>
        </w:rPr>
        <w:t>Ideally this would be a WCM page that gets loaded into this page with the details.</w:t>
      </w:r>
    </w:p>
    <w:p w:rsidR="0096700B" w:rsidRDefault="00AA1D7D" w:rsidP="0096700B">
      <w:pPr>
        <w:ind w:left="414" w:firstLine="720"/>
        <w:rPr>
          <w:lang w:val="en-GB"/>
        </w:rPr>
      </w:pPr>
      <w:r>
        <w:rPr>
          <w:noProof/>
          <w:lang w:val="en-US"/>
        </w:rPr>
        <w:drawing>
          <wp:inline distT="0" distB="0" distL="0" distR="0">
            <wp:extent cx="4079240" cy="2703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9240" cy="2703195"/>
                    </a:xfrm>
                    <a:prstGeom prst="rect">
                      <a:avLst/>
                    </a:prstGeom>
                    <a:noFill/>
                    <a:ln>
                      <a:noFill/>
                    </a:ln>
                  </pic:spPr>
                </pic:pic>
              </a:graphicData>
            </a:graphic>
          </wp:inline>
        </w:drawing>
      </w:r>
    </w:p>
    <w:p w:rsidR="0096700B" w:rsidRPr="004C37D7" w:rsidRDefault="0096700B" w:rsidP="0096700B">
      <w:pPr>
        <w:ind w:left="273"/>
        <w:rPr>
          <w:lang w:val="en-GB"/>
        </w:rPr>
      </w:pPr>
      <w:r>
        <w:rPr>
          <w:b/>
          <w:lang w:val="en-GB"/>
        </w:rPr>
        <w:t xml:space="preserve">Note: </w:t>
      </w:r>
      <w:r>
        <w:rPr>
          <w:lang w:val="en-GB"/>
        </w:rPr>
        <w:t>This is just a rough guide to required fields and basic layout. It is not intended as a final design</w:t>
      </w:r>
    </w:p>
    <w:p w:rsidR="0096700B" w:rsidRDefault="0096700B" w:rsidP="0096700B">
      <w:pPr>
        <w:pStyle w:val="Heading3"/>
        <w:numPr>
          <w:ilvl w:val="2"/>
          <w:numId w:val="28"/>
        </w:numPr>
        <w:tabs>
          <w:tab w:val="clear" w:pos="720"/>
          <w:tab w:val="num" w:pos="993"/>
        </w:tabs>
        <w:ind w:hanging="294"/>
      </w:pPr>
      <w:bookmarkStart w:id="72" w:name="_Toc414285277"/>
      <w:r>
        <w:t>Screen Fields</w:t>
      </w:r>
      <w:bookmarkEnd w:id="72"/>
    </w:p>
    <w:tbl>
      <w:tblPr>
        <w:tblStyle w:val="TableGrid"/>
        <w:tblW w:w="10774" w:type="dxa"/>
        <w:tblInd w:w="-743" w:type="dxa"/>
        <w:tblLook w:val="04A0"/>
      </w:tblPr>
      <w:tblGrid>
        <w:gridCol w:w="3801"/>
        <w:gridCol w:w="5734"/>
        <w:gridCol w:w="1239"/>
      </w:tblGrid>
      <w:tr w:rsidR="0096700B" w:rsidTr="00620014">
        <w:tc>
          <w:tcPr>
            <w:tcW w:w="3801" w:type="dxa"/>
          </w:tcPr>
          <w:p w:rsidR="0096700B" w:rsidRPr="00771210" w:rsidRDefault="0096700B" w:rsidP="00620014">
            <w:pPr>
              <w:rPr>
                <w:b/>
                <w:lang w:val="en-GB"/>
              </w:rPr>
            </w:pPr>
            <w:r>
              <w:rPr>
                <w:b/>
                <w:lang w:val="en-GB"/>
              </w:rPr>
              <w:t>Item</w:t>
            </w:r>
          </w:p>
        </w:tc>
        <w:tc>
          <w:tcPr>
            <w:tcW w:w="5734" w:type="dxa"/>
          </w:tcPr>
          <w:p w:rsidR="0096700B" w:rsidRPr="00771210" w:rsidRDefault="0096700B" w:rsidP="00620014">
            <w:pPr>
              <w:rPr>
                <w:b/>
                <w:lang w:val="en-GB"/>
              </w:rPr>
            </w:pPr>
            <w:r w:rsidRPr="00771210">
              <w:rPr>
                <w:b/>
                <w:lang w:val="en-GB"/>
              </w:rPr>
              <w:t>Type</w:t>
            </w:r>
          </w:p>
        </w:tc>
        <w:tc>
          <w:tcPr>
            <w:tcW w:w="1239" w:type="dxa"/>
          </w:tcPr>
          <w:p w:rsidR="0096700B" w:rsidRPr="00771210" w:rsidRDefault="0096700B" w:rsidP="00620014">
            <w:pPr>
              <w:rPr>
                <w:b/>
                <w:lang w:val="en-GB"/>
              </w:rPr>
            </w:pPr>
            <w:r>
              <w:rPr>
                <w:b/>
                <w:lang w:val="en-GB"/>
              </w:rPr>
              <w:t>Mandatory</w:t>
            </w:r>
          </w:p>
        </w:tc>
      </w:tr>
      <w:tr w:rsidR="00EB008A" w:rsidTr="00620014">
        <w:tc>
          <w:tcPr>
            <w:tcW w:w="3801" w:type="dxa"/>
          </w:tcPr>
          <w:p w:rsidR="00EB008A" w:rsidRDefault="004F53F3" w:rsidP="00620014">
            <w:pPr>
              <w:rPr>
                <w:b/>
                <w:lang w:val="en-GB"/>
              </w:rPr>
            </w:pPr>
            <w:r>
              <w:rPr>
                <w:b/>
                <w:lang w:val="en-GB"/>
              </w:rPr>
              <w:t>Join now</w:t>
            </w:r>
          </w:p>
        </w:tc>
        <w:tc>
          <w:tcPr>
            <w:tcW w:w="5734" w:type="dxa"/>
          </w:tcPr>
          <w:p w:rsidR="00EB008A" w:rsidRPr="00EB008A" w:rsidRDefault="00EB008A" w:rsidP="00620014">
            <w:pPr>
              <w:rPr>
                <w:lang w:val="en-GB"/>
              </w:rPr>
            </w:pPr>
            <w:r>
              <w:rPr>
                <w:lang w:val="en-GB"/>
              </w:rPr>
              <w:t>Link</w:t>
            </w:r>
          </w:p>
        </w:tc>
        <w:tc>
          <w:tcPr>
            <w:tcW w:w="1239" w:type="dxa"/>
          </w:tcPr>
          <w:p w:rsidR="00EB008A" w:rsidRDefault="00EB008A" w:rsidP="00620014">
            <w:pPr>
              <w:rPr>
                <w:b/>
                <w:lang w:val="en-GB"/>
              </w:rPr>
            </w:pPr>
          </w:p>
        </w:tc>
      </w:tr>
      <w:tr w:rsidR="0096700B" w:rsidTr="00620014">
        <w:tc>
          <w:tcPr>
            <w:tcW w:w="3801" w:type="dxa"/>
          </w:tcPr>
          <w:p w:rsidR="0096700B" w:rsidRDefault="0096700B" w:rsidP="00620014">
            <w:pPr>
              <w:rPr>
                <w:lang w:val="en-GB"/>
              </w:rPr>
            </w:pPr>
            <w:r>
              <w:rPr>
                <w:lang w:val="en-GB"/>
              </w:rPr>
              <w:t>Username</w:t>
            </w:r>
          </w:p>
        </w:tc>
        <w:tc>
          <w:tcPr>
            <w:tcW w:w="5734" w:type="dxa"/>
          </w:tcPr>
          <w:p w:rsidR="0096700B" w:rsidRDefault="0096700B" w:rsidP="00620014">
            <w:pPr>
              <w:rPr>
                <w:lang w:val="en-GB"/>
              </w:rPr>
            </w:pPr>
            <w:r>
              <w:rPr>
                <w:lang w:val="en-GB"/>
              </w:rPr>
              <w:t>Input Field</w:t>
            </w:r>
          </w:p>
          <w:p w:rsidR="0096700B" w:rsidRDefault="0096700B" w:rsidP="00620014">
            <w:pPr>
              <w:rPr>
                <w:lang w:val="en-GB"/>
              </w:rPr>
            </w:pPr>
            <w:r>
              <w:rPr>
                <w:lang w:val="en-GB"/>
              </w:rPr>
              <w:t>320 Char</w:t>
            </w:r>
          </w:p>
        </w:tc>
        <w:tc>
          <w:tcPr>
            <w:tcW w:w="1239" w:type="dxa"/>
          </w:tcPr>
          <w:p w:rsidR="0096700B" w:rsidRDefault="0096700B" w:rsidP="00620014">
            <w:pPr>
              <w:rPr>
                <w:lang w:val="en-GB"/>
              </w:rPr>
            </w:pPr>
            <w:r>
              <w:rPr>
                <w:lang w:val="en-GB"/>
              </w:rPr>
              <w:t>Y</w:t>
            </w:r>
          </w:p>
        </w:tc>
      </w:tr>
      <w:tr w:rsidR="00D75433" w:rsidTr="00620014">
        <w:tc>
          <w:tcPr>
            <w:tcW w:w="3801" w:type="dxa"/>
          </w:tcPr>
          <w:p w:rsidR="00D75433" w:rsidRDefault="009758D8" w:rsidP="00620014">
            <w:pPr>
              <w:rPr>
                <w:lang w:val="en-GB"/>
              </w:rPr>
            </w:pPr>
            <w:r>
              <w:rPr>
                <w:lang w:val="en-GB"/>
              </w:rPr>
              <w:t>Phone Number</w:t>
            </w:r>
          </w:p>
        </w:tc>
        <w:tc>
          <w:tcPr>
            <w:tcW w:w="5734" w:type="dxa"/>
          </w:tcPr>
          <w:p w:rsidR="00D75433" w:rsidRDefault="00D75433" w:rsidP="00D75433">
            <w:pPr>
              <w:rPr>
                <w:lang w:val="en-GB"/>
              </w:rPr>
            </w:pPr>
            <w:r>
              <w:rPr>
                <w:lang w:val="en-GB"/>
              </w:rPr>
              <w:t>Input Field</w:t>
            </w:r>
          </w:p>
          <w:p w:rsidR="00D75433" w:rsidRDefault="009758D8" w:rsidP="00D75433">
            <w:pPr>
              <w:rPr>
                <w:lang w:val="en-GB"/>
              </w:rPr>
            </w:pPr>
            <w:r>
              <w:rPr>
                <w:lang w:val="en-GB"/>
              </w:rPr>
              <w:t>20 Char</w:t>
            </w:r>
          </w:p>
        </w:tc>
        <w:tc>
          <w:tcPr>
            <w:tcW w:w="1239" w:type="dxa"/>
          </w:tcPr>
          <w:p w:rsidR="00D75433" w:rsidRDefault="00D75433" w:rsidP="00620014">
            <w:pPr>
              <w:rPr>
                <w:lang w:val="en-GB"/>
              </w:rPr>
            </w:pPr>
            <w:r>
              <w:rPr>
                <w:lang w:val="en-GB"/>
              </w:rPr>
              <w:t>Y</w:t>
            </w:r>
          </w:p>
        </w:tc>
      </w:tr>
      <w:tr w:rsidR="0096700B" w:rsidTr="00620014">
        <w:tc>
          <w:tcPr>
            <w:tcW w:w="3801" w:type="dxa"/>
          </w:tcPr>
          <w:p w:rsidR="0096700B" w:rsidRDefault="009B0DFB" w:rsidP="00620014">
            <w:pPr>
              <w:rPr>
                <w:lang w:val="en-GB"/>
              </w:rPr>
            </w:pPr>
            <w:r>
              <w:rPr>
                <w:lang w:val="en-GB"/>
              </w:rPr>
              <w:t>Email Password</w:t>
            </w:r>
          </w:p>
        </w:tc>
        <w:tc>
          <w:tcPr>
            <w:tcW w:w="5734" w:type="dxa"/>
          </w:tcPr>
          <w:p w:rsidR="0096700B" w:rsidRDefault="0096700B" w:rsidP="00620014">
            <w:pPr>
              <w:rPr>
                <w:lang w:val="en-GB"/>
              </w:rPr>
            </w:pPr>
            <w:r>
              <w:rPr>
                <w:lang w:val="en-GB"/>
              </w:rPr>
              <w:t>Button</w:t>
            </w:r>
          </w:p>
        </w:tc>
        <w:tc>
          <w:tcPr>
            <w:tcW w:w="1239" w:type="dxa"/>
          </w:tcPr>
          <w:p w:rsidR="0096700B" w:rsidRDefault="0096700B" w:rsidP="00620014">
            <w:pPr>
              <w:rPr>
                <w:lang w:val="en-GB"/>
              </w:rPr>
            </w:pPr>
          </w:p>
        </w:tc>
      </w:tr>
      <w:tr w:rsidR="0096700B" w:rsidTr="00620014">
        <w:tc>
          <w:tcPr>
            <w:tcW w:w="3801" w:type="dxa"/>
          </w:tcPr>
          <w:p w:rsidR="0096700B" w:rsidRDefault="0096700B" w:rsidP="00620014">
            <w:pPr>
              <w:rPr>
                <w:lang w:val="en-GB"/>
              </w:rPr>
            </w:pPr>
            <w:proofErr w:type="gramStart"/>
            <w:r>
              <w:rPr>
                <w:lang w:val="en-GB"/>
              </w:rPr>
              <w:t>forgotten</w:t>
            </w:r>
            <w:proofErr w:type="gramEnd"/>
            <w:r>
              <w:rPr>
                <w:lang w:val="en-GB"/>
              </w:rPr>
              <w:t xml:space="preserve"> your username?</w:t>
            </w:r>
          </w:p>
        </w:tc>
        <w:tc>
          <w:tcPr>
            <w:tcW w:w="5734" w:type="dxa"/>
          </w:tcPr>
          <w:p w:rsidR="0096700B" w:rsidRDefault="0096700B" w:rsidP="00620014">
            <w:pPr>
              <w:rPr>
                <w:lang w:val="en-GB"/>
              </w:rPr>
            </w:pPr>
            <w:r>
              <w:rPr>
                <w:lang w:val="en-GB"/>
              </w:rPr>
              <w:t>Link</w:t>
            </w:r>
          </w:p>
        </w:tc>
        <w:tc>
          <w:tcPr>
            <w:tcW w:w="1239" w:type="dxa"/>
          </w:tcPr>
          <w:p w:rsidR="0096700B" w:rsidRDefault="0096700B" w:rsidP="00620014">
            <w:pPr>
              <w:rPr>
                <w:lang w:val="en-GB"/>
              </w:rPr>
            </w:pPr>
          </w:p>
        </w:tc>
      </w:tr>
    </w:tbl>
    <w:p w:rsidR="0096700B" w:rsidRDefault="0096700B" w:rsidP="0096700B">
      <w:pPr>
        <w:pStyle w:val="Heading2"/>
        <w:tabs>
          <w:tab w:val="clear" w:pos="644"/>
          <w:tab w:val="num" w:pos="567"/>
        </w:tabs>
        <w:ind w:left="851"/>
      </w:pPr>
      <w:r>
        <w:t xml:space="preserve"> </w:t>
      </w:r>
      <w:bookmarkStart w:id="73" w:name="_Toc414285278"/>
      <w:r>
        <w:t>Screen Actions</w:t>
      </w:r>
      <w:bookmarkEnd w:id="73"/>
    </w:p>
    <w:tbl>
      <w:tblPr>
        <w:tblStyle w:val="TableGrid"/>
        <w:tblW w:w="10774" w:type="dxa"/>
        <w:tblInd w:w="-743" w:type="dxa"/>
        <w:tblLook w:val="04A0"/>
      </w:tblPr>
      <w:tblGrid>
        <w:gridCol w:w="5753"/>
        <w:gridCol w:w="5021"/>
      </w:tblGrid>
      <w:tr w:rsidR="0096700B" w:rsidTr="00620014">
        <w:tc>
          <w:tcPr>
            <w:tcW w:w="5753" w:type="dxa"/>
          </w:tcPr>
          <w:p w:rsidR="0096700B" w:rsidRPr="001E2B3E" w:rsidRDefault="0096700B" w:rsidP="00620014">
            <w:pPr>
              <w:pStyle w:val="ListParagraph"/>
              <w:ind w:left="0"/>
              <w:rPr>
                <w:b/>
                <w:lang w:val="en-GB"/>
              </w:rPr>
            </w:pPr>
            <w:r w:rsidRPr="001E2B3E">
              <w:rPr>
                <w:b/>
                <w:lang w:val="en-GB"/>
              </w:rPr>
              <w:t>Condition</w:t>
            </w:r>
          </w:p>
        </w:tc>
        <w:tc>
          <w:tcPr>
            <w:tcW w:w="5021" w:type="dxa"/>
          </w:tcPr>
          <w:p w:rsidR="0096700B" w:rsidRPr="001E2B3E" w:rsidRDefault="0096700B" w:rsidP="00620014">
            <w:pPr>
              <w:pStyle w:val="ListParagraph"/>
              <w:ind w:left="0"/>
              <w:rPr>
                <w:b/>
                <w:lang w:val="en-GB"/>
              </w:rPr>
            </w:pPr>
            <w:r w:rsidRPr="001E2B3E">
              <w:rPr>
                <w:b/>
                <w:lang w:val="en-GB"/>
              </w:rPr>
              <w:t>Action</w:t>
            </w:r>
          </w:p>
        </w:tc>
      </w:tr>
      <w:tr w:rsidR="0096700B" w:rsidTr="00620014">
        <w:tc>
          <w:tcPr>
            <w:tcW w:w="5753" w:type="dxa"/>
          </w:tcPr>
          <w:p w:rsidR="0096700B" w:rsidRDefault="0096700B" w:rsidP="00620014">
            <w:pPr>
              <w:pStyle w:val="ListParagraph"/>
              <w:numPr>
                <w:ilvl w:val="0"/>
                <w:numId w:val="18"/>
              </w:numPr>
              <w:rPr>
                <w:lang w:val="en-GB"/>
              </w:rPr>
            </w:pPr>
            <w:r>
              <w:rPr>
                <w:lang w:val="en-GB"/>
              </w:rPr>
              <w:t xml:space="preserve">User </w:t>
            </w:r>
            <w:r w:rsidR="008921A2">
              <w:rPr>
                <w:lang w:val="en-GB"/>
              </w:rPr>
              <w:t>does not enter</w:t>
            </w:r>
            <w:r>
              <w:rPr>
                <w:lang w:val="en-GB"/>
              </w:rPr>
              <w:t xml:space="preserve"> </w:t>
            </w:r>
            <w:r w:rsidR="008B69C5">
              <w:rPr>
                <w:lang w:val="en-GB"/>
              </w:rPr>
              <w:t>a</w:t>
            </w:r>
            <w:r>
              <w:rPr>
                <w:lang w:val="en-GB"/>
              </w:rPr>
              <w:t xml:space="preserve"> </w:t>
            </w:r>
            <w:r w:rsidR="00E96C63">
              <w:rPr>
                <w:lang w:val="en-GB"/>
              </w:rPr>
              <w:t>Username</w:t>
            </w:r>
            <w:r w:rsidR="00AA1D7D">
              <w:rPr>
                <w:lang w:val="en-GB"/>
              </w:rPr>
              <w:t xml:space="preserve"> or an  Phone Number</w:t>
            </w:r>
          </w:p>
          <w:p w:rsidR="0096700B" w:rsidRDefault="0096700B" w:rsidP="00A63930">
            <w:pPr>
              <w:pStyle w:val="ListParagraph"/>
              <w:numPr>
                <w:ilvl w:val="0"/>
                <w:numId w:val="18"/>
              </w:numPr>
              <w:rPr>
                <w:lang w:val="en-GB"/>
              </w:rPr>
            </w:pPr>
            <w:r>
              <w:rPr>
                <w:lang w:val="en-GB"/>
              </w:rPr>
              <w:lastRenderedPageBreak/>
              <w:t xml:space="preserve">User clicks on the </w:t>
            </w:r>
            <w:r w:rsidR="00A63930">
              <w:rPr>
                <w:lang w:val="en-GB"/>
              </w:rPr>
              <w:t>Email</w:t>
            </w:r>
            <w:r w:rsidR="00E96C63">
              <w:rPr>
                <w:lang w:val="en-GB"/>
              </w:rPr>
              <w:t xml:space="preserve"> Password</w:t>
            </w:r>
            <w:r>
              <w:rPr>
                <w:lang w:val="en-GB"/>
              </w:rPr>
              <w:t xml:space="preserve"> button.</w:t>
            </w:r>
          </w:p>
        </w:tc>
        <w:tc>
          <w:tcPr>
            <w:tcW w:w="5021" w:type="dxa"/>
          </w:tcPr>
          <w:p w:rsidR="0096700B" w:rsidRDefault="0096700B" w:rsidP="00E96C63">
            <w:pPr>
              <w:pStyle w:val="ListParagraph"/>
              <w:numPr>
                <w:ilvl w:val="0"/>
                <w:numId w:val="25"/>
              </w:numPr>
              <w:rPr>
                <w:lang w:val="en-GB"/>
              </w:rPr>
            </w:pPr>
            <w:r>
              <w:rPr>
                <w:lang w:val="en-GB"/>
              </w:rPr>
              <w:lastRenderedPageBreak/>
              <w:t>Message LOGIN_000</w:t>
            </w:r>
            <w:r w:rsidR="00E96C63">
              <w:rPr>
                <w:lang w:val="en-GB"/>
              </w:rPr>
              <w:t>5</w:t>
            </w:r>
            <w:r>
              <w:rPr>
                <w:lang w:val="en-GB"/>
              </w:rPr>
              <w:t xml:space="preserve"> displayed as an error message.</w:t>
            </w:r>
          </w:p>
        </w:tc>
      </w:tr>
      <w:tr w:rsidR="0096700B" w:rsidTr="00620014">
        <w:tc>
          <w:tcPr>
            <w:tcW w:w="5753" w:type="dxa"/>
          </w:tcPr>
          <w:p w:rsidR="0096700B" w:rsidRDefault="0096700B" w:rsidP="00620014">
            <w:pPr>
              <w:pStyle w:val="ListParagraph"/>
              <w:numPr>
                <w:ilvl w:val="0"/>
                <w:numId w:val="20"/>
              </w:numPr>
              <w:rPr>
                <w:lang w:val="en-GB"/>
              </w:rPr>
            </w:pPr>
            <w:r>
              <w:rPr>
                <w:lang w:val="en-GB"/>
              </w:rPr>
              <w:lastRenderedPageBreak/>
              <w:t xml:space="preserve">User </w:t>
            </w:r>
            <w:r w:rsidR="008921A2">
              <w:rPr>
                <w:lang w:val="en-GB"/>
              </w:rPr>
              <w:t>enters</w:t>
            </w:r>
            <w:r>
              <w:rPr>
                <w:lang w:val="en-GB"/>
              </w:rPr>
              <w:t xml:space="preserve"> a </w:t>
            </w:r>
            <w:r w:rsidR="00A63930">
              <w:rPr>
                <w:lang w:val="en-GB"/>
              </w:rPr>
              <w:t>Username</w:t>
            </w:r>
            <w:r w:rsidR="00AA1D7D">
              <w:rPr>
                <w:lang w:val="en-GB"/>
              </w:rPr>
              <w:t xml:space="preserve"> and Phone Number</w:t>
            </w:r>
          </w:p>
          <w:p w:rsidR="0096700B" w:rsidRDefault="0096700B" w:rsidP="00620014">
            <w:pPr>
              <w:pStyle w:val="ListParagraph"/>
              <w:numPr>
                <w:ilvl w:val="0"/>
                <w:numId w:val="20"/>
              </w:numPr>
              <w:rPr>
                <w:lang w:val="en-GB"/>
              </w:rPr>
            </w:pPr>
            <w:r>
              <w:rPr>
                <w:lang w:val="en-GB"/>
              </w:rPr>
              <w:t xml:space="preserve">User Clicks on the </w:t>
            </w:r>
            <w:r w:rsidR="00A63930">
              <w:rPr>
                <w:lang w:val="en-GB"/>
              </w:rPr>
              <w:t>Email Password</w:t>
            </w:r>
            <w:r>
              <w:rPr>
                <w:lang w:val="en-GB"/>
              </w:rPr>
              <w:t xml:space="preserve"> button.</w:t>
            </w:r>
          </w:p>
          <w:p w:rsidR="0096700B" w:rsidRDefault="0096700B" w:rsidP="00620014">
            <w:pPr>
              <w:pStyle w:val="ListParagraph"/>
              <w:numPr>
                <w:ilvl w:val="0"/>
                <w:numId w:val="20"/>
              </w:numPr>
              <w:rPr>
                <w:lang w:val="en-GB"/>
              </w:rPr>
            </w:pPr>
            <w:r>
              <w:rPr>
                <w:lang w:val="en-GB"/>
              </w:rPr>
              <w:t>No user information found.</w:t>
            </w:r>
          </w:p>
        </w:tc>
        <w:tc>
          <w:tcPr>
            <w:tcW w:w="5021" w:type="dxa"/>
          </w:tcPr>
          <w:p w:rsidR="0096700B" w:rsidRDefault="0096700B" w:rsidP="00620014">
            <w:pPr>
              <w:pStyle w:val="ListParagraph"/>
              <w:numPr>
                <w:ilvl w:val="0"/>
                <w:numId w:val="23"/>
              </w:numPr>
              <w:rPr>
                <w:lang w:val="en-GB"/>
              </w:rPr>
            </w:pPr>
            <w:r>
              <w:rPr>
                <w:lang w:val="en-GB"/>
              </w:rPr>
              <w:t>Message LOGIN_</w:t>
            </w:r>
            <w:r w:rsidR="00A63930">
              <w:rPr>
                <w:lang w:val="en-GB"/>
              </w:rPr>
              <w:t>0005</w:t>
            </w:r>
            <w:r>
              <w:rPr>
                <w:lang w:val="en-GB"/>
              </w:rPr>
              <w:t xml:space="preserve"> displayed as an error message.</w:t>
            </w:r>
          </w:p>
        </w:tc>
      </w:tr>
      <w:tr w:rsidR="0096700B" w:rsidTr="00620014">
        <w:tc>
          <w:tcPr>
            <w:tcW w:w="5753" w:type="dxa"/>
          </w:tcPr>
          <w:p w:rsidR="0096700B" w:rsidRDefault="0096700B" w:rsidP="00620014">
            <w:pPr>
              <w:pStyle w:val="ListParagraph"/>
              <w:numPr>
                <w:ilvl w:val="0"/>
                <w:numId w:val="21"/>
              </w:numPr>
              <w:rPr>
                <w:lang w:val="en-GB"/>
              </w:rPr>
            </w:pPr>
            <w:r>
              <w:rPr>
                <w:lang w:val="en-GB"/>
              </w:rPr>
              <w:t xml:space="preserve">User </w:t>
            </w:r>
            <w:r w:rsidR="008921A2">
              <w:rPr>
                <w:lang w:val="en-GB"/>
              </w:rPr>
              <w:t>enters</w:t>
            </w:r>
            <w:r>
              <w:rPr>
                <w:lang w:val="en-GB"/>
              </w:rPr>
              <w:t xml:space="preserve"> a </w:t>
            </w:r>
            <w:r w:rsidR="008921A2">
              <w:rPr>
                <w:lang w:val="en-GB"/>
              </w:rPr>
              <w:t>Username</w:t>
            </w:r>
            <w:r w:rsidR="00AA1D7D">
              <w:rPr>
                <w:lang w:val="en-GB"/>
              </w:rPr>
              <w:t xml:space="preserve"> and Phone Number</w:t>
            </w:r>
          </w:p>
          <w:p w:rsidR="0096700B" w:rsidRDefault="0096700B" w:rsidP="00620014">
            <w:pPr>
              <w:pStyle w:val="ListParagraph"/>
              <w:numPr>
                <w:ilvl w:val="0"/>
                <w:numId w:val="21"/>
              </w:numPr>
              <w:rPr>
                <w:lang w:val="en-GB"/>
              </w:rPr>
            </w:pPr>
            <w:r>
              <w:rPr>
                <w:lang w:val="en-GB"/>
              </w:rPr>
              <w:t xml:space="preserve">User clicks on the </w:t>
            </w:r>
            <w:r w:rsidR="008921A2">
              <w:rPr>
                <w:lang w:val="en-GB"/>
              </w:rPr>
              <w:t xml:space="preserve">Email Password </w:t>
            </w:r>
            <w:r>
              <w:rPr>
                <w:lang w:val="en-GB"/>
              </w:rPr>
              <w:t>button.</w:t>
            </w:r>
          </w:p>
          <w:p w:rsidR="0096700B" w:rsidRDefault="0096700B" w:rsidP="00620014">
            <w:pPr>
              <w:pStyle w:val="ListParagraph"/>
              <w:numPr>
                <w:ilvl w:val="0"/>
                <w:numId w:val="21"/>
              </w:numPr>
              <w:rPr>
                <w:lang w:val="en-GB"/>
              </w:rPr>
            </w:pPr>
            <w:r>
              <w:rPr>
                <w:lang w:val="en-GB"/>
              </w:rPr>
              <w:t>Username does not match any of the required formats (See 4. Membership Types and Formats )</w:t>
            </w:r>
          </w:p>
        </w:tc>
        <w:tc>
          <w:tcPr>
            <w:tcW w:w="5021" w:type="dxa"/>
          </w:tcPr>
          <w:p w:rsidR="0096700B" w:rsidRDefault="0096700B" w:rsidP="00721B7C">
            <w:pPr>
              <w:pStyle w:val="ListParagraph"/>
              <w:numPr>
                <w:ilvl w:val="0"/>
                <w:numId w:val="21"/>
              </w:numPr>
              <w:rPr>
                <w:lang w:val="en-GB"/>
              </w:rPr>
            </w:pPr>
            <w:r>
              <w:rPr>
                <w:lang w:val="en-GB"/>
              </w:rPr>
              <w:t>Message LOGIN_000</w:t>
            </w:r>
            <w:r w:rsidR="00721B7C">
              <w:rPr>
                <w:lang w:val="en-GB"/>
              </w:rPr>
              <w:t>5</w:t>
            </w:r>
            <w:r>
              <w:rPr>
                <w:lang w:val="en-GB"/>
              </w:rPr>
              <w:t xml:space="preserve"> displayed as an error message.</w:t>
            </w:r>
          </w:p>
        </w:tc>
      </w:tr>
      <w:tr w:rsidR="00AA1D7D" w:rsidTr="00620014">
        <w:tc>
          <w:tcPr>
            <w:tcW w:w="5753" w:type="dxa"/>
          </w:tcPr>
          <w:p w:rsidR="00AA1D7D" w:rsidRDefault="00AA1D7D" w:rsidP="00AA1D7D">
            <w:pPr>
              <w:pStyle w:val="ListParagraph"/>
              <w:numPr>
                <w:ilvl w:val="0"/>
                <w:numId w:val="21"/>
              </w:numPr>
              <w:rPr>
                <w:lang w:val="en-GB"/>
              </w:rPr>
            </w:pPr>
            <w:r>
              <w:rPr>
                <w:lang w:val="en-GB"/>
              </w:rPr>
              <w:t>User enters a Username and Phone Number</w:t>
            </w:r>
          </w:p>
          <w:p w:rsidR="00AA1D7D" w:rsidRDefault="00AA1D7D" w:rsidP="00AA1D7D">
            <w:pPr>
              <w:pStyle w:val="ListParagraph"/>
              <w:numPr>
                <w:ilvl w:val="0"/>
                <w:numId w:val="21"/>
              </w:numPr>
              <w:rPr>
                <w:lang w:val="en-GB"/>
              </w:rPr>
            </w:pPr>
            <w:r>
              <w:rPr>
                <w:lang w:val="en-GB"/>
              </w:rPr>
              <w:t>User clicks on the Email Password button.</w:t>
            </w:r>
          </w:p>
          <w:p w:rsidR="00AA1D7D" w:rsidRDefault="00AA1D7D" w:rsidP="00620014">
            <w:pPr>
              <w:pStyle w:val="ListParagraph"/>
              <w:numPr>
                <w:ilvl w:val="0"/>
                <w:numId w:val="21"/>
              </w:numPr>
              <w:rPr>
                <w:lang w:val="en-GB"/>
              </w:rPr>
            </w:pPr>
            <w:r>
              <w:rPr>
                <w:lang w:val="en-GB"/>
              </w:rPr>
              <w:t>User record matches an Owners Details</w:t>
            </w:r>
          </w:p>
        </w:tc>
        <w:tc>
          <w:tcPr>
            <w:tcW w:w="5021" w:type="dxa"/>
          </w:tcPr>
          <w:p w:rsidR="00AA1D7D" w:rsidRDefault="00702DBF" w:rsidP="00702DBF">
            <w:pPr>
              <w:pStyle w:val="ListParagraph"/>
              <w:numPr>
                <w:ilvl w:val="0"/>
                <w:numId w:val="21"/>
              </w:numPr>
              <w:rPr>
                <w:lang w:val="en-GB"/>
              </w:rPr>
            </w:pPr>
            <w:r>
              <w:rPr>
                <w:lang w:val="en-GB"/>
              </w:rPr>
              <w:t xml:space="preserve">Message LOGIN_0007 displayed as an error </w:t>
            </w:r>
            <w:proofErr w:type="spellStart"/>
            <w:r>
              <w:rPr>
                <w:lang w:val="en-GB"/>
              </w:rPr>
              <w:t>error</w:t>
            </w:r>
            <w:proofErr w:type="spellEnd"/>
            <w:r>
              <w:rPr>
                <w:lang w:val="en-GB"/>
              </w:rPr>
              <w:t>.</w:t>
            </w:r>
          </w:p>
        </w:tc>
      </w:tr>
      <w:tr w:rsidR="0096700B" w:rsidTr="00620014">
        <w:tc>
          <w:tcPr>
            <w:tcW w:w="5753" w:type="dxa"/>
          </w:tcPr>
          <w:p w:rsidR="0096700B" w:rsidRDefault="0096700B" w:rsidP="00620014">
            <w:pPr>
              <w:pStyle w:val="ListParagraph"/>
              <w:numPr>
                <w:ilvl w:val="0"/>
                <w:numId w:val="21"/>
              </w:numPr>
              <w:rPr>
                <w:lang w:val="en-GB"/>
              </w:rPr>
            </w:pPr>
            <w:r>
              <w:rPr>
                <w:lang w:val="en-GB"/>
              </w:rPr>
              <w:t xml:space="preserve">User </w:t>
            </w:r>
            <w:r w:rsidR="008921A2">
              <w:rPr>
                <w:lang w:val="en-GB"/>
              </w:rPr>
              <w:t>enters</w:t>
            </w:r>
            <w:r>
              <w:rPr>
                <w:lang w:val="en-GB"/>
              </w:rPr>
              <w:t xml:space="preserve"> a </w:t>
            </w:r>
            <w:r w:rsidR="00AA1D7D">
              <w:rPr>
                <w:lang w:val="en-GB"/>
              </w:rPr>
              <w:t>Username</w:t>
            </w:r>
            <w:r>
              <w:rPr>
                <w:lang w:val="en-GB"/>
              </w:rPr>
              <w:t xml:space="preserve"> and </w:t>
            </w:r>
            <w:proofErr w:type="spellStart"/>
            <w:proofErr w:type="gramStart"/>
            <w:r w:rsidR="00AA1D7D">
              <w:rPr>
                <w:lang w:val="en-GB"/>
              </w:rPr>
              <w:t>PhoneNumber</w:t>
            </w:r>
            <w:proofErr w:type="spellEnd"/>
            <w:r w:rsidR="00AA1D7D">
              <w:rPr>
                <w:lang w:val="en-GB"/>
              </w:rPr>
              <w:t xml:space="preserve"> </w:t>
            </w:r>
            <w:r>
              <w:rPr>
                <w:lang w:val="en-GB"/>
              </w:rPr>
              <w:t>.</w:t>
            </w:r>
            <w:proofErr w:type="gramEnd"/>
          </w:p>
          <w:p w:rsidR="0096700B" w:rsidRDefault="0096700B" w:rsidP="00620014">
            <w:pPr>
              <w:pStyle w:val="ListParagraph"/>
              <w:numPr>
                <w:ilvl w:val="0"/>
                <w:numId w:val="21"/>
              </w:numPr>
              <w:rPr>
                <w:lang w:val="en-GB"/>
              </w:rPr>
            </w:pPr>
            <w:r>
              <w:rPr>
                <w:lang w:val="en-GB"/>
              </w:rPr>
              <w:t xml:space="preserve">User clicks on the </w:t>
            </w:r>
            <w:r w:rsidR="00AA1D7D">
              <w:rPr>
                <w:lang w:val="en-GB"/>
              </w:rPr>
              <w:t xml:space="preserve">Email Password </w:t>
            </w:r>
            <w:r>
              <w:rPr>
                <w:lang w:val="en-GB"/>
              </w:rPr>
              <w:t>button.</w:t>
            </w:r>
          </w:p>
          <w:p w:rsidR="0096700B" w:rsidRDefault="0096700B" w:rsidP="00620014">
            <w:pPr>
              <w:pStyle w:val="ListParagraph"/>
              <w:numPr>
                <w:ilvl w:val="0"/>
                <w:numId w:val="21"/>
              </w:numPr>
              <w:rPr>
                <w:lang w:val="en-GB"/>
              </w:rPr>
            </w:pPr>
            <w:r>
              <w:rPr>
                <w:lang w:val="en-GB"/>
              </w:rPr>
              <w:t>User information found</w:t>
            </w:r>
          </w:p>
          <w:p w:rsidR="0096700B" w:rsidRPr="008921A2" w:rsidRDefault="0096700B" w:rsidP="008921A2">
            <w:pPr>
              <w:rPr>
                <w:lang w:val="en-GB"/>
              </w:rPr>
            </w:pPr>
          </w:p>
        </w:tc>
        <w:tc>
          <w:tcPr>
            <w:tcW w:w="5021" w:type="dxa"/>
          </w:tcPr>
          <w:p w:rsidR="008921A2" w:rsidRDefault="008921A2" w:rsidP="00620014">
            <w:pPr>
              <w:pStyle w:val="ListParagraph"/>
              <w:numPr>
                <w:ilvl w:val="0"/>
                <w:numId w:val="22"/>
              </w:numPr>
              <w:rPr>
                <w:lang w:val="en-GB"/>
              </w:rPr>
            </w:pPr>
            <w:r>
              <w:rPr>
                <w:lang w:val="en-GB"/>
              </w:rPr>
              <w:t xml:space="preserve">Password resets </w:t>
            </w:r>
            <w:r w:rsidR="00620014">
              <w:rPr>
                <w:lang w:val="en-GB"/>
              </w:rPr>
              <w:t xml:space="preserve">steps </w:t>
            </w:r>
            <w:r>
              <w:rPr>
                <w:lang w:val="en-GB"/>
              </w:rPr>
              <w:t>(below) are executed</w:t>
            </w:r>
          </w:p>
          <w:p w:rsidR="0096700B" w:rsidRDefault="008921A2" w:rsidP="00620014">
            <w:pPr>
              <w:pStyle w:val="ListParagraph"/>
              <w:numPr>
                <w:ilvl w:val="0"/>
                <w:numId w:val="22"/>
              </w:numPr>
              <w:rPr>
                <w:lang w:val="en-GB"/>
              </w:rPr>
            </w:pPr>
            <w:r>
              <w:rPr>
                <w:lang w:val="en-GB"/>
              </w:rPr>
              <w:t>Message LOGIN_0006 is displayed as an information message.</w:t>
            </w:r>
          </w:p>
          <w:p w:rsidR="008921A2" w:rsidRDefault="008921A2" w:rsidP="008921A2">
            <w:pPr>
              <w:pStyle w:val="ListParagraph"/>
              <w:rPr>
                <w:lang w:val="en-GB"/>
              </w:rPr>
            </w:pPr>
          </w:p>
        </w:tc>
      </w:tr>
    </w:tbl>
    <w:p w:rsidR="0096700B" w:rsidRPr="002569B5" w:rsidRDefault="0096700B" w:rsidP="0096700B">
      <w:pPr>
        <w:pStyle w:val="ListParagraph"/>
        <w:ind w:left="792"/>
        <w:rPr>
          <w:lang w:val="en-GB"/>
        </w:rPr>
      </w:pPr>
    </w:p>
    <w:p w:rsidR="0096700B" w:rsidRPr="00E42221" w:rsidRDefault="0096700B" w:rsidP="008921A2">
      <w:pPr>
        <w:pStyle w:val="Heading2"/>
      </w:pPr>
      <w:r>
        <w:t xml:space="preserve"> </w:t>
      </w:r>
      <w:bookmarkStart w:id="74" w:name="_Toc414285279"/>
      <w:r w:rsidR="008921A2">
        <w:t>Password Reset Steps</w:t>
      </w:r>
      <w:bookmarkEnd w:id="74"/>
    </w:p>
    <w:p w:rsidR="008921A2" w:rsidRDefault="008921A2" w:rsidP="008921A2">
      <w:pPr>
        <w:pStyle w:val="ListParagraph"/>
        <w:numPr>
          <w:ilvl w:val="0"/>
          <w:numId w:val="30"/>
        </w:numPr>
        <w:rPr>
          <w:lang w:val="en-GB"/>
        </w:rPr>
      </w:pPr>
      <w:r>
        <w:rPr>
          <w:lang w:val="en-GB"/>
        </w:rPr>
        <w:t xml:space="preserve">Username is verified. If the username is an Owner Number, this is verified against Venice CRM to check if they can access </w:t>
      </w:r>
      <w:r w:rsidR="0044322C">
        <w:rPr>
          <w:lang w:val="en-GB"/>
        </w:rPr>
        <w:t>privileges</w:t>
      </w:r>
      <w:r>
        <w:rPr>
          <w:lang w:val="en-GB"/>
        </w:rPr>
        <w:t>.</w:t>
      </w:r>
    </w:p>
    <w:p w:rsidR="008921A2" w:rsidRDefault="008921A2" w:rsidP="008921A2">
      <w:pPr>
        <w:pStyle w:val="ListParagraph"/>
        <w:numPr>
          <w:ilvl w:val="0"/>
          <w:numId w:val="30"/>
        </w:numPr>
        <w:rPr>
          <w:lang w:val="en-GB"/>
        </w:rPr>
      </w:pPr>
      <w:r>
        <w:rPr>
          <w:lang w:val="en-GB"/>
        </w:rPr>
        <w:t xml:space="preserve">IF the username is an owner number, redirect </w:t>
      </w:r>
      <w:r w:rsidR="00320C08">
        <w:rPr>
          <w:lang w:val="en-GB"/>
        </w:rPr>
        <w:t xml:space="preserve">send back message LOGIN_0007 (since they need to continue this through the </w:t>
      </w:r>
      <w:proofErr w:type="spellStart"/>
      <w:r w:rsidR="00320C08">
        <w:rPr>
          <w:lang w:val="en-GB"/>
        </w:rPr>
        <w:t>worldmarksp</w:t>
      </w:r>
      <w:proofErr w:type="spellEnd"/>
      <w:r w:rsidR="00320C08">
        <w:rPr>
          <w:lang w:val="en-GB"/>
        </w:rPr>
        <w:t xml:space="preserve"> site)</w:t>
      </w:r>
      <w:r>
        <w:rPr>
          <w:lang w:val="en-GB"/>
        </w:rPr>
        <w:t xml:space="preserve"> </w:t>
      </w:r>
    </w:p>
    <w:p w:rsidR="008921A2" w:rsidRPr="008921A2" w:rsidRDefault="008921A2" w:rsidP="008921A2">
      <w:pPr>
        <w:pStyle w:val="ListParagraph"/>
        <w:numPr>
          <w:ilvl w:val="0"/>
          <w:numId w:val="30"/>
        </w:numPr>
        <w:rPr>
          <w:lang w:val="en-GB"/>
        </w:rPr>
      </w:pPr>
      <w:r>
        <w:rPr>
          <w:lang w:val="en-GB"/>
        </w:rPr>
        <w:t>IF the username is a Tour No Buy, Staff or Discovery Member, then keep on executing the rules below.</w:t>
      </w:r>
    </w:p>
    <w:p w:rsidR="008921A2" w:rsidRDefault="008921A2" w:rsidP="008921A2">
      <w:pPr>
        <w:pStyle w:val="ListParagraph"/>
        <w:numPr>
          <w:ilvl w:val="0"/>
          <w:numId w:val="30"/>
        </w:numPr>
        <w:rPr>
          <w:lang w:val="en-GB"/>
        </w:rPr>
      </w:pPr>
      <w:r>
        <w:rPr>
          <w:lang w:val="en-GB"/>
        </w:rPr>
        <w:t>Primary Email is read from the system against the user ID</w:t>
      </w:r>
    </w:p>
    <w:p w:rsidR="008921A2" w:rsidRDefault="008921A2" w:rsidP="008921A2">
      <w:pPr>
        <w:pStyle w:val="ListParagraph"/>
        <w:numPr>
          <w:ilvl w:val="1"/>
          <w:numId w:val="30"/>
        </w:numPr>
        <w:rPr>
          <w:lang w:val="en-GB"/>
        </w:rPr>
      </w:pPr>
      <w:r>
        <w:rPr>
          <w:lang w:val="en-GB"/>
        </w:rPr>
        <w:t>If there is no primary email add</w:t>
      </w:r>
      <w:r w:rsidR="00321F90">
        <w:rPr>
          <w:lang w:val="en-GB"/>
        </w:rPr>
        <w:t>ress associated with the Username</w:t>
      </w:r>
      <w:r>
        <w:rPr>
          <w:lang w:val="en-GB"/>
        </w:rPr>
        <w:t xml:space="preserve">, an email </w:t>
      </w:r>
      <w:r w:rsidR="003F08DB">
        <w:rPr>
          <w:lang w:val="en-GB"/>
        </w:rPr>
        <w:t xml:space="preserve">is sent </w:t>
      </w:r>
      <w:r>
        <w:rPr>
          <w:lang w:val="en-GB"/>
        </w:rPr>
        <w:t xml:space="preserve">to </w:t>
      </w:r>
      <w:r w:rsidRPr="008921A2">
        <w:rPr>
          <w:b/>
          <w:lang w:val="en-GB"/>
        </w:rPr>
        <w:t>&lt;Support Mailbox&gt;</w:t>
      </w:r>
      <w:r>
        <w:rPr>
          <w:b/>
          <w:lang w:val="en-GB"/>
        </w:rPr>
        <w:t xml:space="preserve"> </w:t>
      </w:r>
      <w:r>
        <w:rPr>
          <w:lang w:val="en-GB"/>
        </w:rPr>
        <w:t>noting the users details so the request can be manually processed.</w:t>
      </w:r>
    </w:p>
    <w:p w:rsidR="008921A2" w:rsidRDefault="008921A2" w:rsidP="008921A2">
      <w:pPr>
        <w:pStyle w:val="ListParagraph"/>
        <w:numPr>
          <w:ilvl w:val="0"/>
          <w:numId w:val="30"/>
        </w:numPr>
        <w:rPr>
          <w:lang w:val="en-GB"/>
        </w:rPr>
      </w:pPr>
      <w:r>
        <w:rPr>
          <w:lang w:val="en-GB"/>
        </w:rPr>
        <w:t>Set the ‘Change on Login’ flag so the user must enter a new password once they login.</w:t>
      </w:r>
    </w:p>
    <w:p w:rsidR="008A49F4" w:rsidRDefault="008A49F4" w:rsidP="008921A2">
      <w:pPr>
        <w:pStyle w:val="ListParagraph"/>
        <w:numPr>
          <w:ilvl w:val="0"/>
          <w:numId w:val="30"/>
        </w:numPr>
        <w:rPr>
          <w:lang w:val="en-GB"/>
        </w:rPr>
      </w:pPr>
      <w:r>
        <w:rPr>
          <w:lang w:val="en-GB"/>
        </w:rPr>
        <w:t>Sent an email to the primary email address against the username with the temporary password.</w:t>
      </w:r>
    </w:p>
    <w:p w:rsidR="00B14393" w:rsidRDefault="00B14393" w:rsidP="008921A2">
      <w:pPr>
        <w:pStyle w:val="ListParagraph"/>
        <w:numPr>
          <w:ilvl w:val="0"/>
          <w:numId w:val="30"/>
        </w:numPr>
        <w:rPr>
          <w:lang w:val="en-GB"/>
        </w:rPr>
      </w:pPr>
      <w:r>
        <w:rPr>
          <w:lang w:val="en-GB"/>
        </w:rPr>
        <w:t>This link will be valid for 72 hours after it has been sent.</w:t>
      </w:r>
    </w:p>
    <w:p w:rsidR="00305FB9" w:rsidDel="00305FB9" w:rsidRDefault="00305FB9" w:rsidP="00E91693">
      <w:pPr>
        <w:rPr>
          <w:del w:id="75" w:author="Andrew.Crawford" w:date="2015-03-16T12:34:00Z"/>
          <w:lang w:val="en-GB"/>
        </w:rPr>
      </w:pPr>
    </w:p>
    <w:p w:rsidR="00E91693" w:rsidRDefault="00E91693" w:rsidP="00E91693">
      <w:pPr>
        <w:pStyle w:val="Heading1"/>
      </w:pPr>
      <w:bookmarkStart w:id="76" w:name="_Toc414285280"/>
      <w:r>
        <w:t>Forgotten Username Page</w:t>
      </w:r>
      <w:bookmarkEnd w:id="76"/>
    </w:p>
    <w:p w:rsidR="00E91693" w:rsidRPr="00FD1DC0" w:rsidRDefault="00E91693" w:rsidP="00E91693">
      <w:pPr>
        <w:pStyle w:val="Heading2"/>
      </w:pPr>
      <w:r>
        <w:t xml:space="preserve"> </w:t>
      </w:r>
      <w:bookmarkStart w:id="77" w:name="_Toc414285281"/>
      <w:r>
        <w:t>Navigation to Page</w:t>
      </w:r>
      <w:bookmarkEnd w:id="77"/>
    </w:p>
    <w:p w:rsidR="00E91693" w:rsidRDefault="00E91693" w:rsidP="00E91693">
      <w:pPr>
        <w:pStyle w:val="ListParagraph"/>
        <w:numPr>
          <w:ilvl w:val="0"/>
          <w:numId w:val="27"/>
        </w:numPr>
        <w:ind w:left="709"/>
        <w:rPr>
          <w:lang w:val="en-GB"/>
        </w:rPr>
      </w:pPr>
      <w:r>
        <w:rPr>
          <w:lang w:val="en-GB"/>
        </w:rPr>
        <w:t>Shown when the user clicks on ‘Forgot your Username</w:t>
      </w:r>
      <w:r w:rsidR="00D75433">
        <w:rPr>
          <w:lang w:val="en-GB"/>
        </w:rPr>
        <w:t>?</w:t>
      </w:r>
      <w:r>
        <w:rPr>
          <w:lang w:val="en-GB"/>
        </w:rPr>
        <w:t>’ on the Login or Forgotten Password page.</w:t>
      </w:r>
    </w:p>
    <w:p w:rsidR="00E91693" w:rsidRDefault="00E91693" w:rsidP="00E91693">
      <w:pPr>
        <w:pStyle w:val="Heading2"/>
      </w:pPr>
      <w:r>
        <w:t xml:space="preserve"> </w:t>
      </w:r>
      <w:bookmarkStart w:id="78" w:name="_Toc414285282"/>
      <w:r>
        <w:t>Navigation from Page</w:t>
      </w:r>
      <w:bookmarkEnd w:id="78"/>
    </w:p>
    <w:p w:rsidR="00E91693" w:rsidRDefault="00E91693" w:rsidP="00E91693">
      <w:pPr>
        <w:pStyle w:val="ListParagraph"/>
        <w:numPr>
          <w:ilvl w:val="0"/>
          <w:numId w:val="14"/>
        </w:numPr>
        <w:rPr>
          <w:lang w:val="en-GB"/>
        </w:rPr>
      </w:pPr>
      <w:r>
        <w:rPr>
          <w:lang w:val="en-GB"/>
        </w:rPr>
        <w:t>User clicks on the ‘Login’ button in the general navigation area.</w:t>
      </w:r>
    </w:p>
    <w:p w:rsidR="00E91693" w:rsidRPr="00B01B85" w:rsidRDefault="00E91693" w:rsidP="00E91693">
      <w:pPr>
        <w:pStyle w:val="ListParagraph"/>
        <w:numPr>
          <w:ilvl w:val="0"/>
          <w:numId w:val="14"/>
        </w:numPr>
        <w:rPr>
          <w:lang w:val="en-GB"/>
        </w:rPr>
      </w:pPr>
      <w:r>
        <w:rPr>
          <w:lang w:val="en-GB"/>
        </w:rPr>
        <w:t>Clicking on the ‘</w:t>
      </w:r>
      <w:r w:rsidR="00D75433">
        <w:rPr>
          <w:lang w:val="en-GB"/>
        </w:rPr>
        <w:t>Join now</w:t>
      </w:r>
      <w:r>
        <w:rPr>
          <w:lang w:val="en-GB"/>
        </w:rPr>
        <w:t>’ link takes the user to the New User page.</w:t>
      </w:r>
    </w:p>
    <w:p w:rsidR="00E91693" w:rsidRDefault="00415E59" w:rsidP="00E91693">
      <w:pPr>
        <w:pStyle w:val="Heading2"/>
        <w:tabs>
          <w:tab w:val="clear" w:pos="644"/>
          <w:tab w:val="num" w:pos="993"/>
        </w:tabs>
        <w:ind w:left="709"/>
      </w:pPr>
      <w:r>
        <w:lastRenderedPageBreak/>
        <w:t xml:space="preserve"> </w:t>
      </w:r>
      <w:bookmarkStart w:id="79" w:name="_Toc414285283"/>
      <w:r w:rsidR="00E91693">
        <w:t>Screen Wireframes</w:t>
      </w:r>
      <w:bookmarkEnd w:id="79"/>
    </w:p>
    <w:p w:rsidR="00EF6E18" w:rsidRDefault="00EF6E18" w:rsidP="00EF6E18">
      <w:pPr>
        <w:rPr>
          <w:rFonts w:ascii="Helvetica" w:hAnsi="Helvetica"/>
          <w:color w:val="666666"/>
          <w:sz w:val="23"/>
          <w:szCs w:val="23"/>
          <w:shd w:val="clear" w:color="auto" w:fill="FFFFFF"/>
        </w:rPr>
      </w:pPr>
      <w:r>
        <w:rPr>
          <w:rFonts w:ascii="Helvetica" w:hAnsi="Helvetica"/>
          <w:color w:val="666666"/>
          <w:sz w:val="23"/>
          <w:szCs w:val="23"/>
          <w:shd w:val="clear" w:color="auto" w:fill="FFFFFF"/>
        </w:rPr>
        <w:t>We need to have instruction on this page that notes if they are unsuccessful at entering a phone or email details they can also get this done through going to either the contact us form or through phoning us.</w:t>
      </w:r>
    </w:p>
    <w:p w:rsidR="00EF6E18" w:rsidRPr="00BE0BDE" w:rsidRDefault="00EF6E18" w:rsidP="00EF6E18">
      <w:pPr>
        <w:rPr>
          <w:rFonts w:ascii="Helvetica" w:hAnsi="Helvetica"/>
          <w:color w:val="666666"/>
          <w:sz w:val="23"/>
          <w:szCs w:val="23"/>
          <w:shd w:val="clear" w:color="auto" w:fill="FFFFFF"/>
        </w:rPr>
      </w:pPr>
      <w:r>
        <w:rPr>
          <w:rFonts w:ascii="Helvetica" w:hAnsi="Helvetica"/>
          <w:color w:val="666666"/>
          <w:sz w:val="23"/>
          <w:szCs w:val="23"/>
          <w:shd w:val="clear" w:color="auto" w:fill="FFFFFF"/>
        </w:rPr>
        <w:t>Ideally this would be a WCM page that gets loaded into this page with the details.</w:t>
      </w:r>
    </w:p>
    <w:p w:rsidR="00E91693" w:rsidRDefault="00F2346E" w:rsidP="00E91693">
      <w:pPr>
        <w:ind w:left="414" w:firstLine="720"/>
        <w:rPr>
          <w:lang w:val="en-GB"/>
        </w:rPr>
      </w:pPr>
      <w:r>
        <w:rPr>
          <w:noProof/>
          <w:lang w:val="en-US"/>
        </w:rPr>
        <w:drawing>
          <wp:inline distT="0" distB="0" distL="0" distR="0">
            <wp:extent cx="4629150" cy="2066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150" cy="2066925"/>
                    </a:xfrm>
                    <a:prstGeom prst="rect">
                      <a:avLst/>
                    </a:prstGeom>
                    <a:noFill/>
                    <a:ln>
                      <a:noFill/>
                    </a:ln>
                  </pic:spPr>
                </pic:pic>
              </a:graphicData>
            </a:graphic>
          </wp:inline>
        </w:drawing>
      </w:r>
    </w:p>
    <w:p w:rsidR="00E91693" w:rsidRPr="004C37D7" w:rsidRDefault="00E91693" w:rsidP="00E91693">
      <w:pPr>
        <w:ind w:left="273"/>
        <w:rPr>
          <w:lang w:val="en-GB"/>
        </w:rPr>
      </w:pPr>
      <w:r>
        <w:rPr>
          <w:b/>
          <w:lang w:val="en-GB"/>
        </w:rPr>
        <w:t xml:space="preserve">Note: </w:t>
      </w:r>
      <w:r>
        <w:rPr>
          <w:lang w:val="en-GB"/>
        </w:rPr>
        <w:t>This is just a rough guide to required fields and basic layout. It is not intended as a final design</w:t>
      </w:r>
    </w:p>
    <w:p w:rsidR="00E91693" w:rsidRDefault="00E91693" w:rsidP="00E91693">
      <w:pPr>
        <w:pStyle w:val="Heading3"/>
        <w:numPr>
          <w:ilvl w:val="2"/>
          <w:numId w:val="28"/>
        </w:numPr>
        <w:tabs>
          <w:tab w:val="clear" w:pos="720"/>
          <w:tab w:val="num" w:pos="993"/>
        </w:tabs>
        <w:ind w:hanging="294"/>
      </w:pPr>
      <w:bookmarkStart w:id="80" w:name="_Toc414285284"/>
      <w:r>
        <w:t>Screen Fields</w:t>
      </w:r>
      <w:bookmarkEnd w:id="80"/>
    </w:p>
    <w:tbl>
      <w:tblPr>
        <w:tblStyle w:val="TableGrid"/>
        <w:tblW w:w="10774" w:type="dxa"/>
        <w:tblInd w:w="-743" w:type="dxa"/>
        <w:tblLook w:val="04A0"/>
      </w:tblPr>
      <w:tblGrid>
        <w:gridCol w:w="3801"/>
        <w:gridCol w:w="5734"/>
        <w:gridCol w:w="1239"/>
      </w:tblGrid>
      <w:tr w:rsidR="00E91693" w:rsidTr="00620014">
        <w:tc>
          <w:tcPr>
            <w:tcW w:w="3801" w:type="dxa"/>
          </w:tcPr>
          <w:p w:rsidR="00E91693" w:rsidRPr="00771210" w:rsidRDefault="00E91693" w:rsidP="00620014">
            <w:pPr>
              <w:rPr>
                <w:b/>
                <w:lang w:val="en-GB"/>
              </w:rPr>
            </w:pPr>
            <w:r>
              <w:rPr>
                <w:b/>
                <w:lang w:val="en-GB"/>
              </w:rPr>
              <w:t>Item</w:t>
            </w:r>
          </w:p>
        </w:tc>
        <w:tc>
          <w:tcPr>
            <w:tcW w:w="5734" w:type="dxa"/>
          </w:tcPr>
          <w:p w:rsidR="00E91693" w:rsidRPr="00771210" w:rsidRDefault="00E91693" w:rsidP="00620014">
            <w:pPr>
              <w:rPr>
                <w:b/>
                <w:lang w:val="en-GB"/>
              </w:rPr>
            </w:pPr>
            <w:r w:rsidRPr="00771210">
              <w:rPr>
                <w:b/>
                <w:lang w:val="en-GB"/>
              </w:rPr>
              <w:t>Type</w:t>
            </w:r>
          </w:p>
        </w:tc>
        <w:tc>
          <w:tcPr>
            <w:tcW w:w="1239" w:type="dxa"/>
          </w:tcPr>
          <w:p w:rsidR="00E91693" w:rsidRPr="00771210" w:rsidRDefault="00E91693" w:rsidP="00620014">
            <w:pPr>
              <w:rPr>
                <w:b/>
                <w:lang w:val="en-GB"/>
              </w:rPr>
            </w:pPr>
            <w:r>
              <w:rPr>
                <w:b/>
                <w:lang w:val="en-GB"/>
              </w:rPr>
              <w:t>Mandatory</w:t>
            </w:r>
          </w:p>
        </w:tc>
      </w:tr>
      <w:tr w:rsidR="00E91693" w:rsidTr="00620014">
        <w:tc>
          <w:tcPr>
            <w:tcW w:w="3801" w:type="dxa"/>
          </w:tcPr>
          <w:p w:rsidR="00E91693" w:rsidRPr="00F2346E" w:rsidRDefault="002703FD" w:rsidP="00620014">
            <w:pPr>
              <w:rPr>
                <w:lang w:val="en-GB"/>
              </w:rPr>
            </w:pPr>
            <w:r>
              <w:rPr>
                <w:lang w:val="en-GB"/>
              </w:rPr>
              <w:t>Join now</w:t>
            </w:r>
          </w:p>
        </w:tc>
        <w:tc>
          <w:tcPr>
            <w:tcW w:w="5734" w:type="dxa"/>
          </w:tcPr>
          <w:p w:rsidR="00E91693" w:rsidRPr="00EB008A" w:rsidRDefault="00E91693" w:rsidP="00620014">
            <w:pPr>
              <w:rPr>
                <w:lang w:val="en-GB"/>
              </w:rPr>
            </w:pPr>
            <w:r>
              <w:rPr>
                <w:lang w:val="en-GB"/>
              </w:rPr>
              <w:t>Link</w:t>
            </w:r>
          </w:p>
        </w:tc>
        <w:tc>
          <w:tcPr>
            <w:tcW w:w="1239" w:type="dxa"/>
          </w:tcPr>
          <w:p w:rsidR="00E91693" w:rsidRDefault="00E91693" w:rsidP="00620014">
            <w:pPr>
              <w:rPr>
                <w:b/>
                <w:lang w:val="en-GB"/>
              </w:rPr>
            </w:pPr>
          </w:p>
        </w:tc>
      </w:tr>
      <w:tr w:rsidR="00E91693" w:rsidTr="00620014">
        <w:tc>
          <w:tcPr>
            <w:tcW w:w="3801" w:type="dxa"/>
          </w:tcPr>
          <w:p w:rsidR="00E91693" w:rsidRDefault="00F2346E" w:rsidP="00EF6E18">
            <w:pPr>
              <w:rPr>
                <w:lang w:val="en-GB"/>
              </w:rPr>
            </w:pPr>
            <w:r>
              <w:rPr>
                <w:lang w:val="en-GB"/>
              </w:rPr>
              <w:t>Email or Phone Number</w:t>
            </w:r>
          </w:p>
        </w:tc>
        <w:tc>
          <w:tcPr>
            <w:tcW w:w="5734" w:type="dxa"/>
          </w:tcPr>
          <w:p w:rsidR="00E91693" w:rsidRDefault="00E91693" w:rsidP="00620014">
            <w:pPr>
              <w:rPr>
                <w:lang w:val="en-GB"/>
              </w:rPr>
            </w:pPr>
            <w:r>
              <w:rPr>
                <w:lang w:val="en-GB"/>
              </w:rPr>
              <w:t>Input Field</w:t>
            </w:r>
          </w:p>
          <w:p w:rsidR="00E91693" w:rsidRDefault="00E91693" w:rsidP="00620014">
            <w:pPr>
              <w:rPr>
                <w:lang w:val="en-GB"/>
              </w:rPr>
            </w:pPr>
            <w:r>
              <w:rPr>
                <w:lang w:val="en-GB"/>
              </w:rPr>
              <w:t>320 Char</w:t>
            </w:r>
          </w:p>
        </w:tc>
        <w:tc>
          <w:tcPr>
            <w:tcW w:w="1239" w:type="dxa"/>
          </w:tcPr>
          <w:p w:rsidR="00E91693" w:rsidRDefault="00E91693" w:rsidP="00620014">
            <w:pPr>
              <w:rPr>
                <w:lang w:val="en-GB"/>
              </w:rPr>
            </w:pPr>
            <w:r>
              <w:rPr>
                <w:lang w:val="en-GB"/>
              </w:rPr>
              <w:t>Y</w:t>
            </w:r>
          </w:p>
        </w:tc>
      </w:tr>
      <w:tr w:rsidR="00E91693" w:rsidTr="00620014">
        <w:tc>
          <w:tcPr>
            <w:tcW w:w="3801" w:type="dxa"/>
          </w:tcPr>
          <w:p w:rsidR="00E91693" w:rsidRDefault="00F2346E" w:rsidP="00620014">
            <w:pPr>
              <w:rPr>
                <w:lang w:val="en-GB"/>
              </w:rPr>
            </w:pPr>
            <w:r>
              <w:rPr>
                <w:lang w:val="en-GB"/>
              </w:rPr>
              <w:t>Email Username</w:t>
            </w:r>
          </w:p>
        </w:tc>
        <w:tc>
          <w:tcPr>
            <w:tcW w:w="5734" w:type="dxa"/>
          </w:tcPr>
          <w:p w:rsidR="00E91693" w:rsidRDefault="00E91693" w:rsidP="00620014">
            <w:pPr>
              <w:rPr>
                <w:lang w:val="en-GB"/>
              </w:rPr>
            </w:pPr>
            <w:r>
              <w:rPr>
                <w:lang w:val="en-GB"/>
              </w:rPr>
              <w:t>Button</w:t>
            </w:r>
          </w:p>
        </w:tc>
        <w:tc>
          <w:tcPr>
            <w:tcW w:w="1239" w:type="dxa"/>
          </w:tcPr>
          <w:p w:rsidR="00E91693" w:rsidRDefault="00E91693" w:rsidP="00620014">
            <w:pPr>
              <w:rPr>
                <w:lang w:val="en-GB"/>
              </w:rPr>
            </w:pPr>
          </w:p>
        </w:tc>
      </w:tr>
    </w:tbl>
    <w:p w:rsidR="00E91693" w:rsidRDefault="00E91693" w:rsidP="00E91693">
      <w:pPr>
        <w:pStyle w:val="Heading2"/>
        <w:tabs>
          <w:tab w:val="clear" w:pos="644"/>
          <w:tab w:val="num" w:pos="567"/>
        </w:tabs>
        <w:ind w:left="851"/>
      </w:pPr>
      <w:r>
        <w:t xml:space="preserve"> </w:t>
      </w:r>
      <w:bookmarkStart w:id="81" w:name="_Toc414285285"/>
      <w:r>
        <w:t>Screen Actions</w:t>
      </w:r>
      <w:bookmarkEnd w:id="81"/>
    </w:p>
    <w:tbl>
      <w:tblPr>
        <w:tblStyle w:val="TableGrid"/>
        <w:tblW w:w="10774" w:type="dxa"/>
        <w:tblInd w:w="-743" w:type="dxa"/>
        <w:tblLook w:val="04A0"/>
      </w:tblPr>
      <w:tblGrid>
        <w:gridCol w:w="5753"/>
        <w:gridCol w:w="5021"/>
      </w:tblGrid>
      <w:tr w:rsidR="00E91693" w:rsidTr="00620014">
        <w:tc>
          <w:tcPr>
            <w:tcW w:w="5753" w:type="dxa"/>
          </w:tcPr>
          <w:p w:rsidR="00E91693" w:rsidRPr="001E2B3E" w:rsidRDefault="00E91693" w:rsidP="00620014">
            <w:pPr>
              <w:pStyle w:val="ListParagraph"/>
              <w:ind w:left="0"/>
              <w:rPr>
                <w:b/>
                <w:lang w:val="en-GB"/>
              </w:rPr>
            </w:pPr>
            <w:r w:rsidRPr="001E2B3E">
              <w:rPr>
                <w:b/>
                <w:lang w:val="en-GB"/>
              </w:rPr>
              <w:t>Condition</w:t>
            </w:r>
          </w:p>
        </w:tc>
        <w:tc>
          <w:tcPr>
            <w:tcW w:w="5021" w:type="dxa"/>
          </w:tcPr>
          <w:p w:rsidR="00E91693" w:rsidRPr="001E2B3E" w:rsidRDefault="00E91693" w:rsidP="00620014">
            <w:pPr>
              <w:pStyle w:val="ListParagraph"/>
              <w:ind w:left="0"/>
              <w:rPr>
                <w:b/>
                <w:lang w:val="en-GB"/>
              </w:rPr>
            </w:pPr>
            <w:r w:rsidRPr="001E2B3E">
              <w:rPr>
                <w:b/>
                <w:lang w:val="en-GB"/>
              </w:rPr>
              <w:t>Action</w:t>
            </w:r>
          </w:p>
        </w:tc>
      </w:tr>
      <w:tr w:rsidR="00E91693" w:rsidTr="00620014">
        <w:tc>
          <w:tcPr>
            <w:tcW w:w="5753" w:type="dxa"/>
          </w:tcPr>
          <w:p w:rsidR="00E91693" w:rsidRDefault="00E91693" w:rsidP="00620014">
            <w:pPr>
              <w:pStyle w:val="ListParagraph"/>
              <w:numPr>
                <w:ilvl w:val="0"/>
                <w:numId w:val="18"/>
              </w:numPr>
              <w:rPr>
                <w:lang w:val="en-GB"/>
              </w:rPr>
            </w:pPr>
            <w:r>
              <w:rPr>
                <w:lang w:val="en-GB"/>
              </w:rPr>
              <w:t xml:space="preserve">User does not enter a </w:t>
            </w:r>
            <w:r w:rsidR="00F2346E">
              <w:rPr>
                <w:lang w:val="en-GB"/>
              </w:rPr>
              <w:t>value in the Email or Mobile Phone Number field</w:t>
            </w:r>
            <w:r>
              <w:rPr>
                <w:lang w:val="en-GB"/>
              </w:rPr>
              <w:t>.</w:t>
            </w:r>
          </w:p>
          <w:p w:rsidR="00E91693" w:rsidRDefault="00E91693" w:rsidP="00F2346E">
            <w:pPr>
              <w:pStyle w:val="ListParagraph"/>
              <w:numPr>
                <w:ilvl w:val="0"/>
                <w:numId w:val="18"/>
              </w:numPr>
              <w:rPr>
                <w:lang w:val="en-GB"/>
              </w:rPr>
            </w:pPr>
            <w:r>
              <w:rPr>
                <w:lang w:val="en-GB"/>
              </w:rPr>
              <w:t xml:space="preserve">User clicks on the Email </w:t>
            </w:r>
            <w:r w:rsidR="00F2346E">
              <w:rPr>
                <w:lang w:val="en-GB"/>
              </w:rPr>
              <w:t>Username</w:t>
            </w:r>
            <w:r>
              <w:rPr>
                <w:lang w:val="en-GB"/>
              </w:rPr>
              <w:t xml:space="preserve"> button.</w:t>
            </w:r>
          </w:p>
        </w:tc>
        <w:tc>
          <w:tcPr>
            <w:tcW w:w="5021" w:type="dxa"/>
          </w:tcPr>
          <w:p w:rsidR="00E91693" w:rsidRDefault="00E91693" w:rsidP="00620014">
            <w:pPr>
              <w:pStyle w:val="ListParagraph"/>
              <w:numPr>
                <w:ilvl w:val="0"/>
                <w:numId w:val="25"/>
              </w:numPr>
              <w:rPr>
                <w:lang w:val="en-GB"/>
              </w:rPr>
            </w:pPr>
            <w:r>
              <w:rPr>
                <w:lang w:val="en-GB"/>
              </w:rPr>
              <w:t>Message LOGIN_0005 displayed as an error message.</w:t>
            </w:r>
          </w:p>
        </w:tc>
      </w:tr>
      <w:tr w:rsidR="00E91693" w:rsidTr="00620014">
        <w:tc>
          <w:tcPr>
            <w:tcW w:w="5753" w:type="dxa"/>
          </w:tcPr>
          <w:p w:rsidR="00F2346E" w:rsidRDefault="00F2346E" w:rsidP="00F2346E">
            <w:pPr>
              <w:pStyle w:val="ListParagraph"/>
              <w:numPr>
                <w:ilvl w:val="0"/>
                <w:numId w:val="20"/>
              </w:numPr>
              <w:rPr>
                <w:lang w:val="en-GB"/>
              </w:rPr>
            </w:pPr>
            <w:r>
              <w:rPr>
                <w:lang w:val="en-GB"/>
              </w:rPr>
              <w:t>User does not enter a value in the Email or Mobile Phone Number field.</w:t>
            </w:r>
          </w:p>
          <w:p w:rsidR="00F2346E" w:rsidRDefault="00F2346E" w:rsidP="00F2346E">
            <w:pPr>
              <w:pStyle w:val="ListParagraph"/>
              <w:numPr>
                <w:ilvl w:val="0"/>
                <w:numId w:val="20"/>
              </w:numPr>
              <w:rPr>
                <w:lang w:val="en-GB"/>
              </w:rPr>
            </w:pPr>
            <w:r>
              <w:rPr>
                <w:lang w:val="en-GB"/>
              </w:rPr>
              <w:t>User clicks on the Email Username button.</w:t>
            </w:r>
          </w:p>
          <w:p w:rsidR="00E91693" w:rsidRDefault="00E91693" w:rsidP="00F2346E">
            <w:pPr>
              <w:pStyle w:val="ListParagraph"/>
              <w:numPr>
                <w:ilvl w:val="0"/>
                <w:numId w:val="20"/>
              </w:numPr>
              <w:rPr>
                <w:lang w:val="en-GB"/>
              </w:rPr>
            </w:pPr>
            <w:r>
              <w:rPr>
                <w:lang w:val="en-GB"/>
              </w:rPr>
              <w:t>No user information found.</w:t>
            </w:r>
          </w:p>
        </w:tc>
        <w:tc>
          <w:tcPr>
            <w:tcW w:w="5021" w:type="dxa"/>
          </w:tcPr>
          <w:p w:rsidR="00E91693" w:rsidRDefault="00E91693" w:rsidP="00620014">
            <w:pPr>
              <w:pStyle w:val="ListParagraph"/>
              <w:numPr>
                <w:ilvl w:val="0"/>
                <w:numId w:val="23"/>
              </w:numPr>
              <w:rPr>
                <w:lang w:val="en-GB"/>
              </w:rPr>
            </w:pPr>
            <w:r>
              <w:rPr>
                <w:lang w:val="en-GB"/>
              </w:rPr>
              <w:t>Message LOGIN_0005 displayed as an error message.</w:t>
            </w:r>
          </w:p>
        </w:tc>
      </w:tr>
      <w:tr w:rsidR="00E91693" w:rsidTr="00620014">
        <w:tc>
          <w:tcPr>
            <w:tcW w:w="5753" w:type="dxa"/>
          </w:tcPr>
          <w:p w:rsidR="00F2346E" w:rsidRDefault="00F2346E" w:rsidP="00F2346E">
            <w:pPr>
              <w:pStyle w:val="ListParagraph"/>
              <w:numPr>
                <w:ilvl w:val="0"/>
                <w:numId w:val="21"/>
              </w:numPr>
              <w:rPr>
                <w:lang w:val="en-GB"/>
              </w:rPr>
            </w:pPr>
            <w:r>
              <w:rPr>
                <w:lang w:val="en-GB"/>
              </w:rPr>
              <w:t>User does not enter a value in the Email or Mobile Phone Number field.</w:t>
            </w:r>
          </w:p>
          <w:p w:rsidR="00F2346E" w:rsidRDefault="00F2346E" w:rsidP="00F2346E">
            <w:pPr>
              <w:pStyle w:val="ListParagraph"/>
              <w:numPr>
                <w:ilvl w:val="0"/>
                <w:numId w:val="21"/>
              </w:numPr>
              <w:rPr>
                <w:lang w:val="en-GB"/>
              </w:rPr>
            </w:pPr>
            <w:r>
              <w:rPr>
                <w:lang w:val="en-GB"/>
              </w:rPr>
              <w:t>User clicks on the Email Username button.</w:t>
            </w:r>
          </w:p>
          <w:p w:rsidR="00E91693" w:rsidRDefault="00E91693" w:rsidP="00F2346E">
            <w:pPr>
              <w:pStyle w:val="ListParagraph"/>
              <w:numPr>
                <w:ilvl w:val="0"/>
                <w:numId w:val="21"/>
              </w:numPr>
              <w:rPr>
                <w:lang w:val="en-GB"/>
              </w:rPr>
            </w:pPr>
            <w:r>
              <w:rPr>
                <w:lang w:val="en-GB"/>
              </w:rPr>
              <w:t>Username does not match any of the required formats (See 4. Membership Types and Formats )</w:t>
            </w:r>
          </w:p>
        </w:tc>
        <w:tc>
          <w:tcPr>
            <w:tcW w:w="5021" w:type="dxa"/>
          </w:tcPr>
          <w:p w:rsidR="00E91693" w:rsidRDefault="00E91693" w:rsidP="00620014">
            <w:pPr>
              <w:pStyle w:val="ListParagraph"/>
              <w:numPr>
                <w:ilvl w:val="0"/>
                <w:numId w:val="21"/>
              </w:numPr>
              <w:rPr>
                <w:lang w:val="en-GB"/>
              </w:rPr>
            </w:pPr>
            <w:r>
              <w:rPr>
                <w:lang w:val="en-GB"/>
              </w:rPr>
              <w:t>Message LOGIN_0005 displayed as an error message.</w:t>
            </w:r>
          </w:p>
        </w:tc>
      </w:tr>
      <w:tr w:rsidR="00E91693" w:rsidTr="00620014">
        <w:tc>
          <w:tcPr>
            <w:tcW w:w="5753" w:type="dxa"/>
          </w:tcPr>
          <w:p w:rsidR="00E91693" w:rsidRDefault="00E91693" w:rsidP="00620014">
            <w:pPr>
              <w:pStyle w:val="ListParagraph"/>
              <w:numPr>
                <w:ilvl w:val="0"/>
                <w:numId w:val="21"/>
              </w:numPr>
              <w:rPr>
                <w:lang w:val="en-GB"/>
              </w:rPr>
            </w:pPr>
            <w:r>
              <w:rPr>
                <w:lang w:val="en-GB"/>
              </w:rPr>
              <w:t xml:space="preserve">User </w:t>
            </w:r>
            <w:r w:rsidR="00F2346E">
              <w:rPr>
                <w:lang w:val="en-GB"/>
              </w:rPr>
              <w:t>a value in the User clicks on the Email Username field.</w:t>
            </w:r>
          </w:p>
          <w:p w:rsidR="00F2346E" w:rsidRDefault="00E91693" w:rsidP="00F2346E">
            <w:pPr>
              <w:pStyle w:val="ListParagraph"/>
              <w:numPr>
                <w:ilvl w:val="0"/>
                <w:numId w:val="21"/>
              </w:numPr>
              <w:rPr>
                <w:lang w:val="en-GB"/>
              </w:rPr>
            </w:pPr>
            <w:r>
              <w:rPr>
                <w:lang w:val="en-GB"/>
              </w:rPr>
              <w:t xml:space="preserve">User clicks on the </w:t>
            </w:r>
            <w:r w:rsidR="00F2346E">
              <w:rPr>
                <w:lang w:val="en-GB"/>
              </w:rPr>
              <w:t>Email Username button.</w:t>
            </w:r>
          </w:p>
          <w:p w:rsidR="00E91693" w:rsidRDefault="00E91693" w:rsidP="00620014">
            <w:pPr>
              <w:pStyle w:val="ListParagraph"/>
              <w:numPr>
                <w:ilvl w:val="0"/>
                <w:numId w:val="21"/>
              </w:numPr>
              <w:rPr>
                <w:lang w:val="en-GB"/>
              </w:rPr>
            </w:pPr>
            <w:r>
              <w:rPr>
                <w:lang w:val="en-GB"/>
              </w:rPr>
              <w:t>User information found</w:t>
            </w:r>
            <w:r w:rsidR="00F2346E">
              <w:rPr>
                <w:lang w:val="en-GB"/>
              </w:rPr>
              <w:t>.</w:t>
            </w:r>
          </w:p>
          <w:p w:rsidR="00E91693" w:rsidRPr="008921A2" w:rsidRDefault="00E91693" w:rsidP="00620014">
            <w:pPr>
              <w:rPr>
                <w:lang w:val="en-GB"/>
              </w:rPr>
            </w:pPr>
          </w:p>
        </w:tc>
        <w:tc>
          <w:tcPr>
            <w:tcW w:w="5021" w:type="dxa"/>
          </w:tcPr>
          <w:p w:rsidR="00E91693" w:rsidRDefault="00620014" w:rsidP="00620014">
            <w:pPr>
              <w:pStyle w:val="ListParagraph"/>
              <w:numPr>
                <w:ilvl w:val="0"/>
                <w:numId w:val="22"/>
              </w:numPr>
              <w:rPr>
                <w:lang w:val="en-GB"/>
              </w:rPr>
            </w:pPr>
            <w:r>
              <w:rPr>
                <w:lang w:val="en-GB"/>
              </w:rPr>
              <w:t>Username email steps (below) are</w:t>
            </w:r>
            <w:r w:rsidR="00F2346E">
              <w:rPr>
                <w:lang w:val="en-GB"/>
              </w:rPr>
              <w:t xml:space="preserve"> executed.</w:t>
            </w:r>
          </w:p>
          <w:p w:rsidR="00E91693" w:rsidRDefault="00F2346E" w:rsidP="00620014">
            <w:pPr>
              <w:pStyle w:val="ListParagraph"/>
              <w:numPr>
                <w:ilvl w:val="0"/>
                <w:numId w:val="22"/>
              </w:numPr>
              <w:rPr>
                <w:lang w:val="en-GB"/>
              </w:rPr>
            </w:pPr>
            <w:r>
              <w:rPr>
                <w:lang w:val="en-GB"/>
              </w:rPr>
              <w:t>Message LOGIN_000</w:t>
            </w:r>
            <w:r w:rsidR="006C7767">
              <w:rPr>
                <w:lang w:val="en-GB"/>
              </w:rPr>
              <w:t>6</w:t>
            </w:r>
            <w:r w:rsidR="00E91693">
              <w:rPr>
                <w:lang w:val="en-GB"/>
              </w:rPr>
              <w:t xml:space="preserve"> is displayed as an information message.</w:t>
            </w:r>
          </w:p>
          <w:p w:rsidR="00E91693" w:rsidRDefault="00E91693" w:rsidP="00620014">
            <w:pPr>
              <w:pStyle w:val="ListParagraph"/>
              <w:rPr>
                <w:lang w:val="en-GB"/>
              </w:rPr>
            </w:pPr>
          </w:p>
        </w:tc>
      </w:tr>
    </w:tbl>
    <w:p w:rsidR="00E91693" w:rsidRPr="002569B5" w:rsidRDefault="00E91693" w:rsidP="00E91693">
      <w:pPr>
        <w:pStyle w:val="ListParagraph"/>
        <w:ind w:left="792"/>
        <w:rPr>
          <w:lang w:val="en-GB"/>
        </w:rPr>
      </w:pPr>
    </w:p>
    <w:p w:rsidR="00E91693" w:rsidRPr="00E42221" w:rsidRDefault="00E91693" w:rsidP="00E91693">
      <w:pPr>
        <w:pStyle w:val="Heading2"/>
      </w:pPr>
      <w:r>
        <w:t xml:space="preserve"> </w:t>
      </w:r>
      <w:bookmarkStart w:id="82" w:name="_Toc414285286"/>
      <w:r w:rsidR="00F2346E">
        <w:t>Username email steps</w:t>
      </w:r>
      <w:bookmarkEnd w:id="82"/>
    </w:p>
    <w:p w:rsidR="00E91693" w:rsidRDefault="00B14393" w:rsidP="00E91693">
      <w:pPr>
        <w:pStyle w:val="ListParagraph"/>
        <w:numPr>
          <w:ilvl w:val="0"/>
          <w:numId w:val="30"/>
        </w:numPr>
        <w:rPr>
          <w:lang w:val="en-GB"/>
        </w:rPr>
      </w:pPr>
      <w:r>
        <w:rPr>
          <w:lang w:val="en-GB"/>
        </w:rPr>
        <w:t>Details are</w:t>
      </w:r>
      <w:r w:rsidR="00E91693">
        <w:rPr>
          <w:lang w:val="en-GB"/>
        </w:rPr>
        <w:t xml:space="preserve"> verified.</w:t>
      </w:r>
    </w:p>
    <w:p w:rsidR="00B14393" w:rsidRDefault="00B14393" w:rsidP="00E91693">
      <w:pPr>
        <w:pStyle w:val="ListParagraph"/>
        <w:numPr>
          <w:ilvl w:val="0"/>
          <w:numId w:val="30"/>
        </w:numPr>
        <w:rPr>
          <w:lang w:val="en-GB"/>
        </w:rPr>
      </w:pPr>
      <w:r>
        <w:rPr>
          <w:lang w:val="en-GB"/>
        </w:rPr>
        <w:t>If the details match any existing owner, discovery or public email, then the system generates an email with their username and sends it to the Primary email against the account.</w:t>
      </w:r>
    </w:p>
    <w:p w:rsidR="00B14393" w:rsidRDefault="00B14393" w:rsidP="00E91693">
      <w:pPr>
        <w:pStyle w:val="ListParagraph"/>
        <w:numPr>
          <w:ilvl w:val="0"/>
          <w:numId w:val="30"/>
        </w:numPr>
        <w:rPr>
          <w:lang w:val="en-GB"/>
        </w:rPr>
      </w:pPr>
      <w:r>
        <w:rPr>
          <w:lang w:val="en-GB"/>
        </w:rPr>
        <w:t>If there is no primary email for the user an email is sent to &lt;</w:t>
      </w:r>
      <w:r>
        <w:rPr>
          <w:b/>
          <w:lang w:val="en-GB"/>
        </w:rPr>
        <w:t xml:space="preserve">Support Mailbox&gt; </w:t>
      </w:r>
      <w:r>
        <w:rPr>
          <w:lang w:val="en-GB"/>
        </w:rPr>
        <w:t xml:space="preserve">noting the </w:t>
      </w:r>
      <w:proofErr w:type="gramStart"/>
      <w:r>
        <w:rPr>
          <w:lang w:val="en-GB"/>
        </w:rPr>
        <w:t>users</w:t>
      </w:r>
      <w:proofErr w:type="gramEnd"/>
      <w:r>
        <w:rPr>
          <w:lang w:val="en-GB"/>
        </w:rPr>
        <w:t xml:space="preserve"> details so they can be manually contacted.</w:t>
      </w:r>
    </w:p>
    <w:p w:rsidR="00B14393" w:rsidRDefault="00B14393" w:rsidP="00E91693">
      <w:pPr>
        <w:pStyle w:val="ListParagraph"/>
        <w:numPr>
          <w:ilvl w:val="0"/>
          <w:numId w:val="30"/>
        </w:numPr>
        <w:rPr>
          <w:lang w:val="en-GB"/>
        </w:rPr>
      </w:pPr>
      <w:r>
        <w:rPr>
          <w:lang w:val="en-GB"/>
        </w:rPr>
        <w:t>If they user has forgotten their password as well, they will need to reset it using the Forgot Password function.</w:t>
      </w:r>
    </w:p>
    <w:p w:rsidR="00E91693" w:rsidRDefault="00E91693" w:rsidP="00E91693">
      <w:pPr>
        <w:rPr>
          <w:lang w:val="en-GB"/>
        </w:rPr>
      </w:pPr>
    </w:p>
    <w:p w:rsidR="00B10891" w:rsidRDefault="00B10891" w:rsidP="00B10891">
      <w:pPr>
        <w:pStyle w:val="Heading1"/>
      </w:pPr>
      <w:bookmarkStart w:id="83" w:name="_Toc414285287"/>
      <w:r>
        <w:t>New User Page</w:t>
      </w:r>
      <w:bookmarkEnd w:id="83"/>
    </w:p>
    <w:p w:rsidR="00B10891" w:rsidRPr="00FD1DC0" w:rsidRDefault="00B10891" w:rsidP="00B10891">
      <w:pPr>
        <w:pStyle w:val="Heading2"/>
      </w:pPr>
      <w:r>
        <w:t xml:space="preserve"> </w:t>
      </w:r>
      <w:bookmarkStart w:id="84" w:name="_Toc414285288"/>
      <w:r>
        <w:t>Navigation to Page</w:t>
      </w:r>
      <w:bookmarkEnd w:id="84"/>
    </w:p>
    <w:p w:rsidR="00B10891" w:rsidRDefault="00B10891" w:rsidP="00B10891">
      <w:pPr>
        <w:pStyle w:val="ListParagraph"/>
        <w:numPr>
          <w:ilvl w:val="0"/>
          <w:numId w:val="27"/>
        </w:numPr>
        <w:ind w:left="709"/>
        <w:rPr>
          <w:lang w:val="en-GB"/>
        </w:rPr>
      </w:pPr>
      <w:r>
        <w:rPr>
          <w:lang w:val="en-GB"/>
        </w:rPr>
        <w:t>Shown when the user clicks on ‘</w:t>
      </w:r>
      <w:r w:rsidR="002703FD">
        <w:rPr>
          <w:lang w:val="en-GB"/>
        </w:rPr>
        <w:t>Join Now</w:t>
      </w:r>
      <w:r>
        <w:rPr>
          <w:lang w:val="en-GB"/>
        </w:rPr>
        <w:t>’ on any of the pages</w:t>
      </w:r>
    </w:p>
    <w:p w:rsidR="00B10891" w:rsidRDefault="00B10891" w:rsidP="00B10891">
      <w:pPr>
        <w:pStyle w:val="Heading2"/>
      </w:pPr>
      <w:r>
        <w:t xml:space="preserve"> </w:t>
      </w:r>
      <w:bookmarkStart w:id="85" w:name="_Toc414285289"/>
      <w:r>
        <w:t>Navigation from Page</w:t>
      </w:r>
      <w:bookmarkEnd w:id="85"/>
    </w:p>
    <w:p w:rsidR="00B10891" w:rsidRDefault="00B10891" w:rsidP="00B10891">
      <w:pPr>
        <w:pStyle w:val="ListParagraph"/>
        <w:numPr>
          <w:ilvl w:val="0"/>
          <w:numId w:val="14"/>
        </w:numPr>
        <w:rPr>
          <w:lang w:val="en-GB"/>
        </w:rPr>
      </w:pPr>
      <w:r>
        <w:rPr>
          <w:lang w:val="en-GB"/>
        </w:rPr>
        <w:t>User clicks on the ‘Login’ button in the general navigation area.</w:t>
      </w:r>
    </w:p>
    <w:p w:rsidR="009977F6" w:rsidRDefault="009977F6" w:rsidP="00B10891">
      <w:pPr>
        <w:pStyle w:val="ListParagraph"/>
        <w:numPr>
          <w:ilvl w:val="0"/>
          <w:numId w:val="14"/>
        </w:numPr>
        <w:rPr>
          <w:lang w:val="en-GB"/>
        </w:rPr>
      </w:pPr>
      <w:r>
        <w:rPr>
          <w:lang w:val="en-GB"/>
        </w:rPr>
        <w:t xml:space="preserve">User is not a </w:t>
      </w:r>
      <w:proofErr w:type="spellStart"/>
      <w:r>
        <w:rPr>
          <w:lang w:val="en-GB"/>
        </w:rPr>
        <w:t>Worldmark</w:t>
      </w:r>
      <w:proofErr w:type="spellEnd"/>
      <w:r>
        <w:rPr>
          <w:lang w:val="en-GB"/>
        </w:rPr>
        <w:t xml:space="preserve"> Owner and they Click ‘No’</w:t>
      </w:r>
    </w:p>
    <w:p w:rsidR="00B10891" w:rsidRDefault="00E87FF0" w:rsidP="00F26AA3">
      <w:pPr>
        <w:pStyle w:val="Heading2"/>
        <w:tabs>
          <w:tab w:val="clear" w:pos="644"/>
          <w:tab w:val="num" w:pos="993"/>
        </w:tabs>
        <w:ind w:left="709"/>
      </w:pPr>
      <w:r>
        <w:t xml:space="preserve"> </w:t>
      </w:r>
      <w:bookmarkStart w:id="86" w:name="_Toc414285290"/>
      <w:r>
        <w:t>Screen Design</w:t>
      </w:r>
      <w:bookmarkEnd w:id="86"/>
    </w:p>
    <w:p w:rsidR="00E87FF0" w:rsidRPr="00F26AA3" w:rsidRDefault="00E87FF0" w:rsidP="00F26AA3">
      <w:pPr>
        <w:ind w:left="425"/>
        <w:rPr>
          <w:bCs/>
          <w:lang w:val="en-GB"/>
        </w:rPr>
      </w:pPr>
      <w:r w:rsidRPr="00F26AA3">
        <w:rPr>
          <w:bCs/>
          <w:lang w:val="en-GB"/>
        </w:rPr>
        <w:t xml:space="preserve">At this point, we need to essentially ask what type of </w:t>
      </w:r>
      <w:r w:rsidR="002703FD" w:rsidRPr="00F26AA3">
        <w:rPr>
          <w:bCs/>
          <w:lang w:val="en-GB"/>
        </w:rPr>
        <w:t>user</w:t>
      </w:r>
      <w:r w:rsidRPr="00F26AA3">
        <w:rPr>
          <w:bCs/>
          <w:lang w:val="en-GB"/>
        </w:rPr>
        <w:t xml:space="preserve"> the Person </w:t>
      </w:r>
      <w:r w:rsidR="002703FD" w:rsidRPr="00F26AA3">
        <w:rPr>
          <w:bCs/>
          <w:lang w:val="en-GB"/>
        </w:rPr>
        <w:t>is</w:t>
      </w:r>
      <w:r w:rsidRPr="00F26AA3">
        <w:rPr>
          <w:bCs/>
          <w:lang w:val="en-GB"/>
        </w:rPr>
        <w:t xml:space="preserve">. </w:t>
      </w:r>
      <w:r w:rsidR="002703FD" w:rsidRPr="00F26AA3">
        <w:rPr>
          <w:bCs/>
          <w:lang w:val="en-GB"/>
        </w:rPr>
        <w:t>User</w:t>
      </w:r>
      <w:r w:rsidRPr="00F26AA3">
        <w:rPr>
          <w:bCs/>
          <w:lang w:val="en-GB"/>
        </w:rPr>
        <w:t xml:space="preserve"> types are:</w:t>
      </w:r>
    </w:p>
    <w:p w:rsidR="00E87FF0" w:rsidRDefault="00E87FF0" w:rsidP="00F26AA3">
      <w:pPr>
        <w:pStyle w:val="ListParagraph"/>
        <w:numPr>
          <w:ilvl w:val="0"/>
          <w:numId w:val="36"/>
        </w:numPr>
        <w:rPr>
          <w:lang w:val="en-GB"/>
        </w:rPr>
      </w:pPr>
      <w:proofErr w:type="spellStart"/>
      <w:r>
        <w:rPr>
          <w:lang w:val="en-GB"/>
        </w:rPr>
        <w:t>World</w:t>
      </w:r>
      <w:r w:rsidR="008E3B45">
        <w:rPr>
          <w:lang w:val="en-GB"/>
        </w:rPr>
        <w:t>M</w:t>
      </w:r>
      <w:r>
        <w:rPr>
          <w:lang w:val="en-GB"/>
        </w:rPr>
        <w:t>ark</w:t>
      </w:r>
      <w:proofErr w:type="spellEnd"/>
      <w:r>
        <w:rPr>
          <w:lang w:val="en-GB"/>
        </w:rPr>
        <w:t xml:space="preserve"> Owner</w:t>
      </w:r>
    </w:p>
    <w:p w:rsidR="00E87FF0" w:rsidRDefault="00E87FF0" w:rsidP="00F26AA3">
      <w:pPr>
        <w:pStyle w:val="ListParagraph"/>
        <w:numPr>
          <w:ilvl w:val="0"/>
          <w:numId w:val="36"/>
        </w:numPr>
        <w:rPr>
          <w:lang w:val="en-GB"/>
        </w:rPr>
      </w:pPr>
      <w:r>
        <w:rPr>
          <w:lang w:val="en-GB"/>
        </w:rPr>
        <w:t>Discovery</w:t>
      </w:r>
      <w:r w:rsidR="008E3B45">
        <w:rPr>
          <w:lang w:val="en-GB"/>
        </w:rPr>
        <w:t xml:space="preserve"> Member</w:t>
      </w:r>
    </w:p>
    <w:p w:rsidR="002703FD" w:rsidRDefault="008E3B45" w:rsidP="00F26AA3">
      <w:pPr>
        <w:pStyle w:val="ListParagraph"/>
        <w:numPr>
          <w:ilvl w:val="0"/>
          <w:numId w:val="36"/>
        </w:numPr>
        <w:rPr>
          <w:lang w:val="en-GB"/>
        </w:rPr>
      </w:pPr>
      <w:r>
        <w:rPr>
          <w:lang w:val="en-GB"/>
        </w:rPr>
        <w:t xml:space="preserve">Wyndham </w:t>
      </w:r>
      <w:r w:rsidR="002703FD">
        <w:rPr>
          <w:lang w:val="en-GB"/>
        </w:rPr>
        <w:t>Employee</w:t>
      </w:r>
    </w:p>
    <w:p w:rsidR="00E87FF0" w:rsidRDefault="00E87FF0" w:rsidP="00F26AA3">
      <w:pPr>
        <w:pStyle w:val="ListParagraph"/>
        <w:numPr>
          <w:ilvl w:val="0"/>
          <w:numId w:val="36"/>
        </w:numPr>
        <w:rPr>
          <w:lang w:val="en-GB"/>
        </w:rPr>
      </w:pPr>
      <w:r>
        <w:rPr>
          <w:lang w:val="en-GB"/>
        </w:rPr>
        <w:t xml:space="preserve">Member of the Public </w:t>
      </w:r>
    </w:p>
    <w:p w:rsidR="00B14393" w:rsidRDefault="00B14393" w:rsidP="00F26AA3">
      <w:pPr>
        <w:ind w:left="426"/>
        <w:rPr>
          <w:lang w:val="en-GB"/>
        </w:rPr>
      </w:pPr>
      <w:r>
        <w:rPr>
          <w:lang w:val="en-GB"/>
        </w:rPr>
        <w:t xml:space="preserve">We need a way to ask them what sort of </w:t>
      </w:r>
      <w:r w:rsidR="00E2262B">
        <w:rPr>
          <w:lang w:val="en-GB"/>
        </w:rPr>
        <w:t xml:space="preserve">user </w:t>
      </w:r>
      <w:r>
        <w:rPr>
          <w:lang w:val="en-GB"/>
        </w:rPr>
        <w:t>they are (though a button, drop-down, etc) and then show them a unique page or content based off what they ha</w:t>
      </w:r>
      <w:r w:rsidR="00E2262B">
        <w:rPr>
          <w:lang w:val="en-GB"/>
        </w:rPr>
        <w:t>ve</w:t>
      </w:r>
      <w:r>
        <w:rPr>
          <w:lang w:val="en-GB"/>
        </w:rPr>
        <w:t xml:space="preserve"> selected.</w:t>
      </w:r>
    </w:p>
    <w:p w:rsidR="00B14393" w:rsidRPr="00B14393" w:rsidRDefault="00B14393" w:rsidP="00F26AA3">
      <w:pPr>
        <w:ind w:left="426"/>
        <w:rPr>
          <w:lang w:val="en-GB"/>
        </w:rPr>
      </w:pPr>
      <w:r>
        <w:rPr>
          <w:lang w:val="en-GB"/>
        </w:rPr>
        <w:t>In case they chose the wrong option, we also need to allow them to go back to this previous page without them having to use the primary ‘New User’ navigation options.</w:t>
      </w:r>
    </w:p>
    <w:p w:rsidR="00B10891" w:rsidRDefault="00B10891" w:rsidP="00B10891">
      <w:pPr>
        <w:pStyle w:val="Heading2"/>
        <w:tabs>
          <w:tab w:val="clear" w:pos="644"/>
          <w:tab w:val="num" w:pos="567"/>
        </w:tabs>
        <w:ind w:left="851"/>
      </w:pPr>
      <w:bookmarkStart w:id="87" w:name="_Toc414285291"/>
      <w:r>
        <w:t>Screen Actions</w:t>
      </w:r>
      <w:r w:rsidR="006C7B0A">
        <w:t xml:space="preserve"> – </w:t>
      </w:r>
      <w:proofErr w:type="spellStart"/>
      <w:r w:rsidR="006C7B0A">
        <w:t>Worldmark</w:t>
      </w:r>
      <w:proofErr w:type="spellEnd"/>
      <w:r w:rsidR="006C7B0A">
        <w:t xml:space="preserve"> Owner</w:t>
      </w:r>
      <w:bookmarkEnd w:id="87"/>
    </w:p>
    <w:tbl>
      <w:tblPr>
        <w:tblStyle w:val="TableGrid"/>
        <w:tblW w:w="10774" w:type="dxa"/>
        <w:tblInd w:w="-743" w:type="dxa"/>
        <w:tblLook w:val="04A0"/>
      </w:tblPr>
      <w:tblGrid>
        <w:gridCol w:w="3828"/>
        <w:gridCol w:w="6946"/>
      </w:tblGrid>
      <w:tr w:rsidR="00B10891" w:rsidTr="005368C1">
        <w:tc>
          <w:tcPr>
            <w:tcW w:w="3828" w:type="dxa"/>
          </w:tcPr>
          <w:p w:rsidR="00B10891" w:rsidRPr="001E2B3E" w:rsidRDefault="00B10891" w:rsidP="005276B9">
            <w:pPr>
              <w:pStyle w:val="ListParagraph"/>
              <w:ind w:left="0"/>
              <w:rPr>
                <w:b/>
                <w:lang w:val="en-GB"/>
              </w:rPr>
            </w:pPr>
            <w:r w:rsidRPr="001E2B3E">
              <w:rPr>
                <w:b/>
                <w:lang w:val="en-GB"/>
              </w:rPr>
              <w:t>Condition</w:t>
            </w:r>
          </w:p>
        </w:tc>
        <w:tc>
          <w:tcPr>
            <w:tcW w:w="6946" w:type="dxa"/>
          </w:tcPr>
          <w:p w:rsidR="00B10891" w:rsidRPr="001E2B3E" w:rsidRDefault="00B10891" w:rsidP="005276B9">
            <w:pPr>
              <w:pStyle w:val="ListParagraph"/>
              <w:ind w:left="0"/>
              <w:rPr>
                <w:b/>
                <w:lang w:val="en-GB"/>
              </w:rPr>
            </w:pPr>
            <w:r w:rsidRPr="001E2B3E">
              <w:rPr>
                <w:b/>
                <w:lang w:val="en-GB"/>
              </w:rPr>
              <w:t>Action</w:t>
            </w:r>
          </w:p>
        </w:tc>
      </w:tr>
      <w:tr w:rsidR="00B10891" w:rsidTr="005368C1">
        <w:tc>
          <w:tcPr>
            <w:tcW w:w="3828" w:type="dxa"/>
          </w:tcPr>
          <w:p w:rsidR="00B10891" w:rsidRDefault="00E87FF0" w:rsidP="005276B9">
            <w:pPr>
              <w:pStyle w:val="ListParagraph"/>
              <w:numPr>
                <w:ilvl w:val="0"/>
                <w:numId w:val="18"/>
              </w:numPr>
              <w:rPr>
                <w:lang w:val="en-GB"/>
              </w:rPr>
            </w:pPr>
            <w:r>
              <w:rPr>
                <w:lang w:val="en-GB"/>
              </w:rPr>
              <w:t xml:space="preserve">User indicates that they have a </w:t>
            </w:r>
            <w:proofErr w:type="spellStart"/>
            <w:r>
              <w:rPr>
                <w:lang w:val="en-GB"/>
              </w:rPr>
              <w:t>Worldmark</w:t>
            </w:r>
            <w:proofErr w:type="spellEnd"/>
            <w:r>
              <w:rPr>
                <w:lang w:val="en-GB"/>
              </w:rPr>
              <w:t xml:space="preserve"> Membership</w:t>
            </w:r>
          </w:p>
          <w:p w:rsidR="00B10891" w:rsidRPr="009977F6" w:rsidRDefault="00B10891" w:rsidP="009977F6">
            <w:pPr>
              <w:ind w:left="360"/>
              <w:rPr>
                <w:lang w:val="en-GB"/>
              </w:rPr>
            </w:pPr>
          </w:p>
        </w:tc>
        <w:tc>
          <w:tcPr>
            <w:tcW w:w="6946" w:type="dxa"/>
          </w:tcPr>
          <w:p w:rsidR="00B10891" w:rsidRPr="00AE478C" w:rsidRDefault="006402ED" w:rsidP="00EF6274">
            <w:pPr>
              <w:pStyle w:val="ListParagraph"/>
              <w:numPr>
                <w:ilvl w:val="0"/>
                <w:numId w:val="18"/>
              </w:numPr>
            </w:pPr>
            <w:r w:rsidRPr="006402ED">
              <w:t>The ‘</w:t>
            </w:r>
            <w:r w:rsidR="004106D3">
              <w:t xml:space="preserve">New </w:t>
            </w:r>
            <w:proofErr w:type="spellStart"/>
            <w:r w:rsidR="004106D3">
              <w:t>World</w:t>
            </w:r>
            <w:r w:rsidR="00D145F2">
              <w:t>M</w:t>
            </w:r>
            <w:r w:rsidR="004106D3">
              <w:t>ark</w:t>
            </w:r>
            <w:proofErr w:type="spellEnd"/>
            <w:r w:rsidR="004106D3">
              <w:t xml:space="preserve"> </w:t>
            </w:r>
            <w:proofErr w:type="gramStart"/>
            <w:r w:rsidR="004106D3">
              <w:t>Member</w:t>
            </w:r>
            <w:r w:rsidRPr="006402ED">
              <w:t xml:space="preserve">‘ </w:t>
            </w:r>
            <w:r>
              <w:t>page</w:t>
            </w:r>
            <w:proofErr w:type="gramEnd"/>
            <w:r>
              <w:t xml:space="preserve"> appears.</w:t>
            </w:r>
          </w:p>
        </w:tc>
      </w:tr>
      <w:tr w:rsidR="00B10891" w:rsidTr="005368C1">
        <w:tc>
          <w:tcPr>
            <w:tcW w:w="3828" w:type="dxa"/>
          </w:tcPr>
          <w:p w:rsidR="00B10891" w:rsidRDefault="00E87FF0" w:rsidP="005276B9">
            <w:pPr>
              <w:pStyle w:val="ListParagraph"/>
              <w:numPr>
                <w:ilvl w:val="0"/>
                <w:numId w:val="20"/>
              </w:numPr>
              <w:rPr>
                <w:lang w:val="en-GB"/>
              </w:rPr>
            </w:pPr>
            <w:r>
              <w:rPr>
                <w:lang w:val="en-GB"/>
              </w:rPr>
              <w:t>User indicates that they have a Discovery Membership</w:t>
            </w:r>
          </w:p>
        </w:tc>
        <w:tc>
          <w:tcPr>
            <w:tcW w:w="6946" w:type="dxa"/>
          </w:tcPr>
          <w:p w:rsidR="00B10891" w:rsidRDefault="00E87FF0" w:rsidP="004106D3">
            <w:pPr>
              <w:pStyle w:val="ListParagraph"/>
              <w:numPr>
                <w:ilvl w:val="0"/>
                <w:numId w:val="23"/>
              </w:numPr>
              <w:rPr>
                <w:lang w:val="en-GB"/>
              </w:rPr>
            </w:pPr>
            <w:r>
              <w:rPr>
                <w:lang w:val="en-GB"/>
              </w:rPr>
              <w:t xml:space="preserve"> They are taken to the ‘New </w:t>
            </w:r>
            <w:proofErr w:type="spellStart"/>
            <w:r w:rsidR="004106D3">
              <w:rPr>
                <w:lang w:val="en-GB"/>
              </w:rPr>
              <w:t>World</w:t>
            </w:r>
            <w:r w:rsidR="00D145F2">
              <w:rPr>
                <w:lang w:val="en-GB"/>
              </w:rPr>
              <w:t>M</w:t>
            </w:r>
            <w:r w:rsidR="004106D3">
              <w:rPr>
                <w:lang w:val="en-GB"/>
              </w:rPr>
              <w:t>ark</w:t>
            </w:r>
            <w:proofErr w:type="spellEnd"/>
            <w:r w:rsidR="004106D3">
              <w:rPr>
                <w:lang w:val="en-GB"/>
              </w:rPr>
              <w:t xml:space="preserve"> </w:t>
            </w:r>
            <w:r>
              <w:rPr>
                <w:lang w:val="en-GB"/>
              </w:rPr>
              <w:t>Member’ page.</w:t>
            </w:r>
          </w:p>
        </w:tc>
      </w:tr>
      <w:tr w:rsidR="00E2262B" w:rsidTr="005368C1">
        <w:tc>
          <w:tcPr>
            <w:tcW w:w="3828" w:type="dxa"/>
          </w:tcPr>
          <w:p w:rsidR="00E2262B" w:rsidDel="00E87FF0" w:rsidRDefault="00E2262B" w:rsidP="005276B9">
            <w:pPr>
              <w:pStyle w:val="ListParagraph"/>
              <w:numPr>
                <w:ilvl w:val="0"/>
                <w:numId w:val="20"/>
              </w:numPr>
              <w:rPr>
                <w:lang w:val="en-GB"/>
              </w:rPr>
            </w:pPr>
            <w:r>
              <w:rPr>
                <w:lang w:val="en-GB"/>
              </w:rPr>
              <w:t xml:space="preserve">User indicates they are an </w:t>
            </w:r>
            <w:r w:rsidR="00F26AA3">
              <w:rPr>
                <w:lang w:val="en-GB"/>
              </w:rPr>
              <w:t xml:space="preserve">Wyndham </w:t>
            </w:r>
            <w:r>
              <w:rPr>
                <w:lang w:val="en-GB"/>
              </w:rPr>
              <w:t>Employee</w:t>
            </w:r>
          </w:p>
        </w:tc>
        <w:tc>
          <w:tcPr>
            <w:tcW w:w="6946" w:type="dxa"/>
          </w:tcPr>
          <w:p w:rsidR="00E2262B" w:rsidDel="00E87FF0" w:rsidRDefault="00E2262B" w:rsidP="00E2262B">
            <w:pPr>
              <w:pStyle w:val="ListParagraph"/>
              <w:numPr>
                <w:ilvl w:val="0"/>
                <w:numId w:val="23"/>
              </w:numPr>
              <w:rPr>
                <w:lang w:val="en-GB"/>
              </w:rPr>
            </w:pPr>
            <w:r>
              <w:rPr>
                <w:lang w:val="en-GB"/>
              </w:rPr>
              <w:t xml:space="preserve">They are taken to the ‘New </w:t>
            </w:r>
            <w:r w:rsidR="000E6720">
              <w:rPr>
                <w:lang w:val="en-GB"/>
              </w:rPr>
              <w:t xml:space="preserve">Wyndham </w:t>
            </w:r>
            <w:r>
              <w:rPr>
                <w:lang w:val="en-GB"/>
              </w:rPr>
              <w:t>Employee Member’ page.</w:t>
            </w:r>
          </w:p>
        </w:tc>
      </w:tr>
      <w:tr w:rsidR="00E87FF0" w:rsidTr="005368C1">
        <w:tc>
          <w:tcPr>
            <w:tcW w:w="3828" w:type="dxa"/>
          </w:tcPr>
          <w:p w:rsidR="00E87FF0" w:rsidDel="00E87FF0" w:rsidRDefault="00E87FF0" w:rsidP="00F26AA3">
            <w:pPr>
              <w:pStyle w:val="ListParagraph"/>
              <w:numPr>
                <w:ilvl w:val="0"/>
                <w:numId w:val="20"/>
              </w:numPr>
              <w:rPr>
                <w:lang w:val="en-GB"/>
              </w:rPr>
            </w:pPr>
            <w:r>
              <w:rPr>
                <w:lang w:val="en-GB"/>
              </w:rPr>
              <w:t xml:space="preserve">User indicates </w:t>
            </w:r>
            <w:r w:rsidR="00F26AA3">
              <w:rPr>
                <w:lang w:val="en-GB"/>
              </w:rPr>
              <w:t>that they are a Member of the Public.</w:t>
            </w:r>
            <w:r w:rsidR="00E2262B">
              <w:rPr>
                <w:lang w:val="en-GB"/>
              </w:rPr>
              <w:t xml:space="preserve"> </w:t>
            </w:r>
          </w:p>
        </w:tc>
        <w:tc>
          <w:tcPr>
            <w:tcW w:w="6946" w:type="dxa"/>
          </w:tcPr>
          <w:p w:rsidR="00E87FF0" w:rsidDel="00E87FF0" w:rsidRDefault="00E87FF0" w:rsidP="007F0114">
            <w:pPr>
              <w:pStyle w:val="ListParagraph"/>
              <w:numPr>
                <w:ilvl w:val="0"/>
                <w:numId w:val="23"/>
              </w:numPr>
              <w:rPr>
                <w:lang w:val="en-GB"/>
              </w:rPr>
            </w:pPr>
            <w:r>
              <w:rPr>
                <w:lang w:val="en-GB"/>
              </w:rPr>
              <w:t xml:space="preserve">They are taken to the ‘New </w:t>
            </w:r>
            <w:del w:id="88" w:author="Andrew.Crawford" w:date="2015-03-16T14:47:00Z">
              <w:r w:rsidDel="007F0114">
                <w:rPr>
                  <w:lang w:val="en-GB"/>
                </w:rPr>
                <w:delText>Non-Owner</w:delText>
              </w:r>
            </w:del>
            <w:ins w:id="89" w:author="Andrew.Crawford" w:date="2015-03-16T14:47:00Z">
              <w:r w:rsidR="007F0114">
                <w:rPr>
                  <w:lang w:val="en-GB"/>
                </w:rPr>
                <w:t>Public</w:t>
              </w:r>
            </w:ins>
            <w:r>
              <w:rPr>
                <w:lang w:val="en-GB"/>
              </w:rPr>
              <w:t xml:space="preserve"> Member’ page</w:t>
            </w:r>
            <w:r w:rsidR="00E2262B">
              <w:rPr>
                <w:lang w:val="en-GB"/>
              </w:rPr>
              <w:t xml:space="preserve"> </w:t>
            </w:r>
          </w:p>
        </w:tc>
      </w:tr>
    </w:tbl>
    <w:p w:rsidR="00E2262B" w:rsidRDefault="00E2262B" w:rsidP="00B10891">
      <w:pPr>
        <w:pStyle w:val="ListParagraph"/>
        <w:ind w:left="792"/>
        <w:rPr>
          <w:lang w:val="en-GB"/>
        </w:rPr>
      </w:pPr>
    </w:p>
    <w:p w:rsidR="006C7B0A" w:rsidRDefault="006C7B0A" w:rsidP="006C7B0A">
      <w:pPr>
        <w:pStyle w:val="Heading1"/>
      </w:pPr>
      <w:bookmarkStart w:id="90" w:name="_Toc414285292"/>
      <w:r>
        <w:t xml:space="preserve">New </w:t>
      </w:r>
      <w:proofErr w:type="spellStart"/>
      <w:r w:rsidR="004106D3">
        <w:t>World</w:t>
      </w:r>
      <w:r w:rsidR="00E32138">
        <w:t>M</w:t>
      </w:r>
      <w:r w:rsidR="004106D3">
        <w:t>ark</w:t>
      </w:r>
      <w:proofErr w:type="spellEnd"/>
      <w:r w:rsidR="004B610F">
        <w:t xml:space="preserve"> </w:t>
      </w:r>
      <w:r>
        <w:t>Member Page</w:t>
      </w:r>
      <w:bookmarkEnd w:id="90"/>
    </w:p>
    <w:p w:rsidR="00474D8A" w:rsidRDefault="00474D8A" w:rsidP="00474D8A">
      <w:pPr>
        <w:pStyle w:val="Heading2"/>
      </w:pPr>
      <w:r>
        <w:t xml:space="preserve"> </w:t>
      </w:r>
      <w:bookmarkStart w:id="91" w:name="_Toc414285293"/>
      <w:r w:rsidR="00B56DA7">
        <w:t>Introduction</w:t>
      </w:r>
      <w:bookmarkEnd w:id="91"/>
    </w:p>
    <w:p w:rsidR="00B56DA7" w:rsidRDefault="00B56DA7" w:rsidP="00EF6274">
      <w:pPr>
        <w:ind w:left="644"/>
      </w:pPr>
      <w:r>
        <w:rPr>
          <w:lang w:val="en-GB"/>
        </w:rPr>
        <w:t>This page is shown where someone identifies as an Owner or Discovery member. At certain owner levels, they have a Privileges Membership automatically created for them. At other levels, they need to pay to receive the Privileges Membership.</w:t>
      </w:r>
    </w:p>
    <w:p w:rsidR="00B56DA7" w:rsidRDefault="00B56DA7" w:rsidP="00EF6274">
      <w:pPr>
        <w:ind w:left="644"/>
      </w:pPr>
      <w:r>
        <w:rPr>
          <w:lang w:val="en-GB"/>
        </w:rPr>
        <w:t>This page is intended as a way of checking if they already have a membership, and if they do not, give them an option to purchase membership</w:t>
      </w:r>
      <w:r w:rsidR="003A7A46">
        <w:rPr>
          <w:lang w:val="en-GB"/>
        </w:rPr>
        <w:t>.</w:t>
      </w:r>
    </w:p>
    <w:p w:rsidR="0047367F" w:rsidRPr="00B06A67" w:rsidRDefault="0047367F" w:rsidP="004B610F">
      <w:pPr>
        <w:ind w:left="644"/>
      </w:pPr>
      <w:r>
        <w:rPr>
          <w:lang w:val="en-GB"/>
        </w:rPr>
        <w:t>If they already have a membership, there is an error message that redirects them to other pages to try to gain access.</w:t>
      </w:r>
    </w:p>
    <w:p w:rsidR="00962EC9" w:rsidRPr="00FD1DC0" w:rsidRDefault="00415E59" w:rsidP="00962EC9">
      <w:pPr>
        <w:pStyle w:val="Heading2"/>
      </w:pPr>
      <w:r>
        <w:t xml:space="preserve"> </w:t>
      </w:r>
      <w:bookmarkStart w:id="92" w:name="_Toc414285294"/>
      <w:r w:rsidR="00962EC9">
        <w:t>Navigation to Page</w:t>
      </w:r>
      <w:bookmarkEnd w:id="92"/>
    </w:p>
    <w:p w:rsidR="00962EC9" w:rsidRDefault="00962EC9" w:rsidP="00962EC9">
      <w:pPr>
        <w:pStyle w:val="ListParagraph"/>
        <w:numPr>
          <w:ilvl w:val="0"/>
          <w:numId w:val="27"/>
        </w:numPr>
        <w:ind w:left="709"/>
        <w:rPr>
          <w:lang w:val="en-GB"/>
        </w:rPr>
      </w:pPr>
      <w:r>
        <w:rPr>
          <w:lang w:val="en-GB"/>
        </w:rPr>
        <w:t xml:space="preserve">Shown when the user clicks on ‘Yes’ to </w:t>
      </w:r>
      <w:r w:rsidR="002657AC">
        <w:rPr>
          <w:lang w:val="en-GB"/>
        </w:rPr>
        <w:t xml:space="preserve">the Owner or </w:t>
      </w:r>
      <w:r>
        <w:rPr>
          <w:lang w:val="en-GB"/>
        </w:rPr>
        <w:t xml:space="preserve"> Discover</w:t>
      </w:r>
      <w:r w:rsidR="00800A16">
        <w:rPr>
          <w:lang w:val="en-GB"/>
        </w:rPr>
        <w:t>y</w:t>
      </w:r>
      <w:r>
        <w:rPr>
          <w:lang w:val="en-GB"/>
        </w:rPr>
        <w:t xml:space="preserve"> Member </w:t>
      </w:r>
    </w:p>
    <w:p w:rsidR="00962EC9" w:rsidRDefault="00962EC9" w:rsidP="00962EC9">
      <w:pPr>
        <w:pStyle w:val="Heading2"/>
      </w:pPr>
      <w:r>
        <w:t xml:space="preserve"> </w:t>
      </w:r>
      <w:bookmarkStart w:id="93" w:name="_Toc414285295"/>
      <w:r>
        <w:t>Navigation from Page</w:t>
      </w:r>
      <w:bookmarkEnd w:id="93"/>
    </w:p>
    <w:p w:rsidR="00962EC9" w:rsidRDefault="00754C1C" w:rsidP="00962EC9">
      <w:pPr>
        <w:pStyle w:val="ListParagraph"/>
        <w:numPr>
          <w:ilvl w:val="0"/>
          <w:numId w:val="14"/>
        </w:numPr>
        <w:rPr>
          <w:lang w:val="en-GB"/>
        </w:rPr>
      </w:pPr>
      <w:r>
        <w:rPr>
          <w:lang w:val="en-GB"/>
        </w:rPr>
        <w:t>User navigates back to the previous screen to select a different user type.</w:t>
      </w:r>
    </w:p>
    <w:p w:rsidR="00962EC9" w:rsidRDefault="00962EC9" w:rsidP="00962EC9">
      <w:pPr>
        <w:pStyle w:val="ListParagraph"/>
        <w:numPr>
          <w:ilvl w:val="0"/>
          <w:numId w:val="14"/>
        </w:numPr>
        <w:rPr>
          <w:lang w:val="en-GB"/>
        </w:rPr>
      </w:pPr>
      <w:r>
        <w:rPr>
          <w:lang w:val="en-GB"/>
        </w:rPr>
        <w:t>User clicks on Create Membership and all validations pass and is taken to the NAB Payment page.</w:t>
      </w:r>
    </w:p>
    <w:p w:rsidR="00962EC9" w:rsidRPr="003F51AC" w:rsidRDefault="00962EC9" w:rsidP="00962EC9">
      <w:pPr>
        <w:pStyle w:val="Heading2"/>
        <w:tabs>
          <w:tab w:val="clear" w:pos="644"/>
          <w:tab w:val="num" w:pos="993"/>
        </w:tabs>
        <w:ind w:left="709"/>
      </w:pPr>
      <w:r>
        <w:t xml:space="preserve"> </w:t>
      </w:r>
      <w:bookmarkStart w:id="94" w:name="_Toc414285296"/>
      <w:r>
        <w:t>Screen Wireframes</w:t>
      </w:r>
      <w:bookmarkEnd w:id="94"/>
    </w:p>
    <w:p w:rsidR="00962EC9" w:rsidRDefault="00EA10CC" w:rsidP="00962EC9">
      <w:pPr>
        <w:ind w:left="414" w:firstLine="720"/>
        <w:rPr>
          <w:lang w:val="en-GB"/>
        </w:rPr>
      </w:pPr>
      <w:r>
        <w:rPr>
          <w:noProof/>
          <w:lang w:val="en-US"/>
        </w:rPr>
        <w:drawing>
          <wp:inline distT="0" distB="0" distL="0" distR="0">
            <wp:extent cx="5407025" cy="232156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7025" cy="2321560"/>
                    </a:xfrm>
                    <a:prstGeom prst="rect">
                      <a:avLst/>
                    </a:prstGeom>
                    <a:noFill/>
                    <a:ln>
                      <a:noFill/>
                    </a:ln>
                  </pic:spPr>
                </pic:pic>
              </a:graphicData>
            </a:graphic>
          </wp:inline>
        </w:drawing>
      </w:r>
    </w:p>
    <w:p w:rsidR="00962EC9" w:rsidRDefault="00962EC9" w:rsidP="00962EC9">
      <w:pPr>
        <w:ind w:left="273"/>
        <w:rPr>
          <w:lang w:val="en-GB"/>
        </w:rPr>
      </w:pPr>
      <w:r>
        <w:rPr>
          <w:b/>
          <w:lang w:val="en-GB"/>
        </w:rPr>
        <w:t xml:space="preserve">Note: </w:t>
      </w:r>
      <w:r>
        <w:rPr>
          <w:lang w:val="en-GB"/>
        </w:rPr>
        <w:t>This is just a rough guide to required fields and basic layout. It is not intended as a final design</w:t>
      </w:r>
    </w:p>
    <w:p w:rsidR="00E87FF0" w:rsidRPr="004C37D7" w:rsidRDefault="00E87FF0" w:rsidP="00962EC9">
      <w:pPr>
        <w:ind w:left="273"/>
        <w:rPr>
          <w:lang w:val="en-GB"/>
        </w:rPr>
      </w:pPr>
    </w:p>
    <w:p w:rsidR="00962EC9" w:rsidRDefault="00962EC9" w:rsidP="00962EC9">
      <w:pPr>
        <w:pStyle w:val="Heading3"/>
        <w:numPr>
          <w:ilvl w:val="2"/>
          <w:numId w:val="28"/>
        </w:numPr>
        <w:tabs>
          <w:tab w:val="clear" w:pos="720"/>
          <w:tab w:val="num" w:pos="993"/>
        </w:tabs>
        <w:ind w:hanging="294"/>
      </w:pPr>
      <w:bookmarkStart w:id="95" w:name="_Toc414285297"/>
      <w:r>
        <w:t>Screen Fields</w:t>
      </w:r>
      <w:bookmarkEnd w:id="95"/>
    </w:p>
    <w:tbl>
      <w:tblPr>
        <w:tblStyle w:val="TableGrid"/>
        <w:tblW w:w="10774" w:type="dxa"/>
        <w:tblInd w:w="-743" w:type="dxa"/>
        <w:tblLook w:val="04A0"/>
      </w:tblPr>
      <w:tblGrid>
        <w:gridCol w:w="3801"/>
        <w:gridCol w:w="5734"/>
        <w:gridCol w:w="1239"/>
      </w:tblGrid>
      <w:tr w:rsidR="00962EC9" w:rsidTr="00987B2E">
        <w:tc>
          <w:tcPr>
            <w:tcW w:w="3801" w:type="dxa"/>
          </w:tcPr>
          <w:p w:rsidR="00962EC9" w:rsidRPr="00771210" w:rsidRDefault="00962EC9" w:rsidP="00987B2E">
            <w:pPr>
              <w:rPr>
                <w:b/>
                <w:lang w:val="en-GB"/>
              </w:rPr>
            </w:pPr>
            <w:r>
              <w:rPr>
                <w:b/>
                <w:lang w:val="en-GB"/>
              </w:rPr>
              <w:t>Item</w:t>
            </w:r>
          </w:p>
        </w:tc>
        <w:tc>
          <w:tcPr>
            <w:tcW w:w="5734" w:type="dxa"/>
          </w:tcPr>
          <w:p w:rsidR="00962EC9" w:rsidRPr="00771210" w:rsidRDefault="00962EC9" w:rsidP="00987B2E">
            <w:pPr>
              <w:rPr>
                <w:b/>
                <w:lang w:val="en-GB"/>
              </w:rPr>
            </w:pPr>
            <w:r w:rsidRPr="00771210">
              <w:rPr>
                <w:b/>
                <w:lang w:val="en-GB"/>
              </w:rPr>
              <w:t>Type</w:t>
            </w:r>
          </w:p>
        </w:tc>
        <w:tc>
          <w:tcPr>
            <w:tcW w:w="1239" w:type="dxa"/>
          </w:tcPr>
          <w:p w:rsidR="00962EC9" w:rsidRPr="00771210" w:rsidRDefault="00962EC9" w:rsidP="00987B2E">
            <w:pPr>
              <w:rPr>
                <w:b/>
                <w:lang w:val="en-GB"/>
              </w:rPr>
            </w:pPr>
            <w:r>
              <w:rPr>
                <w:b/>
                <w:lang w:val="en-GB"/>
              </w:rPr>
              <w:t>Mandatory</w:t>
            </w:r>
          </w:p>
        </w:tc>
      </w:tr>
      <w:tr w:rsidR="00962EC9" w:rsidTr="00987B2E">
        <w:tc>
          <w:tcPr>
            <w:tcW w:w="3801" w:type="dxa"/>
          </w:tcPr>
          <w:p w:rsidR="00962EC9" w:rsidRDefault="00800A16" w:rsidP="00987B2E">
            <w:pPr>
              <w:rPr>
                <w:lang w:val="en-GB"/>
              </w:rPr>
            </w:pPr>
            <w:r>
              <w:rPr>
                <w:lang w:val="en-GB"/>
              </w:rPr>
              <w:t xml:space="preserve">Owner or Discovery </w:t>
            </w:r>
            <w:r w:rsidR="00480B75">
              <w:rPr>
                <w:lang w:val="en-GB"/>
              </w:rPr>
              <w:t>Member Number</w:t>
            </w:r>
          </w:p>
        </w:tc>
        <w:tc>
          <w:tcPr>
            <w:tcW w:w="5734" w:type="dxa"/>
          </w:tcPr>
          <w:p w:rsidR="00962EC9" w:rsidRDefault="00962EC9" w:rsidP="00987B2E">
            <w:pPr>
              <w:rPr>
                <w:lang w:val="en-GB"/>
              </w:rPr>
            </w:pPr>
            <w:r>
              <w:rPr>
                <w:lang w:val="en-GB"/>
              </w:rPr>
              <w:t>Input Field</w:t>
            </w:r>
          </w:p>
          <w:p w:rsidR="00962EC9" w:rsidRDefault="00962EC9" w:rsidP="00987B2E">
            <w:pPr>
              <w:rPr>
                <w:lang w:val="en-GB"/>
              </w:rPr>
            </w:pPr>
            <w:r>
              <w:rPr>
                <w:lang w:val="en-GB"/>
              </w:rPr>
              <w:t>20 CHAR</w:t>
            </w:r>
          </w:p>
        </w:tc>
        <w:tc>
          <w:tcPr>
            <w:tcW w:w="1239" w:type="dxa"/>
          </w:tcPr>
          <w:p w:rsidR="00962EC9" w:rsidRDefault="00480B75" w:rsidP="00987B2E">
            <w:pPr>
              <w:rPr>
                <w:lang w:val="en-GB"/>
              </w:rPr>
            </w:pPr>
            <w:r>
              <w:rPr>
                <w:lang w:val="en-GB"/>
              </w:rPr>
              <w:t>Y</w:t>
            </w:r>
          </w:p>
        </w:tc>
      </w:tr>
      <w:tr w:rsidR="00962EC9" w:rsidTr="00987B2E">
        <w:tc>
          <w:tcPr>
            <w:tcW w:w="3801" w:type="dxa"/>
          </w:tcPr>
          <w:p w:rsidR="00962EC9" w:rsidRDefault="003E4D74" w:rsidP="00987B2E">
            <w:pPr>
              <w:rPr>
                <w:lang w:val="en-GB"/>
              </w:rPr>
            </w:pPr>
            <w:r>
              <w:rPr>
                <w:lang w:val="en-GB"/>
              </w:rPr>
              <w:lastRenderedPageBreak/>
              <w:t>Home Phone or Mobile</w:t>
            </w:r>
          </w:p>
        </w:tc>
        <w:tc>
          <w:tcPr>
            <w:tcW w:w="5734" w:type="dxa"/>
          </w:tcPr>
          <w:p w:rsidR="00962EC9" w:rsidRDefault="00962EC9" w:rsidP="00987B2E">
            <w:pPr>
              <w:rPr>
                <w:lang w:val="en-GB"/>
              </w:rPr>
            </w:pPr>
            <w:r>
              <w:rPr>
                <w:lang w:val="en-GB"/>
              </w:rPr>
              <w:t>Input Field</w:t>
            </w:r>
          </w:p>
          <w:p w:rsidR="00962EC9" w:rsidRDefault="00480B75" w:rsidP="00987B2E">
            <w:pPr>
              <w:rPr>
                <w:lang w:val="en-GB"/>
              </w:rPr>
            </w:pPr>
            <w:r>
              <w:rPr>
                <w:lang w:val="en-GB"/>
              </w:rPr>
              <w:t>20</w:t>
            </w:r>
            <w:r w:rsidR="00962EC9">
              <w:rPr>
                <w:lang w:val="en-GB"/>
              </w:rPr>
              <w:t xml:space="preserve"> CHAR</w:t>
            </w:r>
          </w:p>
        </w:tc>
        <w:tc>
          <w:tcPr>
            <w:tcW w:w="1239" w:type="dxa"/>
          </w:tcPr>
          <w:p w:rsidR="00962EC9" w:rsidRDefault="00962EC9" w:rsidP="00987B2E">
            <w:pPr>
              <w:rPr>
                <w:lang w:val="en-GB"/>
              </w:rPr>
            </w:pPr>
            <w:r>
              <w:rPr>
                <w:lang w:val="en-GB"/>
              </w:rPr>
              <w:t>Y</w:t>
            </w:r>
          </w:p>
        </w:tc>
      </w:tr>
      <w:tr w:rsidR="00962EC9" w:rsidTr="00987B2E">
        <w:tc>
          <w:tcPr>
            <w:tcW w:w="3801" w:type="dxa"/>
          </w:tcPr>
          <w:p w:rsidR="00962EC9" w:rsidRDefault="00480B75" w:rsidP="00987B2E">
            <w:pPr>
              <w:rPr>
                <w:lang w:val="en-GB"/>
              </w:rPr>
            </w:pPr>
            <w:r>
              <w:rPr>
                <w:lang w:val="en-GB"/>
              </w:rPr>
              <w:t>Email</w:t>
            </w:r>
          </w:p>
        </w:tc>
        <w:tc>
          <w:tcPr>
            <w:tcW w:w="5734" w:type="dxa"/>
          </w:tcPr>
          <w:p w:rsidR="00962EC9" w:rsidRDefault="00962EC9" w:rsidP="00987B2E">
            <w:pPr>
              <w:rPr>
                <w:lang w:val="en-GB"/>
              </w:rPr>
            </w:pPr>
            <w:r>
              <w:rPr>
                <w:lang w:val="en-GB"/>
              </w:rPr>
              <w:t>Input Field</w:t>
            </w:r>
          </w:p>
          <w:p w:rsidR="00962EC9" w:rsidRDefault="00480B75" w:rsidP="00987B2E">
            <w:pPr>
              <w:rPr>
                <w:lang w:val="en-GB"/>
              </w:rPr>
            </w:pPr>
            <w:r>
              <w:rPr>
                <w:lang w:val="en-GB"/>
              </w:rPr>
              <w:t>320</w:t>
            </w:r>
            <w:r w:rsidR="00962EC9">
              <w:rPr>
                <w:lang w:val="en-GB"/>
              </w:rPr>
              <w:t xml:space="preserve"> CHAR</w:t>
            </w:r>
          </w:p>
        </w:tc>
        <w:tc>
          <w:tcPr>
            <w:tcW w:w="1239" w:type="dxa"/>
          </w:tcPr>
          <w:p w:rsidR="00962EC9" w:rsidRDefault="00962EC9" w:rsidP="00987B2E">
            <w:pPr>
              <w:rPr>
                <w:lang w:val="en-GB"/>
              </w:rPr>
            </w:pPr>
            <w:r>
              <w:rPr>
                <w:lang w:val="en-GB"/>
              </w:rPr>
              <w:t>Y</w:t>
            </w:r>
          </w:p>
        </w:tc>
      </w:tr>
      <w:tr w:rsidR="003D2627" w:rsidTr="00987B2E">
        <w:trPr>
          <w:ins w:id="96" w:author="Andrew.Crawford" w:date="2015-03-17T17:09:00Z"/>
        </w:trPr>
        <w:tc>
          <w:tcPr>
            <w:tcW w:w="3801" w:type="dxa"/>
          </w:tcPr>
          <w:p w:rsidR="003D2627" w:rsidRDefault="003D2627" w:rsidP="00987B2E">
            <w:pPr>
              <w:rPr>
                <w:ins w:id="97" w:author="Andrew.Crawford" w:date="2015-03-17T17:09:00Z"/>
                <w:lang w:val="en-GB"/>
              </w:rPr>
            </w:pPr>
            <w:ins w:id="98" w:author="Andrew.Crawford" w:date="2015-03-17T17:09:00Z">
              <w:r>
                <w:rPr>
                  <w:lang w:val="en-GB"/>
                </w:rPr>
                <w:t>Password</w:t>
              </w:r>
            </w:ins>
          </w:p>
        </w:tc>
        <w:tc>
          <w:tcPr>
            <w:tcW w:w="5734" w:type="dxa"/>
          </w:tcPr>
          <w:p w:rsidR="003D2627" w:rsidRDefault="003D2627" w:rsidP="00987B2E">
            <w:pPr>
              <w:rPr>
                <w:ins w:id="99" w:author="Andrew.Crawford" w:date="2015-03-17T17:09:00Z"/>
                <w:lang w:val="en-GB"/>
              </w:rPr>
            </w:pPr>
            <w:ins w:id="100" w:author="Andrew.Crawford" w:date="2015-03-17T17:09:00Z">
              <w:r>
                <w:rPr>
                  <w:lang w:val="en-GB"/>
                </w:rPr>
                <w:t>Input Field</w:t>
              </w:r>
            </w:ins>
          </w:p>
          <w:p w:rsidR="00752E37" w:rsidRDefault="00752E37" w:rsidP="00987B2E">
            <w:pPr>
              <w:rPr>
                <w:ins w:id="101" w:author="Andrew.Crawford" w:date="2015-03-17T17:09:00Z"/>
                <w:lang w:val="en-GB"/>
              </w:rPr>
            </w:pPr>
          </w:p>
          <w:p w:rsidR="00752E37" w:rsidRPr="00752E37" w:rsidRDefault="00752E37" w:rsidP="00987B2E">
            <w:pPr>
              <w:rPr>
                <w:ins w:id="102" w:author="Andrew.Crawford" w:date="2015-03-17T17:09:00Z"/>
                <w:lang w:val="en-GB"/>
              </w:rPr>
            </w:pPr>
            <w:ins w:id="103" w:author="Andrew.Crawford" w:date="2015-03-17T17:09:00Z">
              <w:r>
                <w:rPr>
                  <w:b/>
                  <w:lang w:val="en-GB"/>
                </w:rPr>
                <w:t xml:space="preserve">Note: </w:t>
              </w:r>
              <w:r>
                <w:rPr>
                  <w:lang w:val="en-GB"/>
                </w:rPr>
                <w:t>This only appears for Discovery Members</w:t>
              </w:r>
            </w:ins>
          </w:p>
        </w:tc>
        <w:tc>
          <w:tcPr>
            <w:tcW w:w="1239" w:type="dxa"/>
          </w:tcPr>
          <w:p w:rsidR="003D2627" w:rsidRDefault="003D2627" w:rsidP="00987B2E">
            <w:pPr>
              <w:rPr>
                <w:ins w:id="104" w:author="Andrew.Crawford" w:date="2015-03-17T17:09:00Z"/>
                <w:lang w:val="en-GB"/>
              </w:rPr>
            </w:pPr>
            <w:ins w:id="105" w:author="Andrew.Crawford" w:date="2015-03-17T17:09:00Z">
              <w:r>
                <w:rPr>
                  <w:lang w:val="en-GB"/>
                </w:rPr>
                <w:t>Y</w:t>
              </w:r>
            </w:ins>
          </w:p>
        </w:tc>
      </w:tr>
      <w:tr w:rsidR="003D2627" w:rsidTr="00987B2E">
        <w:trPr>
          <w:ins w:id="106" w:author="Andrew.Crawford" w:date="2015-03-17T17:09:00Z"/>
        </w:trPr>
        <w:tc>
          <w:tcPr>
            <w:tcW w:w="3801" w:type="dxa"/>
          </w:tcPr>
          <w:p w:rsidR="003D2627" w:rsidRDefault="003D2627" w:rsidP="00987B2E">
            <w:pPr>
              <w:rPr>
                <w:ins w:id="107" w:author="Andrew.Crawford" w:date="2015-03-17T17:09:00Z"/>
                <w:lang w:val="en-GB"/>
              </w:rPr>
            </w:pPr>
            <w:ins w:id="108" w:author="Andrew.Crawford" w:date="2015-03-17T17:09:00Z">
              <w:r>
                <w:rPr>
                  <w:lang w:val="en-GB"/>
                </w:rPr>
                <w:t>Re Enter Password</w:t>
              </w:r>
            </w:ins>
          </w:p>
        </w:tc>
        <w:tc>
          <w:tcPr>
            <w:tcW w:w="5734" w:type="dxa"/>
          </w:tcPr>
          <w:p w:rsidR="003D2627" w:rsidRDefault="003D2627" w:rsidP="00987B2E">
            <w:pPr>
              <w:rPr>
                <w:ins w:id="109" w:author="Andrew.Crawford" w:date="2015-03-17T17:10:00Z"/>
                <w:lang w:val="en-GB"/>
              </w:rPr>
            </w:pPr>
            <w:ins w:id="110" w:author="Andrew.Crawford" w:date="2015-03-17T17:09:00Z">
              <w:r>
                <w:rPr>
                  <w:lang w:val="en-GB"/>
                </w:rPr>
                <w:t>Input Field</w:t>
              </w:r>
            </w:ins>
          </w:p>
          <w:p w:rsidR="00222D02" w:rsidRDefault="00222D02" w:rsidP="00987B2E">
            <w:pPr>
              <w:rPr>
                <w:ins w:id="111" w:author="Andrew.Crawford" w:date="2015-03-17T17:10:00Z"/>
                <w:lang w:val="en-GB"/>
              </w:rPr>
            </w:pPr>
          </w:p>
          <w:p w:rsidR="00222D02" w:rsidRDefault="00222D02" w:rsidP="00987B2E">
            <w:pPr>
              <w:rPr>
                <w:ins w:id="112" w:author="Andrew.Crawford" w:date="2015-03-17T17:09:00Z"/>
                <w:lang w:val="en-GB"/>
              </w:rPr>
            </w:pPr>
            <w:ins w:id="113" w:author="Andrew.Crawford" w:date="2015-03-17T17:10:00Z">
              <w:r>
                <w:rPr>
                  <w:b/>
                  <w:lang w:val="en-GB"/>
                </w:rPr>
                <w:t xml:space="preserve">Note: </w:t>
              </w:r>
              <w:r>
                <w:rPr>
                  <w:lang w:val="en-GB"/>
                </w:rPr>
                <w:t>This only appears for Discovery Members</w:t>
              </w:r>
            </w:ins>
          </w:p>
        </w:tc>
        <w:tc>
          <w:tcPr>
            <w:tcW w:w="1239" w:type="dxa"/>
          </w:tcPr>
          <w:p w:rsidR="003D2627" w:rsidRDefault="003D2627" w:rsidP="00987B2E">
            <w:pPr>
              <w:rPr>
                <w:ins w:id="114" w:author="Andrew.Crawford" w:date="2015-03-17T17:09:00Z"/>
                <w:lang w:val="en-GB"/>
              </w:rPr>
            </w:pPr>
            <w:ins w:id="115" w:author="Andrew.Crawford" w:date="2015-03-17T17:09:00Z">
              <w:r>
                <w:rPr>
                  <w:lang w:val="en-GB"/>
                </w:rPr>
                <w:t>Y</w:t>
              </w:r>
            </w:ins>
          </w:p>
        </w:tc>
      </w:tr>
      <w:tr w:rsidR="00360C6A" w:rsidTr="00987B2E">
        <w:tc>
          <w:tcPr>
            <w:tcW w:w="3801" w:type="dxa"/>
          </w:tcPr>
          <w:p w:rsidR="00360C6A" w:rsidRDefault="00360C6A" w:rsidP="00987B2E">
            <w:pPr>
              <w:rPr>
                <w:lang w:val="en-GB"/>
              </w:rPr>
            </w:pPr>
            <w:r>
              <w:rPr>
                <w:lang w:val="en-GB"/>
              </w:rPr>
              <w:t>Do you agree to the Terms and Conditions</w:t>
            </w:r>
          </w:p>
        </w:tc>
        <w:tc>
          <w:tcPr>
            <w:tcW w:w="5734" w:type="dxa"/>
          </w:tcPr>
          <w:p w:rsidR="00360C6A" w:rsidRDefault="00360C6A" w:rsidP="00987B2E">
            <w:pPr>
              <w:rPr>
                <w:lang w:val="en-GB"/>
              </w:rPr>
            </w:pPr>
            <w:r>
              <w:rPr>
                <w:lang w:val="en-GB"/>
              </w:rPr>
              <w:t>Label (With Hyperlink)</w:t>
            </w:r>
          </w:p>
          <w:p w:rsidR="00360C6A" w:rsidRDefault="00360C6A" w:rsidP="00987B2E">
            <w:pPr>
              <w:rPr>
                <w:lang w:val="en-GB"/>
              </w:rPr>
            </w:pPr>
          </w:p>
          <w:p w:rsidR="00360C6A" w:rsidRDefault="00360C6A" w:rsidP="00987B2E">
            <w:pPr>
              <w:rPr>
                <w:lang w:val="en-GB"/>
              </w:rPr>
            </w:pPr>
            <w:r>
              <w:rPr>
                <w:lang w:val="en-GB"/>
              </w:rPr>
              <w:t>This is label asking if they accept terms and conditions.</w:t>
            </w:r>
          </w:p>
          <w:p w:rsidR="00360C6A" w:rsidRDefault="00360C6A" w:rsidP="00987B2E">
            <w:pPr>
              <w:rPr>
                <w:lang w:val="en-GB"/>
              </w:rPr>
            </w:pPr>
            <w:r>
              <w:rPr>
                <w:lang w:val="en-GB"/>
              </w:rPr>
              <w:t>The words ‘Terms and Conditions’ are a hyperlink to the Terms and Conditions page.</w:t>
            </w:r>
          </w:p>
        </w:tc>
        <w:tc>
          <w:tcPr>
            <w:tcW w:w="1239" w:type="dxa"/>
          </w:tcPr>
          <w:p w:rsidR="00360C6A" w:rsidRDefault="00360C6A" w:rsidP="00987B2E">
            <w:pPr>
              <w:rPr>
                <w:lang w:val="en-GB"/>
              </w:rPr>
            </w:pPr>
          </w:p>
        </w:tc>
      </w:tr>
      <w:tr w:rsidR="00962EC9" w:rsidTr="00987B2E">
        <w:tc>
          <w:tcPr>
            <w:tcW w:w="3801" w:type="dxa"/>
          </w:tcPr>
          <w:p w:rsidR="00962EC9" w:rsidRDefault="00962EC9" w:rsidP="00987B2E">
            <w:pPr>
              <w:rPr>
                <w:lang w:val="en-GB"/>
              </w:rPr>
            </w:pPr>
            <w:r>
              <w:rPr>
                <w:lang w:val="en-GB"/>
              </w:rPr>
              <w:t>Agree to Terms and Conditions</w:t>
            </w:r>
          </w:p>
        </w:tc>
        <w:tc>
          <w:tcPr>
            <w:tcW w:w="5734" w:type="dxa"/>
          </w:tcPr>
          <w:p w:rsidR="00962EC9" w:rsidRDefault="00962EC9" w:rsidP="00987B2E">
            <w:pPr>
              <w:rPr>
                <w:lang w:val="en-GB"/>
              </w:rPr>
            </w:pPr>
            <w:r>
              <w:rPr>
                <w:lang w:val="en-GB"/>
              </w:rPr>
              <w:t>Checkbox</w:t>
            </w:r>
          </w:p>
        </w:tc>
        <w:tc>
          <w:tcPr>
            <w:tcW w:w="1239" w:type="dxa"/>
          </w:tcPr>
          <w:p w:rsidR="00962EC9" w:rsidRDefault="00382E65" w:rsidP="00987B2E">
            <w:pPr>
              <w:rPr>
                <w:lang w:val="en-GB"/>
              </w:rPr>
            </w:pPr>
            <w:r>
              <w:rPr>
                <w:lang w:val="en-GB"/>
              </w:rPr>
              <w:t>Y</w:t>
            </w:r>
          </w:p>
        </w:tc>
      </w:tr>
      <w:tr w:rsidR="00962EC9" w:rsidTr="00987B2E">
        <w:tc>
          <w:tcPr>
            <w:tcW w:w="3801" w:type="dxa"/>
          </w:tcPr>
          <w:p w:rsidR="00962EC9" w:rsidRDefault="00962EC9" w:rsidP="00987B2E">
            <w:pPr>
              <w:rPr>
                <w:lang w:val="en-GB"/>
              </w:rPr>
            </w:pPr>
            <w:r>
              <w:rPr>
                <w:lang w:val="en-GB"/>
              </w:rPr>
              <w:t>CAPTCHA</w:t>
            </w:r>
          </w:p>
        </w:tc>
        <w:tc>
          <w:tcPr>
            <w:tcW w:w="5734" w:type="dxa"/>
          </w:tcPr>
          <w:p w:rsidR="00962EC9" w:rsidRDefault="00962EC9" w:rsidP="00987B2E">
            <w:pPr>
              <w:rPr>
                <w:lang w:val="en-GB"/>
              </w:rPr>
            </w:pPr>
            <w:r>
              <w:rPr>
                <w:lang w:val="en-GB"/>
              </w:rPr>
              <w:t>Typical web-</w:t>
            </w:r>
            <w:proofErr w:type="spellStart"/>
            <w:r>
              <w:rPr>
                <w:lang w:val="en-GB"/>
              </w:rPr>
              <w:t>captcha</w:t>
            </w:r>
            <w:proofErr w:type="spellEnd"/>
            <w:r>
              <w:rPr>
                <w:lang w:val="en-GB"/>
              </w:rPr>
              <w:t xml:space="preserve"> needed to be entered by a user before the form submits.</w:t>
            </w:r>
          </w:p>
        </w:tc>
        <w:tc>
          <w:tcPr>
            <w:tcW w:w="1239" w:type="dxa"/>
          </w:tcPr>
          <w:p w:rsidR="00962EC9" w:rsidRDefault="00962EC9" w:rsidP="00987B2E">
            <w:pPr>
              <w:rPr>
                <w:lang w:val="en-GB"/>
              </w:rPr>
            </w:pPr>
          </w:p>
        </w:tc>
      </w:tr>
      <w:tr w:rsidR="00962EC9" w:rsidTr="00987B2E">
        <w:tc>
          <w:tcPr>
            <w:tcW w:w="3801" w:type="dxa"/>
          </w:tcPr>
          <w:p w:rsidR="00962EC9" w:rsidRDefault="00962EC9" w:rsidP="00987B2E">
            <w:pPr>
              <w:rPr>
                <w:lang w:val="en-GB"/>
              </w:rPr>
            </w:pPr>
            <w:r>
              <w:rPr>
                <w:lang w:val="en-GB"/>
              </w:rPr>
              <w:t>Create Membership</w:t>
            </w:r>
          </w:p>
        </w:tc>
        <w:tc>
          <w:tcPr>
            <w:tcW w:w="5734" w:type="dxa"/>
          </w:tcPr>
          <w:p w:rsidR="00962EC9" w:rsidRDefault="00962EC9" w:rsidP="00987B2E">
            <w:pPr>
              <w:rPr>
                <w:lang w:val="en-GB"/>
              </w:rPr>
            </w:pPr>
            <w:r>
              <w:rPr>
                <w:lang w:val="en-GB"/>
              </w:rPr>
              <w:t>Button</w:t>
            </w:r>
          </w:p>
        </w:tc>
        <w:tc>
          <w:tcPr>
            <w:tcW w:w="1239" w:type="dxa"/>
          </w:tcPr>
          <w:p w:rsidR="00962EC9" w:rsidRDefault="00962EC9" w:rsidP="00987B2E">
            <w:pPr>
              <w:rPr>
                <w:lang w:val="en-GB"/>
              </w:rPr>
            </w:pPr>
          </w:p>
        </w:tc>
      </w:tr>
    </w:tbl>
    <w:p w:rsidR="00962EC9" w:rsidRDefault="00962EC9" w:rsidP="00962EC9">
      <w:pPr>
        <w:pStyle w:val="Heading2"/>
        <w:tabs>
          <w:tab w:val="clear" w:pos="644"/>
          <w:tab w:val="num" w:pos="567"/>
        </w:tabs>
        <w:ind w:left="851"/>
      </w:pPr>
      <w:r>
        <w:t xml:space="preserve"> </w:t>
      </w:r>
      <w:bookmarkStart w:id="116" w:name="_Toc414285298"/>
      <w:r>
        <w:t>Screen Actions</w:t>
      </w:r>
      <w:bookmarkEnd w:id="116"/>
    </w:p>
    <w:tbl>
      <w:tblPr>
        <w:tblStyle w:val="TableGrid"/>
        <w:tblW w:w="10774" w:type="dxa"/>
        <w:tblInd w:w="-743" w:type="dxa"/>
        <w:tblLook w:val="04A0"/>
      </w:tblPr>
      <w:tblGrid>
        <w:gridCol w:w="5753"/>
        <w:gridCol w:w="5021"/>
      </w:tblGrid>
      <w:tr w:rsidR="00962EC9" w:rsidTr="00987B2E">
        <w:tc>
          <w:tcPr>
            <w:tcW w:w="5753" w:type="dxa"/>
          </w:tcPr>
          <w:p w:rsidR="00962EC9" w:rsidRPr="001E2B3E" w:rsidRDefault="00962EC9" w:rsidP="00987B2E">
            <w:pPr>
              <w:pStyle w:val="ListParagraph"/>
              <w:ind w:left="0"/>
              <w:rPr>
                <w:b/>
                <w:lang w:val="en-GB"/>
              </w:rPr>
            </w:pPr>
            <w:r w:rsidRPr="001E2B3E">
              <w:rPr>
                <w:b/>
                <w:lang w:val="en-GB"/>
              </w:rPr>
              <w:t>Condition</w:t>
            </w:r>
          </w:p>
        </w:tc>
        <w:tc>
          <w:tcPr>
            <w:tcW w:w="5021" w:type="dxa"/>
          </w:tcPr>
          <w:p w:rsidR="00962EC9" w:rsidRPr="001E2B3E" w:rsidRDefault="00962EC9" w:rsidP="00987B2E">
            <w:pPr>
              <w:pStyle w:val="ListParagraph"/>
              <w:ind w:left="0"/>
              <w:rPr>
                <w:b/>
                <w:lang w:val="en-GB"/>
              </w:rPr>
            </w:pPr>
            <w:r w:rsidRPr="001E2B3E">
              <w:rPr>
                <w:b/>
                <w:lang w:val="en-GB"/>
              </w:rPr>
              <w:t>Action</w:t>
            </w:r>
          </w:p>
        </w:tc>
      </w:tr>
      <w:tr w:rsidR="00962EC9" w:rsidTr="00987B2E">
        <w:tc>
          <w:tcPr>
            <w:tcW w:w="5753" w:type="dxa"/>
          </w:tcPr>
          <w:p w:rsidR="00962EC9" w:rsidRDefault="00962EC9" w:rsidP="00987B2E">
            <w:pPr>
              <w:pStyle w:val="ListParagraph"/>
              <w:numPr>
                <w:ilvl w:val="0"/>
                <w:numId w:val="18"/>
              </w:numPr>
              <w:rPr>
                <w:lang w:val="en-GB"/>
              </w:rPr>
            </w:pPr>
            <w:r>
              <w:rPr>
                <w:lang w:val="en-GB"/>
              </w:rPr>
              <w:t>User Clicks on Create Membership</w:t>
            </w:r>
          </w:p>
          <w:p w:rsidR="00962EC9" w:rsidRDefault="00962EC9" w:rsidP="00987B2E">
            <w:pPr>
              <w:pStyle w:val="ListParagraph"/>
              <w:numPr>
                <w:ilvl w:val="0"/>
                <w:numId w:val="18"/>
              </w:numPr>
              <w:rPr>
                <w:lang w:val="en-GB"/>
              </w:rPr>
            </w:pPr>
            <w:r>
              <w:rPr>
                <w:lang w:val="en-GB"/>
              </w:rPr>
              <w:t>Mandatory field is missing</w:t>
            </w:r>
          </w:p>
          <w:p w:rsidR="00962EC9" w:rsidRPr="009977F6" w:rsidRDefault="00962EC9" w:rsidP="00987B2E">
            <w:pPr>
              <w:ind w:left="360"/>
              <w:rPr>
                <w:lang w:val="en-GB"/>
              </w:rPr>
            </w:pPr>
          </w:p>
        </w:tc>
        <w:tc>
          <w:tcPr>
            <w:tcW w:w="5021" w:type="dxa"/>
          </w:tcPr>
          <w:p w:rsidR="00962EC9" w:rsidRDefault="00962EC9" w:rsidP="00987B2E">
            <w:pPr>
              <w:pStyle w:val="ListParagraph"/>
              <w:numPr>
                <w:ilvl w:val="0"/>
                <w:numId w:val="25"/>
              </w:numPr>
              <w:rPr>
                <w:lang w:val="en-GB"/>
              </w:rPr>
            </w:pPr>
            <w:r>
              <w:rPr>
                <w:lang w:val="en-GB"/>
              </w:rPr>
              <w:t>The message CREATE_0001 appears as an error with the value ‘$1’ substituted for the missing value.</w:t>
            </w:r>
          </w:p>
          <w:p w:rsidR="00962EC9" w:rsidRDefault="00962EC9" w:rsidP="00987B2E">
            <w:pPr>
              <w:pStyle w:val="ListParagraph"/>
              <w:numPr>
                <w:ilvl w:val="0"/>
                <w:numId w:val="25"/>
              </w:numPr>
              <w:rPr>
                <w:lang w:val="en-GB"/>
              </w:rPr>
            </w:pPr>
            <w:r>
              <w:rPr>
                <w:lang w:val="en-GB"/>
              </w:rPr>
              <w:t>One message will appear per missing mandatory field, so this message may appear multiple times.</w:t>
            </w:r>
          </w:p>
        </w:tc>
      </w:tr>
      <w:tr w:rsidR="00962EC9" w:rsidTr="00987B2E">
        <w:tc>
          <w:tcPr>
            <w:tcW w:w="5753" w:type="dxa"/>
          </w:tcPr>
          <w:p w:rsidR="00962EC9" w:rsidRDefault="00962EC9" w:rsidP="00987B2E">
            <w:pPr>
              <w:pStyle w:val="ListParagraph"/>
              <w:numPr>
                <w:ilvl w:val="0"/>
                <w:numId w:val="20"/>
              </w:numPr>
              <w:rPr>
                <w:lang w:val="en-GB"/>
              </w:rPr>
            </w:pPr>
            <w:r>
              <w:rPr>
                <w:lang w:val="en-GB"/>
              </w:rPr>
              <w:t>User Clicks on Create Membership</w:t>
            </w:r>
          </w:p>
          <w:p w:rsidR="00962EC9" w:rsidRDefault="00962EC9" w:rsidP="00987B2E">
            <w:pPr>
              <w:pStyle w:val="ListParagraph"/>
              <w:numPr>
                <w:ilvl w:val="0"/>
                <w:numId w:val="20"/>
              </w:numPr>
              <w:rPr>
                <w:lang w:val="en-GB"/>
              </w:rPr>
            </w:pPr>
            <w:r>
              <w:rPr>
                <w:lang w:val="en-GB"/>
              </w:rPr>
              <w:t>Agree to Terms and Conditions checkbox is not checked.</w:t>
            </w:r>
          </w:p>
        </w:tc>
        <w:tc>
          <w:tcPr>
            <w:tcW w:w="5021" w:type="dxa"/>
          </w:tcPr>
          <w:p w:rsidR="00962EC9" w:rsidRDefault="00962EC9" w:rsidP="00987B2E">
            <w:pPr>
              <w:pStyle w:val="ListParagraph"/>
              <w:numPr>
                <w:ilvl w:val="0"/>
                <w:numId w:val="23"/>
              </w:numPr>
              <w:rPr>
                <w:lang w:val="en-GB"/>
              </w:rPr>
            </w:pPr>
            <w:r>
              <w:rPr>
                <w:lang w:val="en-GB"/>
              </w:rPr>
              <w:t>The message CREATE_0002 appears as an error.</w:t>
            </w:r>
          </w:p>
        </w:tc>
      </w:tr>
      <w:tr w:rsidR="00962EC9" w:rsidTr="00987B2E">
        <w:tc>
          <w:tcPr>
            <w:tcW w:w="5753" w:type="dxa"/>
          </w:tcPr>
          <w:p w:rsidR="00962EC9" w:rsidRDefault="00962EC9" w:rsidP="00987B2E">
            <w:pPr>
              <w:pStyle w:val="ListParagraph"/>
              <w:numPr>
                <w:ilvl w:val="0"/>
                <w:numId w:val="20"/>
              </w:numPr>
              <w:rPr>
                <w:lang w:val="en-GB"/>
              </w:rPr>
            </w:pPr>
            <w:r>
              <w:rPr>
                <w:lang w:val="en-GB"/>
              </w:rPr>
              <w:t>User Clicks on Create Membership</w:t>
            </w:r>
          </w:p>
          <w:p w:rsidR="00962EC9" w:rsidRDefault="00962EC9" w:rsidP="00987B2E">
            <w:pPr>
              <w:pStyle w:val="ListParagraph"/>
              <w:numPr>
                <w:ilvl w:val="0"/>
                <w:numId w:val="20"/>
              </w:numPr>
              <w:rPr>
                <w:lang w:val="en-GB"/>
              </w:rPr>
            </w:pPr>
            <w:proofErr w:type="spellStart"/>
            <w:r>
              <w:rPr>
                <w:lang w:val="en-GB"/>
              </w:rPr>
              <w:t>Captcha</w:t>
            </w:r>
            <w:proofErr w:type="spellEnd"/>
            <w:r>
              <w:rPr>
                <w:lang w:val="en-GB"/>
              </w:rPr>
              <w:t xml:space="preserve"> is incorrect</w:t>
            </w:r>
          </w:p>
        </w:tc>
        <w:tc>
          <w:tcPr>
            <w:tcW w:w="5021" w:type="dxa"/>
          </w:tcPr>
          <w:p w:rsidR="00962EC9" w:rsidRDefault="00962EC9" w:rsidP="00987B2E">
            <w:pPr>
              <w:pStyle w:val="ListParagraph"/>
              <w:numPr>
                <w:ilvl w:val="0"/>
                <w:numId w:val="23"/>
              </w:numPr>
              <w:rPr>
                <w:lang w:val="en-GB"/>
              </w:rPr>
            </w:pPr>
            <w:r>
              <w:rPr>
                <w:lang w:val="en-GB"/>
              </w:rPr>
              <w:t>The 3</w:t>
            </w:r>
            <w:r w:rsidRPr="00EB420D">
              <w:rPr>
                <w:vertAlign w:val="superscript"/>
                <w:lang w:val="en-GB"/>
              </w:rPr>
              <w:t>rd</w:t>
            </w:r>
            <w:r>
              <w:rPr>
                <w:lang w:val="en-GB"/>
              </w:rPr>
              <w:t xml:space="preserve"> party </w:t>
            </w:r>
            <w:proofErr w:type="spellStart"/>
            <w:r>
              <w:rPr>
                <w:lang w:val="en-GB"/>
              </w:rPr>
              <w:t>Captcha</w:t>
            </w:r>
            <w:proofErr w:type="spellEnd"/>
            <w:r>
              <w:rPr>
                <w:lang w:val="en-GB"/>
              </w:rPr>
              <w:t xml:space="preserve"> </w:t>
            </w:r>
            <w:proofErr w:type="spellStart"/>
            <w:r>
              <w:rPr>
                <w:lang w:val="en-GB"/>
              </w:rPr>
              <w:t>plugin</w:t>
            </w:r>
            <w:proofErr w:type="spellEnd"/>
            <w:r>
              <w:rPr>
                <w:lang w:val="en-GB"/>
              </w:rPr>
              <w:t xml:space="preserve"> will display an appropriate error message.</w:t>
            </w:r>
          </w:p>
        </w:tc>
      </w:tr>
      <w:tr w:rsidR="00754C1C" w:rsidTr="00987B2E">
        <w:tc>
          <w:tcPr>
            <w:tcW w:w="5753" w:type="dxa"/>
          </w:tcPr>
          <w:p w:rsidR="00754C1C" w:rsidRDefault="00754C1C" w:rsidP="00754C1C">
            <w:pPr>
              <w:pStyle w:val="ListParagraph"/>
              <w:numPr>
                <w:ilvl w:val="0"/>
                <w:numId w:val="20"/>
              </w:numPr>
              <w:rPr>
                <w:lang w:val="en-GB"/>
              </w:rPr>
            </w:pPr>
            <w:r>
              <w:rPr>
                <w:lang w:val="en-GB"/>
              </w:rPr>
              <w:t>User Clicks on Create Membership</w:t>
            </w:r>
          </w:p>
          <w:p w:rsidR="00754C1C" w:rsidRDefault="00754C1C" w:rsidP="00754C1C">
            <w:pPr>
              <w:pStyle w:val="ListParagraph"/>
              <w:numPr>
                <w:ilvl w:val="0"/>
                <w:numId w:val="20"/>
              </w:numPr>
              <w:rPr>
                <w:lang w:val="en-GB"/>
              </w:rPr>
            </w:pPr>
            <w:r>
              <w:rPr>
                <w:lang w:val="en-GB"/>
              </w:rPr>
              <w:t>All mandatory fields are filled in</w:t>
            </w:r>
          </w:p>
          <w:p w:rsidR="00754C1C" w:rsidRDefault="00754C1C" w:rsidP="00754C1C">
            <w:pPr>
              <w:pStyle w:val="ListParagraph"/>
              <w:numPr>
                <w:ilvl w:val="0"/>
                <w:numId w:val="20"/>
              </w:numPr>
              <w:rPr>
                <w:lang w:val="en-GB"/>
              </w:rPr>
            </w:pPr>
            <w:proofErr w:type="spellStart"/>
            <w:r>
              <w:rPr>
                <w:lang w:val="en-GB"/>
              </w:rPr>
              <w:t>Captcha</w:t>
            </w:r>
            <w:proofErr w:type="spellEnd"/>
            <w:r>
              <w:rPr>
                <w:lang w:val="en-GB"/>
              </w:rPr>
              <w:t xml:space="preserve"> has been completed successfully</w:t>
            </w:r>
          </w:p>
          <w:p w:rsidR="00754C1C" w:rsidRDefault="00754C1C" w:rsidP="00987B2E">
            <w:pPr>
              <w:pStyle w:val="ListParagraph"/>
              <w:numPr>
                <w:ilvl w:val="0"/>
                <w:numId w:val="20"/>
              </w:numPr>
              <w:rPr>
                <w:lang w:val="en-GB"/>
              </w:rPr>
            </w:pPr>
            <w:r>
              <w:rPr>
                <w:lang w:val="en-GB"/>
              </w:rPr>
              <w:t>An existing</w:t>
            </w:r>
            <w:r w:rsidR="001A63A7">
              <w:rPr>
                <w:lang w:val="en-GB"/>
              </w:rPr>
              <w:t xml:space="preserve"> Owner or Discovery</w:t>
            </w:r>
            <w:r>
              <w:rPr>
                <w:lang w:val="en-GB"/>
              </w:rPr>
              <w:t xml:space="preserve"> membership is found for the user.</w:t>
            </w:r>
          </w:p>
          <w:p w:rsidR="00360C6A" w:rsidRDefault="00360C6A" w:rsidP="00360C6A">
            <w:pPr>
              <w:pStyle w:val="ListParagraph"/>
              <w:numPr>
                <w:ilvl w:val="0"/>
                <w:numId w:val="20"/>
              </w:numPr>
              <w:rPr>
                <w:lang w:val="en-GB"/>
              </w:rPr>
            </w:pPr>
            <w:r>
              <w:rPr>
                <w:lang w:val="en-GB"/>
              </w:rPr>
              <w:t>A Privileges membership is not found for the user.</w:t>
            </w:r>
          </w:p>
          <w:p w:rsidR="00360C6A" w:rsidRPr="00360C6A" w:rsidRDefault="00360C6A" w:rsidP="00360C6A">
            <w:pPr>
              <w:pStyle w:val="ListParagraph"/>
              <w:rPr>
                <w:lang w:val="en-GB"/>
              </w:rPr>
            </w:pPr>
            <w:r>
              <w:rPr>
                <w:b/>
                <w:lang w:val="en-GB"/>
              </w:rPr>
              <w:t xml:space="preserve">Note: </w:t>
            </w:r>
            <w:r>
              <w:rPr>
                <w:lang w:val="en-GB"/>
              </w:rPr>
              <w:t>This is for when an Ownership was created, but the corresponding Privileges membership has not yet been created.</w:t>
            </w:r>
          </w:p>
        </w:tc>
        <w:tc>
          <w:tcPr>
            <w:tcW w:w="5021" w:type="dxa"/>
          </w:tcPr>
          <w:p w:rsidR="00754C1C" w:rsidRDefault="00365181" w:rsidP="00987B2E">
            <w:pPr>
              <w:pStyle w:val="ListParagraph"/>
              <w:numPr>
                <w:ilvl w:val="0"/>
                <w:numId w:val="23"/>
              </w:numPr>
              <w:rPr>
                <w:lang w:val="en-GB"/>
              </w:rPr>
            </w:pPr>
            <w:r>
              <w:rPr>
                <w:lang w:val="en-GB"/>
              </w:rPr>
              <w:t>The message CREATE_000</w:t>
            </w:r>
            <w:r w:rsidR="00B06149">
              <w:rPr>
                <w:lang w:val="en-GB"/>
              </w:rPr>
              <w:t>8 appears as an error.</w:t>
            </w:r>
          </w:p>
          <w:p w:rsidR="00360C6A" w:rsidRDefault="00360C6A" w:rsidP="000E6720">
            <w:pPr>
              <w:pStyle w:val="ListParagraph"/>
              <w:rPr>
                <w:lang w:val="en-GB"/>
              </w:rPr>
            </w:pPr>
          </w:p>
        </w:tc>
      </w:tr>
      <w:tr w:rsidR="00962EC9" w:rsidTr="00987B2E">
        <w:tc>
          <w:tcPr>
            <w:tcW w:w="5753" w:type="dxa"/>
          </w:tcPr>
          <w:p w:rsidR="00962EC9" w:rsidRDefault="00962EC9" w:rsidP="00987B2E">
            <w:pPr>
              <w:pStyle w:val="ListParagraph"/>
              <w:numPr>
                <w:ilvl w:val="0"/>
                <w:numId w:val="20"/>
              </w:numPr>
              <w:rPr>
                <w:lang w:val="en-GB"/>
              </w:rPr>
            </w:pPr>
            <w:r>
              <w:rPr>
                <w:lang w:val="en-GB"/>
              </w:rPr>
              <w:t>User Clicks on Create Membership</w:t>
            </w:r>
          </w:p>
          <w:p w:rsidR="00962EC9" w:rsidRDefault="00962EC9" w:rsidP="00987B2E">
            <w:pPr>
              <w:pStyle w:val="ListParagraph"/>
              <w:numPr>
                <w:ilvl w:val="0"/>
                <w:numId w:val="20"/>
              </w:numPr>
              <w:rPr>
                <w:lang w:val="en-GB"/>
              </w:rPr>
            </w:pPr>
            <w:r>
              <w:rPr>
                <w:lang w:val="en-GB"/>
              </w:rPr>
              <w:t>All mandatory fields are filled in</w:t>
            </w:r>
          </w:p>
          <w:p w:rsidR="00962EC9" w:rsidRDefault="00962EC9" w:rsidP="00987B2E">
            <w:pPr>
              <w:pStyle w:val="ListParagraph"/>
              <w:numPr>
                <w:ilvl w:val="0"/>
                <w:numId w:val="20"/>
              </w:numPr>
              <w:rPr>
                <w:lang w:val="en-GB"/>
              </w:rPr>
            </w:pPr>
            <w:proofErr w:type="spellStart"/>
            <w:r>
              <w:rPr>
                <w:lang w:val="en-GB"/>
              </w:rPr>
              <w:t>Captcha</w:t>
            </w:r>
            <w:proofErr w:type="spellEnd"/>
            <w:r>
              <w:rPr>
                <w:lang w:val="en-GB"/>
              </w:rPr>
              <w:t xml:space="preserve"> has been completed successfully</w:t>
            </w:r>
          </w:p>
          <w:p w:rsidR="00962EC9" w:rsidRDefault="00962EC9" w:rsidP="00B06A67">
            <w:pPr>
              <w:pStyle w:val="ListParagraph"/>
              <w:numPr>
                <w:ilvl w:val="0"/>
                <w:numId w:val="20"/>
              </w:numPr>
              <w:rPr>
                <w:lang w:val="en-GB"/>
              </w:rPr>
            </w:pPr>
            <w:r>
              <w:rPr>
                <w:lang w:val="en-GB"/>
              </w:rPr>
              <w:t xml:space="preserve">The </w:t>
            </w:r>
            <w:r w:rsidR="00480B75">
              <w:rPr>
                <w:lang w:val="en-GB"/>
              </w:rPr>
              <w:t>member number, phone and email are checked against existing Member Details</w:t>
            </w:r>
          </w:p>
          <w:p w:rsidR="00360C6A" w:rsidRDefault="00360C6A" w:rsidP="00B06A67">
            <w:pPr>
              <w:pStyle w:val="ListParagraph"/>
              <w:numPr>
                <w:ilvl w:val="0"/>
                <w:numId w:val="20"/>
              </w:numPr>
              <w:rPr>
                <w:lang w:val="en-GB"/>
              </w:rPr>
            </w:pPr>
            <w:r>
              <w:rPr>
                <w:lang w:val="en-GB"/>
              </w:rPr>
              <w:t>The details found</w:t>
            </w:r>
            <w:r w:rsidR="003C6AB5">
              <w:rPr>
                <w:lang w:val="en-GB"/>
              </w:rPr>
              <w:t xml:space="preserve"> against the owner number</w:t>
            </w:r>
            <w:r>
              <w:rPr>
                <w:lang w:val="en-GB"/>
              </w:rPr>
              <w:t xml:space="preserve"> do not match the details entered</w:t>
            </w:r>
            <w:r w:rsidR="003C6AB5">
              <w:rPr>
                <w:lang w:val="en-GB"/>
              </w:rPr>
              <w:t xml:space="preserve"> by the user</w:t>
            </w:r>
            <w:r>
              <w:rPr>
                <w:lang w:val="en-GB"/>
              </w:rPr>
              <w:t>.</w:t>
            </w:r>
          </w:p>
        </w:tc>
        <w:tc>
          <w:tcPr>
            <w:tcW w:w="5021" w:type="dxa"/>
          </w:tcPr>
          <w:p w:rsidR="00962EC9" w:rsidRPr="00B06149" w:rsidRDefault="00962EC9" w:rsidP="00B06149">
            <w:pPr>
              <w:pStyle w:val="ListParagraph"/>
              <w:rPr>
                <w:lang w:val="en-GB"/>
              </w:rPr>
            </w:pPr>
            <w:r>
              <w:rPr>
                <w:lang w:val="en-GB"/>
              </w:rPr>
              <w:t>The message CREATE_000</w:t>
            </w:r>
            <w:r w:rsidR="00480B75">
              <w:rPr>
                <w:lang w:val="en-GB"/>
              </w:rPr>
              <w:t>5</w:t>
            </w:r>
            <w:r>
              <w:rPr>
                <w:lang w:val="en-GB"/>
              </w:rPr>
              <w:t xml:space="preserve"> appears as an error.</w:t>
            </w:r>
          </w:p>
        </w:tc>
      </w:tr>
      <w:tr w:rsidR="000229F2" w:rsidTr="00987B2E">
        <w:trPr>
          <w:ins w:id="117" w:author="Andrew.Crawford" w:date="2015-03-17T17:11:00Z"/>
        </w:trPr>
        <w:tc>
          <w:tcPr>
            <w:tcW w:w="5753" w:type="dxa"/>
          </w:tcPr>
          <w:p w:rsidR="00AB65FF" w:rsidRDefault="00AB65FF" w:rsidP="00987B2E">
            <w:pPr>
              <w:pStyle w:val="ListParagraph"/>
              <w:numPr>
                <w:ilvl w:val="0"/>
                <w:numId w:val="20"/>
              </w:numPr>
              <w:rPr>
                <w:ins w:id="118" w:author="Andrew.Crawford" w:date="2015-03-17T17:11:00Z"/>
                <w:lang w:val="en-GB"/>
              </w:rPr>
            </w:pPr>
            <w:ins w:id="119" w:author="Andrew.Crawford" w:date="2015-03-17T17:11:00Z">
              <w:r>
                <w:rPr>
                  <w:lang w:val="en-GB"/>
                </w:rPr>
                <w:t>The member is a DISCOVERY member.</w:t>
              </w:r>
            </w:ins>
          </w:p>
          <w:p w:rsidR="000229F2" w:rsidRDefault="000229F2" w:rsidP="00987B2E">
            <w:pPr>
              <w:pStyle w:val="ListParagraph"/>
              <w:numPr>
                <w:ilvl w:val="0"/>
                <w:numId w:val="20"/>
              </w:numPr>
              <w:rPr>
                <w:ins w:id="120" w:author="Andrew.Crawford" w:date="2015-03-17T17:11:00Z"/>
                <w:lang w:val="en-GB"/>
              </w:rPr>
            </w:pPr>
            <w:ins w:id="121" w:author="Andrew.Crawford" w:date="2015-03-17T17:11:00Z">
              <w:r>
                <w:rPr>
                  <w:lang w:val="en-GB"/>
                </w:rPr>
                <w:t>The value against ‘Password’ and ‘</w:t>
              </w:r>
              <w:proofErr w:type="spellStart"/>
              <w:r>
                <w:rPr>
                  <w:lang w:val="en-GB"/>
                </w:rPr>
                <w:t>Reenter</w:t>
              </w:r>
              <w:proofErr w:type="spellEnd"/>
              <w:r>
                <w:rPr>
                  <w:lang w:val="en-GB"/>
                </w:rPr>
                <w:t xml:space="preserve"> Password’ do not match</w:t>
              </w:r>
              <w:r w:rsidR="00BC35E7">
                <w:rPr>
                  <w:lang w:val="en-GB"/>
                </w:rPr>
                <w:t>.</w:t>
              </w:r>
            </w:ins>
          </w:p>
        </w:tc>
        <w:tc>
          <w:tcPr>
            <w:tcW w:w="5021" w:type="dxa"/>
          </w:tcPr>
          <w:p w:rsidR="000229F2" w:rsidRDefault="000229F2" w:rsidP="00B06149">
            <w:pPr>
              <w:pStyle w:val="ListParagraph"/>
              <w:rPr>
                <w:ins w:id="122" w:author="Andrew.Crawford" w:date="2015-03-17T17:11:00Z"/>
                <w:lang w:val="en-GB"/>
              </w:rPr>
            </w:pPr>
            <w:ins w:id="123" w:author="Andrew.Crawford" w:date="2015-03-17T17:11:00Z">
              <w:r>
                <w:rPr>
                  <w:lang w:val="en-GB"/>
                </w:rPr>
                <w:t>The message CREATE_0007 appears as an error.</w:t>
              </w:r>
            </w:ins>
          </w:p>
        </w:tc>
      </w:tr>
      <w:tr w:rsidR="00962EC9" w:rsidTr="00987B2E">
        <w:tc>
          <w:tcPr>
            <w:tcW w:w="5753" w:type="dxa"/>
          </w:tcPr>
          <w:p w:rsidR="00962EC9" w:rsidRDefault="00962EC9" w:rsidP="00987B2E">
            <w:pPr>
              <w:pStyle w:val="ListParagraph"/>
              <w:numPr>
                <w:ilvl w:val="0"/>
                <w:numId w:val="20"/>
              </w:numPr>
              <w:rPr>
                <w:lang w:val="en-GB"/>
              </w:rPr>
            </w:pPr>
            <w:r>
              <w:rPr>
                <w:lang w:val="en-GB"/>
              </w:rPr>
              <w:t>User Clicks on Create Membership</w:t>
            </w:r>
          </w:p>
          <w:p w:rsidR="00962EC9" w:rsidRPr="00DD78E6" w:rsidRDefault="00962EC9" w:rsidP="00987B2E">
            <w:pPr>
              <w:pStyle w:val="ListParagraph"/>
              <w:numPr>
                <w:ilvl w:val="0"/>
                <w:numId w:val="20"/>
              </w:numPr>
              <w:rPr>
                <w:lang w:val="en-GB"/>
              </w:rPr>
            </w:pPr>
            <w:r>
              <w:rPr>
                <w:lang w:val="en-GB"/>
              </w:rPr>
              <w:t>All mandatory fields are filled in</w:t>
            </w:r>
          </w:p>
          <w:p w:rsidR="00962EC9" w:rsidRDefault="00962EC9" w:rsidP="00987B2E">
            <w:pPr>
              <w:pStyle w:val="ListParagraph"/>
              <w:numPr>
                <w:ilvl w:val="0"/>
                <w:numId w:val="20"/>
              </w:numPr>
              <w:rPr>
                <w:lang w:val="en-GB"/>
              </w:rPr>
            </w:pPr>
            <w:proofErr w:type="spellStart"/>
            <w:r>
              <w:rPr>
                <w:lang w:val="en-GB"/>
              </w:rPr>
              <w:t>Captcha</w:t>
            </w:r>
            <w:proofErr w:type="spellEnd"/>
            <w:r>
              <w:rPr>
                <w:lang w:val="en-GB"/>
              </w:rPr>
              <w:t xml:space="preserve"> has been completed successfully</w:t>
            </w:r>
          </w:p>
          <w:p w:rsidR="00962EC9" w:rsidRDefault="00962EC9" w:rsidP="00987B2E">
            <w:pPr>
              <w:pStyle w:val="ListParagraph"/>
              <w:numPr>
                <w:ilvl w:val="0"/>
                <w:numId w:val="20"/>
              </w:numPr>
              <w:rPr>
                <w:lang w:val="en-GB"/>
              </w:rPr>
            </w:pPr>
            <w:r>
              <w:rPr>
                <w:lang w:val="en-GB"/>
              </w:rPr>
              <w:t>No existing membership was found</w:t>
            </w:r>
          </w:p>
        </w:tc>
        <w:tc>
          <w:tcPr>
            <w:tcW w:w="5021" w:type="dxa"/>
          </w:tcPr>
          <w:p w:rsidR="00962EC9" w:rsidRDefault="00962EC9" w:rsidP="00987B2E">
            <w:pPr>
              <w:pStyle w:val="ListParagraph"/>
              <w:numPr>
                <w:ilvl w:val="0"/>
                <w:numId w:val="23"/>
              </w:numPr>
              <w:rPr>
                <w:lang w:val="en-GB"/>
              </w:rPr>
            </w:pPr>
            <w:r>
              <w:rPr>
                <w:lang w:val="en-GB"/>
              </w:rPr>
              <w:t>The user is taken to the external NAB payment gateway page for our account.</w:t>
            </w:r>
          </w:p>
        </w:tc>
      </w:tr>
      <w:tr w:rsidR="00B96A93" w:rsidTr="00987B2E">
        <w:tc>
          <w:tcPr>
            <w:tcW w:w="5753" w:type="dxa"/>
          </w:tcPr>
          <w:p w:rsidR="00B96A93" w:rsidRPr="002657AC" w:rsidRDefault="00B96A93" w:rsidP="00987B2E">
            <w:pPr>
              <w:pStyle w:val="ListParagraph"/>
              <w:numPr>
                <w:ilvl w:val="0"/>
                <w:numId w:val="20"/>
              </w:numPr>
              <w:rPr>
                <w:b/>
                <w:lang w:val="en-GB"/>
              </w:rPr>
            </w:pPr>
            <w:r>
              <w:rPr>
                <w:lang w:val="en-GB"/>
              </w:rPr>
              <w:t>NAB Payment successfully processed</w:t>
            </w:r>
          </w:p>
        </w:tc>
        <w:tc>
          <w:tcPr>
            <w:tcW w:w="5021" w:type="dxa"/>
          </w:tcPr>
          <w:p w:rsidR="00B96A93" w:rsidRDefault="00B96A93" w:rsidP="00E32138">
            <w:pPr>
              <w:pStyle w:val="ListParagraph"/>
              <w:numPr>
                <w:ilvl w:val="0"/>
                <w:numId w:val="23"/>
              </w:numPr>
              <w:rPr>
                <w:lang w:val="en-GB"/>
              </w:rPr>
            </w:pPr>
            <w:r>
              <w:rPr>
                <w:lang w:val="en-GB"/>
              </w:rPr>
              <w:t>The user is shown a page or fields that allow them to set their initial password.</w:t>
            </w:r>
          </w:p>
          <w:p w:rsidR="00B96A93" w:rsidRDefault="00B96A93" w:rsidP="00E32138">
            <w:pPr>
              <w:pStyle w:val="ListParagraph"/>
              <w:numPr>
                <w:ilvl w:val="0"/>
                <w:numId w:val="23"/>
              </w:numPr>
              <w:rPr>
                <w:lang w:val="en-GB"/>
              </w:rPr>
            </w:pPr>
            <w:r>
              <w:rPr>
                <w:lang w:val="en-GB"/>
              </w:rPr>
              <w:t xml:space="preserve">This should be the same or similar layout </w:t>
            </w:r>
            <w:r>
              <w:rPr>
                <w:lang w:val="en-GB"/>
              </w:rPr>
              <w:lastRenderedPageBreak/>
              <w:t>used with the ‘Forgotten Password’ page.</w:t>
            </w:r>
          </w:p>
          <w:p w:rsidR="00B96A93" w:rsidRPr="002657AC" w:rsidRDefault="00B96A93" w:rsidP="00987B2E">
            <w:pPr>
              <w:pStyle w:val="ListParagraph"/>
              <w:numPr>
                <w:ilvl w:val="0"/>
                <w:numId w:val="23"/>
              </w:numPr>
              <w:rPr>
                <w:b/>
                <w:lang w:val="en-GB"/>
              </w:rPr>
            </w:pPr>
            <w:r>
              <w:rPr>
                <w:lang w:val="en-GB"/>
              </w:rPr>
              <w:t xml:space="preserve">Once a new password is entered, the create member </w:t>
            </w:r>
            <w:proofErr w:type="spellStart"/>
            <w:r>
              <w:rPr>
                <w:lang w:val="en-GB"/>
              </w:rPr>
              <w:t>webservice</w:t>
            </w:r>
            <w:proofErr w:type="spellEnd"/>
            <w:r>
              <w:rPr>
                <w:lang w:val="en-GB"/>
              </w:rPr>
              <w:t xml:space="preserve"> can be called.</w:t>
            </w:r>
          </w:p>
        </w:tc>
      </w:tr>
    </w:tbl>
    <w:p w:rsidR="00962EC9" w:rsidRDefault="00962EC9" w:rsidP="00962EC9">
      <w:pPr>
        <w:pStyle w:val="ListParagraph"/>
        <w:ind w:left="792"/>
        <w:rPr>
          <w:lang w:val="en-GB"/>
        </w:rPr>
      </w:pPr>
    </w:p>
    <w:p w:rsidR="006C7B0A" w:rsidRDefault="006C7B0A" w:rsidP="006C7B0A">
      <w:pPr>
        <w:pStyle w:val="Heading1"/>
      </w:pPr>
      <w:bookmarkStart w:id="124" w:name="_Toc414285299"/>
      <w:r>
        <w:t xml:space="preserve">New </w:t>
      </w:r>
      <w:del w:id="125" w:author="Andrew.Crawford" w:date="2015-03-16T13:29:00Z">
        <w:r w:rsidDel="00B05603">
          <w:delText>Non-Owner</w:delText>
        </w:r>
      </w:del>
      <w:ins w:id="126" w:author="Andrew.Crawford" w:date="2015-03-16T13:29:00Z">
        <w:r w:rsidR="00B05603">
          <w:t>Public</w:t>
        </w:r>
      </w:ins>
      <w:r>
        <w:t xml:space="preserve"> Member Page</w:t>
      </w:r>
      <w:bookmarkEnd w:id="124"/>
    </w:p>
    <w:p w:rsidR="00D7057A" w:rsidRPr="00FD1DC0" w:rsidRDefault="00DD78E6" w:rsidP="00D7057A">
      <w:pPr>
        <w:pStyle w:val="Heading2"/>
      </w:pPr>
      <w:r>
        <w:t xml:space="preserve"> </w:t>
      </w:r>
      <w:bookmarkStart w:id="127" w:name="_Toc414285300"/>
      <w:r w:rsidR="00D7057A">
        <w:t>Navigation to Page</w:t>
      </w:r>
      <w:bookmarkEnd w:id="127"/>
    </w:p>
    <w:p w:rsidR="00D7057A" w:rsidRDefault="00D7057A" w:rsidP="00D7057A">
      <w:pPr>
        <w:pStyle w:val="ListParagraph"/>
        <w:numPr>
          <w:ilvl w:val="0"/>
          <w:numId w:val="27"/>
        </w:numPr>
        <w:ind w:left="709"/>
        <w:rPr>
          <w:lang w:val="en-GB"/>
        </w:rPr>
      </w:pPr>
      <w:r>
        <w:rPr>
          <w:lang w:val="en-GB"/>
        </w:rPr>
        <w:t>Shown when the user clicks on ‘</w:t>
      </w:r>
      <w:r w:rsidR="00E2262B">
        <w:rPr>
          <w:lang w:val="en-GB"/>
        </w:rPr>
        <w:t xml:space="preserve"> ‘Member of the public’ </w:t>
      </w:r>
    </w:p>
    <w:p w:rsidR="00D7057A" w:rsidRDefault="00D7057A" w:rsidP="00D7057A">
      <w:pPr>
        <w:pStyle w:val="Heading2"/>
      </w:pPr>
      <w:r>
        <w:t xml:space="preserve"> </w:t>
      </w:r>
      <w:bookmarkStart w:id="128" w:name="_Toc414285301"/>
      <w:r>
        <w:t>Navigation from Page</w:t>
      </w:r>
      <w:bookmarkEnd w:id="128"/>
    </w:p>
    <w:p w:rsidR="00D7057A" w:rsidRDefault="00D7057A" w:rsidP="00D7057A">
      <w:pPr>
        <w:pStyle w:val="ListParagraph"/>
        <w:numPr>
          <w:ilvl w:val="0"/>
          <w:numId w:val="14"/>
        </w:numPr>
        <w:rPr>
          <w:lang w:val="en-GB"/>
        </w:rPr>
      </w:pPr>
      <w:r>
        <w:rPr>
          <w:lang w:val="en-GB"/>
        </w:rPr>
        <w:t>User clicks on the ‘</w:t>
      </w:r>
      <w:r w:rsidR="00E2262B">
        <w:rPr>
          <w:lang w:val="en-GB"/>
        </w:rPr>
        <w:t xml:space="preserve">Join now’ </w:t>
      </w:r>
      <w:r>
        <w:rPr>
          <w:lang w:val="en-GB"/>
        </w:rPr>
        <w:t>button</w:t>
      </w:r>
      <w:r w:rsidR="003F51AC">
        <w:rPr>
          <w:lang w:val="en-GB"/>
        </w:rPr>
        <w:t xml:space="preserve"> in the general navigation area and is taken to the login page.</w:t>
      </w:r>
    </w:p>
    <w:p w:rsidR="003F51AC" w:rsidRDefault="003F51AC" w:rsidP="00D7057A">
      <w:pPr>
        <w:pStyle w:val="ListParagraph"/>
        <w:numPr>
          <w:ilvl w:val="0"/>
          <w:numId w:val="14"/>
        </w:numPr>
        <w:rPr>
          <w:lang w:val="en-GB"/>
        </w:rPr>
      </w:pPr>
      <w:r>
        <w:rPr>
          <w:lang w:val="en-GB"/>
        </w:rPr>
        <w:t>User clicks on Create Membership and all validations pass and is taken to the NAB Payment page.</w:t>
      </w:r>
    </w:p>
    <w:p w:rsidR="00D7057A" w:rsidRPr="003F51AC" w:rsidRDefault="00893CBD" w:rsidP="003F51AC">
      <w:pPr>
        <w:pStyle w:val="Heading2"/>
        <w:tabs>
          <w:tab w:val="clear" w:pos="644"/>
          <w:tab w:val="num" w:pos="993"/>
        </w:tabs>
        <w:ind w:left="709"/>
      </w:pPr>
      <w:r>
        <w:t xml:space="preserve"> </w:t>
      </w:r>
      <w:bookmarkStart w:id="129" w:name="_Toc414285302"/>
      <w:r w:rsidR="00D7057A">
        <w:t>Screen Wireframes</w:t>
      </w:r>
      <w:bookmarkEnd w:id="129"/>
    </w:p>
    <w:p w:rsidR="00D7057A" w:rsidRDefault="000B7C61" w:rsidP="00D7057A">
      <w:pPr>
        <w:ind w:left="414" w:firstLine="720"/>
        <w:rPr>
          <w:lang w:val="en-GB"/>
        </w:rPr>
      </w:pPr>
      <w:del w:id="130" w:author="Andrew.Crawford" w:date="2015-03-16T11:20:00Z">
        <w:r>
          <w:rPr>
            <w:noProof/>
            <w:lang w:val="en-US"/>
            <w:rPrChange w:id="131">
              <w:rPr>
                <w:b/>
                <w:bCs/>
                <w:noProof/>
                <w:lang w:val="en-US"/>
              </w:rPr>
            </w:rPrChange>
          </w:rPr>
          <w:drawing>
            <wp:inline distT="0" distB="0" distL="0" distR="0">
              <wp:extent cx="503872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8725" cy="5305425"/>
                      </a:xfrm>
                      <a:prstGeom prst="rect">
                        <a:avLst/>
                      </a:prstGeom>
                      <a:noFill/>
                      <a:ln>
                        <a:noFill/>
                      </a:ln>
                    </pic:spPr>
                  </pic:pic>
                </a:graphicData>
              </a:graphic>
            </wp:inline>
          </w:drawing>
        </w:r>
      </w:del>
      <w:ins w:id="132" w:author="Andrew.Crawford" w:date="2015-03-16T11:20:00Z">
        <w:r>
          <w:rPr>
            <w:noProof/>
            <w:lang w:val="en-US"/>
            <w:rPrChange w:id="133">
              <w:rPr>
                <w:b/>
                <w:bCs/>
                <w:noProof/>
                <w:lang w:val="en-US"/>
              </w:rPr>
            </w:rPrChange>
          </w:rPr>
          <w:drawing>
            <wp:inline distT="0" distB="0" distL="0" distR="0">
              <wp:extent cx="4548146" cy="378390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0472" cy="3785835"/>
                      </a:xfrm>
                      <a:prstGeom prst="rect">
                        <a:avLst/>
                      </a:prstGeom>
                      <a:noFill/>
                      <a:ln>
                        <a:noFill/>
                      </a:ln>
                    </pic:spPr>
                  </pic:pic>
                </a:graphicData>
              </a:graphic>
            </wp:inline>
          </w:drawing>
        </w:r>
      </w:ins>
    </w:p>
    <w:p w:rsidR="00D7057A" w:rsidRPr="004C37D7" w:rsidRDefault="00D7057A" w:rsidP="00D7057A">
      <w:pPr>
        <w:ind w:left="273"/>
        <w:rPr>
          <w:lang w:val="en-GB"/>
        </w:rPr>
      </w:pPr>
      <w:r>
        <w:rPr>
          <w:b/>
          <w:lang w:val="en-GB"/>
        </w:rPr>
        <w:lastRenderedPageBreak/>
        <w:t xml:space="preserve">Note: </w:t>
      </w:r>
      <w:r>
        <w:rPr>
          <w:lang w:val="en-GB"/>
        </w:rPr>
        <w:t>This is just a rough guide to required fields and basic layout. It is not intended as a final design</w:t>
      </w:r>
    </w:p>
    <w:p w:rsidR="00D7057A" w:rsidRDefault="00D7057A" w:rsidP="00D7057A">
      <w:pPr>
        <w:pStyle w:val="Heading3"/>
        <w:numPr>
          <w:ilvl w:val="2"/>
          <w:numId w:val="28"/>
        </w:numPr>
        <w:tabs>
          <w:tab w:val="clear" w:pos="720"/>
          <w:tab w:val="num" w:pos="993"/>
        </w:tabs>
        <w:ind w:hanging="294"/>
      </w:pPr>
      <w:bookmarkStart w:id="134" w:name="_Toc414285303"/>
      <w:r>
        <w:t>Screen Fields</w:t>
      </w:r>
      <w:bookmarkEnd w:id="134"/>
    </w:p>
    <w:tbl>
      <w:tblPr>
        <w:tblStyle w:val="TableGrid"/>
        <w:tblW w:w="10774" w:type="dxa"/>
        <w:tblInd w:w="-743" w:type="dxa"/>
        <w:tblLook w:val="04A0"/>
      </w:tblPr>
      <w:tblGrid>
        <w:gridCol w:w="3753"/>
        <w:gridCol w:w="5644"/>
        <w:gridCol w:w="1377"/>
      </w:tblGrid>
      <w:tr w:rsidR="00D7057A" w:rsidTr="00382E65">
        <w:tc>
          <w:tcPr>
            <w:tcW w:w="3753" w:type="dxa"/>
          </w:tcPr>
          <w:p w:rsidR="00D7057A" w:rsidRPr="00771210" w:rsidRDefault="00D7057A" w:rsidP="005276B9">
            <w:pPr>
              <w:rPr>
                <w:b/>
                <w:lang w:val="en-GB"/>
              </w:rPr>
            </w:pPr>
            <w:r>
              <w:rPr>
                <w:b/>
                <w:lang w:val="en-GB"/>
              </w:rPr>
              <w:t>Item</w:t>
            </w:r>
          </w:p>
        </w:tc>
        <w:tc>
          <w:tcPr>
            <w:tcW w:w="5644" w:type="dxa"/>
          </w:tcPr>
          <w:p w:rsidR="00D7057A" w:rsidRPr="00771210" w:rsidRDefault="00D7057A" w:rsidP="005276B9">
            <w:pPr>
              <w:rPr>
                <w:b/>
                <w:lang w:val="en-GB"/>
              </w:rPr>
            </w:pPr>
            <w:r w:rsidRPr="00771210">
              <w:rPr>
                <w:b/>
                <w:lang w:val="en-GB"/>
              </w:rPr>
              <w:t>Type</w:t>
            </w:r>
          </w:p>
        </w:tc>
        <w:tc>
          <w:tcPr>
            <w:tcW w:w="1377" w:type="dxa"/>
          </w:tcPr>
          <w:p w:rsidR="00D7057A" w:rsidRPr="00771210" w:rsidRDefault="00D7057A" w:rsidP="005276B9">
            <w:pPr>
              <w:rPr>
                <w:b/>
                <w:lang w:val="en-GB"/>
              </w:rPr>
            </w:pPr>
            <w:r>
              <w:rPr>
                <w:b/>
                <w:lang w:val="en-GB"/>
              </w:rPr>
              <w:t>Mandatory</w:t>
            </w:r>
          </w:p>
        </w:tc>
      </w:tr>
      <w:tr w:rsidR="00D7057A" w:rsidTr="00382E65">
        <w:tc>
          <w:tcPr>
            <w:tcW w:w="3753" w:type="dxa"/>
          </w:tcPr>
          <w:p w:rsidR="00D7057A" w:rsidRDefault="00D7057A" w:rsidP="005276B9">
            <w:pPr>
              <w:rPr>
                <w:lang w:val="en-GB"/>
              </w:rPr>
            </w:pPr>
            <w:r>
              <w:rPr>
                <w:lang w:val="en-GB"/>
              </w:rPr>
              <w:t>Title</w:t>
            </w:r>
          </w:p>
        </w:tc>
        <w:tc>
          <w:tcPr>
            <w:tcW w:w="5644" w:type="dxa"/>
          </w:tcPr>
          <w:p w:rsidR="00D7057A" w:rsidRDefault="00D7057A" w:rsidP="005276B9">
            <w:pPr>
              <w:rPr>
                <w:lang w:val="en-GB"/>
              </w:rPr>
            </w:pPr>
            <w:r>
              <w:rPr>
                <w:lang w:val="en-GB"/>
              </w:rPr>
              <w:t>Input Field</w:t>
            </w:r>
          </w:p>
          <w:p w:rsidR="00D7057A" w:rsidRDefault="00D7057A" w:rsidP="005276B9">
            <w:pPr>
              <w:rPr>
                <w:lang w:val="en-GB"/>
              </w:rPr>
            </w:pPr>
            <w:r>
              <w:rPr>
                <w:lang w:val="en-GB"/>
              </w:rPr>
              <w:t>20 CHAR</w:t>
            </w:r>
          </w:p>
        </w:tc>
        <w:tc>
          <w:tcPr>
            <w:tcW w:w="1377" w:type="dxa"/>
          </w:tcPr>
          <w:p w:rsidR="00D7057A" w:rsidRDefault="00D7057A" w:rsidP="005276B9">
            <w:pPr>
              <w:rPr>
                <w:lang w:val="en-GB"/>
              </w:rPr>
            </w:pPr>
            <w:r>
              <w:rPr>
                <w:lang w:val="en-GB"/>
              </w:rPr>
              <w:t>N</w:t>
            </w:r>
          </w:p>
        </w:tc>
      </w:tr>
      <w:tr w:rsidR="00D7057A" w:rsidTr="00382E65">
        <w:tc>
          <w:tcPr>
            <w:tcW w:w="3753" w:type="dxa"/>
          </w:tcPr>
          <w:p w:rsidR="00D7057A" w:rsidRDefault="00D7057A" w:rsidP="005276B9">
            <w:pPr>
              <w:rPr>
                <w:lang w:val="en-GB"/>
              </w:rPr>
            </w:pPr>
            <w:r>
              <w:rPr>
                <w:lang w:val="en-GB"/>
              </w:rPr>
              <w:t>First Name</w:t>
            </w:r>
          </w:p>
        </w:tc>
        <w:tc>
          <w:tcPr>
            <w:tcW w:w="5644" w:type="dxa"/>
          </w:tcPr>
          <w:p w:rsidR="00D7057A" w:rsidRDefault="00D7057A" w:rsidP="005276B9">
            <w:pPr>
              <w:rPr>
                <w:lang w:val="en-GB"/>
              </w:rPr>
            </w:pPr>
            <w:r>
              <w:rPr>
                <w:lang w:val="en-GB"/>
              </w:rPr>
              <w:t>Input Field</w:t>
            </w:r>
          </w:p>
          <w:p w:rsidR="00D7057A" w:rsidRDefault="00D7057A" w:rsidP="005276B9">
            <w:pPr>
              <w:rPr>
                <w:lang w:val="en-GB"/>
              </w:rPr>
            </w:pPr>
            <w:r>
              <w:rPr>
                <w:lang w:val="en-GB"/>
              </w:rPr>
              <w:t>50 CHAR</w:t>
            </w:r>
          </w:p>
        </w:tc>
        <w:tc>
          <w:tcPr>
            <w:tcW w:w="1377" w:type="dxa"/>
          </w:tcPr>
          <w:p w:rsidR="00D7057A" w:rsidRDefault="00D7057A" w:rsidP="005276B9">
            <w:pPr>
              <w:rPr>
                <w:lang w:val="en-GB"/>
              </w:rPr>
            </w:pPr>
            <w:r>
              <w:rPr>
                <w:lang w:val="en-GB"/>
              </w:rPr>
              <w:t>Y</w:t>
            </w:r>
          </w:p>
        </w:tc>
      </w:tr>
      <w:tr w:rsidR="00DD3320" w:rsidTr="00382E65">
        <w:tc>
          <w:tcPr>
            <w:tcW w:w="3753" w:type="dxa"/>
          </w:tcPr>
          <w:p w:rsidR="00DD3320" w:rsidRDefault="00DD3320" w:rsidP="005276B9">
            <w:pPr>
              <w:rPr>
                <w:lang w:val="en-GB"/>
              </w:rPr>
            </w:pPr>
            <w:r>
              <w:rPr>
                <w:lang w:val="en-GB"/>
              </w:rPr>
              <w:t>Partner Name</w:t>
            </w:r>
          </w:p>
        </w:tc>
        <w:tc>
          <w:tcPr>
            <w:tcW w:w="5644" w:type="dxa"/>
          </w:tcPr>
          <w:p w:rsidR="00DD3320" w:rsidRDefault="00DD3320" w:rsidP="005276B9">
            <w:pPr>
              <w:rPr>
                <w:lang w:val="en-GB"/>
              </w:rPr>
            </w:pPr>
            <w:r>
              <w:rPr>
                <w:lang w:val="en-GB"/>
              </w:rPr>
              <w:t>Input Field</w:t>
            </w:r>
          </w:p>
          <w:p w:rsidR="00DD3320" w:rsidRDefault="00DD3320" w:rsidP="005276B9">
            <w:pPr>
              <w:rPr>
                <w:lang w:val="en-GB"/>
              </w:rPr>
            </w:pPr>
            <w:r>
              <w:rPr>
                <w:lang w:val="en-GB"/>
              </w:rPr>
              <w:t>50 CHAR</w:t>
            </w:r>
          </w:p>
        </w:tc>
        <w:tc>
          <w:tcPr>
            <w:tcW w:w="1377" w:type="dxa"/>
          </w:tcPr>
          <w:p w:rsidR="00DD3320" w:rsidRDefault="00DD3320" w:rsidP="005276B9">
            <w:pPr>
              <w:rPr>
                <w:lang w:val="en-GB"/>
              </w:rPr>
            </w:pPr>
            <w:r>
              <w:rPr>
                <w:lang w:val="en-GB"/>
              </w:rPr>
              <w:t>N</w:t>
            </w:r>
          </w:p>
        </w:tc>
      </w:tr>
      <w:tr w:rsidR="00D7057A" w:rsidTr="00382E65">
        <w:tc>
          <w:tcPr>
            <w:tcW w:w="3753" w:type="dxa"/>
          </w:tcPr>
          <w:p w:rsidR="00D7057A" w:rsidRDefault="00D7057A" w:rsidP="005276B9">
            <w:pPr>
              <w:rPr>
                <w:lang w:val="en-GB"/>
              </w:rPr>
            </w:pPr>
            <w:r>
              <w:rPr>
                <w:lang w:val="en-GB"/>
              </w:rPr>
              <w:t>Last Name</w:t>
            </w:r>
          </w:p>
        </w:tc>
        <w:tc>
          <w:tcPr>
            <w:tcW w:w="5644" w:type="dxa"/>
          </w:tcPr>
          <w:p w:rsidR="00D7057A" w:rsidRDefault="00D7057A" w:rsidP="005276B9">
            <w:pPr>
              <w:rPr>
                <w:lang w:val="en-GB"/>
              </w:rPr>
            </w:pPr>
            <w:r>
              <w:rPr>
                <w:lang w:val="en-GB"/>
              </w:rPr>
              <w:t>Input Field</w:t>
            </w:r>
          </w:p>
          <w:p w:rsidR="00D7057A" w:rsidRDefault="00D7057A" w:rsidP="005276B9">
            <w:pPr>
              <w:rPr>
                <w:lang w:val="en-GB"/>
              </w:rPr>
            </w:pPr>
            <w:r>
              <w:rPr>
                <w:lang w:val="en-GB"/>
              </w:rPr>
              <w:t>50 CHAR</w:t>
            </w:r>
          </w:p>
        </w:tc>
        <w:tc>
          <w:tcPr>
            <w:tcW w:w="1377" w:type="dxa"/>
          </w:tcPr>
          <w:p w:rsidR="00D7057A" w:rsidRDefault="00D7057A" w:rsidP="005276B9">
            <w:pPr>
              <w:rPr>
                <w:lang w:val="en-GB"/>
              </w:rPr>
            </w:pPr>
            <w:r>
              <w:rPr>
                <w:lang w:val="en-GB"/>
              </w:rPr>
              <w:t>Y</w:t>
            </w:r>
          </w:p>
        </w:tc>
      </w:tr>
      <w:tr w:rsidR="00D7057A" w:rsidTr="00382E65">
        <w:tc>
          <w:tcPr>
            <w:tcW w:w="3753" w:type="dxa"/>
          </w:tcPr>
          <w:p w:rsidR="00D7057A" w:rsidRDefault="00D7057A" w:rsidP="005276B9">
            <w:pPr>
              <w:rPr>
                <w:lang w:val="en-GB"/>
              </w:rPr>
            </w:pPr>
            <w:r>
              <w:rPr>
                <w:lang w:val="en-GB"/>
              </w:rPr>
              <w:t>Date of Birth</w:t>
            </w:r>
          </w:p>
        </w:tc>
        <w:tc>
          <w:tcPr>
            <w:tcW w:w="5644" w:type="dxa"/>
          </w:tcPr>
          <w:p w:rsidR="00D7057A" w:rsidRDefault="00D7057A" w:rsidP="005276B9">
            <w:pPr>
              <w:rPr>
                <w:lang w:val="en-GB"/>
              </w:rPr>
            </w:pPr>
            <w:r>
              <w:rPr>
                <w:lang w:val="en-GB"/>
              </w:rPr>
              <w:t>Date Picker</w:t>
            </w:r>
          </w:p>
          <w:p w:rsidR="003F51AC" w:rsidRDefault="003F51AC" w:rsidP="005276B9">
            <w:pPr>
              <w:rPr>
                <w:lang w:val="en-GB"/>
              </w:rPr>
            </w:pPr>
            <w:r>
              <w:rPr>
                <w:lang w:val="en-GB"/>
              </w:rPr>
              <w:t>Date format should be: Day</w:t>
            </w:r>
            <w:r w:rsidR="008C6C81">
              <w:rPr>
                <w:lang w:val="en-GB"/>
              </w:rPr>
              <w:t xml:space="preserve"> (2 Digits)</w:t>
            </w:r>
            <w:r>
              <w:rPr>
                <w:lang w:val="en-GB"/>
              </w:rPr>
              <w:t xml:space="preserve"> / Month</w:t>
            </w:r>
            <w:r w:rsidR="008C6C81">
              <w:rPr>
                <w:lang w:val="en-GB"/>
              </w:rPr>
              <w:t xml:space="preserve"> (2 Digits)</w:t>
            </w:r>
            <w:r>
              <w:rPr>
                <w:lang w:val="en-GB"/>
              </w:rPr>
              <w:t xml:space="preserve"> / Year</w:t>
            </w:r>
            <w:r w:rsidR="008C6C81">
              <w:rPr>
                <w:lang w:val="en-GB"/>
              </w:rPr>
              <w:t xml:space="preserve"> (4 Digits)</w:t>
            </w:r>
          </w:p>
        </w:tc>
        <w:tc>
          <w:tcPr>
            <w:tcW w:w="1377" w:type="dxa"/>
          </w:tcPr>
          <w:p w:rsidR="00D7057A" w:rsidRDefault="00D7057A" w:rsidP="005276B9">
            <w:pPr>
              <w:rPr>
                <w:lang w:val="en-GB"/>
              </w:rPr>
            </w:pPr>
            <w:r>
              <w:rPr>
                <w:lang w:val="en-GB"/>
              </w:rPr>
              <w:t>Y</w:t>
            </w:r>
          </w:p>
        </w:tc>
      </w:tr>
      <w:tr w:rsidR="00D7057A" w:rsidTr="00382E65">
        <w:tc>
          <w:tcPr>
            <w:tcW w:w="3753" w:type="dxa"/>
          </w:tcPr>
          <w:p w:rsidR="00D7057A" w:rsidRDefault="00DC777F" w:rsidP="00DC777F">
            <w:pPr>
              <w:rPr>
                <w:lang w:val="en-GB"/>
              </w:rPr>
            </w:pPr>
            <w:r>
              <w:rPr>
                <w:lang w:val="en-GB"/>
              </w:rPr>
              <w:t>Phone</w:t>
            </w:r>
          </w:p>
        </w:tc>
        <w:tc>
          <w:tcPr>
            <w:tcW w:w="5644" w:type="dxa"/>
          </w:tcPr>
          <w:p w:rsidR="00D7057A" w:rsidRDefault="00D7057A" w:rsidP="005276B9">
            <w:pPr>
              <w:rPr>
                <w:lang w:val="en-GB"/>
              </w:rPr>
            </w:pPr>
            <w:r>
              <w:rPr>
                <w:lang w:val="en-GB"/>
              </w:rPr>
              <w:t>Input Field</w:t>
            </w:r>
          </w:p>
          <w:p w:rsidR="00D7057A" w:rsidRDefault="00CA7FBB" w:rsidP="005276B9">
            <w:pPr>
              <w:rPr>
                <w:lang w:val="en-GB"/>
              </w:rPr>
            </w:pPr>
            <w:r>
              <w:rPr>
                <w:lang w:val="en-GB"/>
              </w:rPr>
              <w:t>20</w:t>
            </w:r>
            <w:r w:rsidR="00D7057A">
              <w:rPr>
                <w:lang w:val="en-GB"/>
              </w:rPr>
              <w:t xml:space="preserve"> CHAR</w:t>
            </w:r>
          </w:p>
        </w:tc>
        <w:tc>
          <w:tcPr>
            <w:tcW w:w="1377" w:type="dxa"/>
          </w:tcPr>
          <w:p w:rsidR="00543FAB" w:rsidRDefault="001D79B0" w:rsidP="005276B9">
            <w:pPr>
              <w:rPr>
                <w:lang w:val="en-GB"/>
              </w:rPr>
            </w:pPr>
            <w:r>
              <w:rPr>
                <w:lang w:val="en-GB"/>
              </w:rPr>
              <w:t>(Conditional)</w:t>
            </w:r>
          </w:p>
        </w:tc>
      </w:tr>
      <w:tr w:rsidR="00D7057A" w:rsidTr="00382E65">
        <w:tc>
          <w:tcPr>
            <w:tcW w:w="3753" w:type="dxa"/>
          </w:tcPr>
          <w:p w:rsidR="00D7057A" w:rsidRDefault="00CA7FBB" w:rsidP="005276B9">
            <w:pPr>
              <w:rPr>
                <w:lang w:val="en-GB"/>
              </w:rPr>
            </w:pPr>
            <w:r>
              <w:rPr>
                <w:lang w:val="en-GB"/>
              </w:rPr>
              <w:t>Mobile</w:t>
            </w:r>
          </w:p>
        </w:tc>
        <w:tc>
          <w:tcPr>
            <w:tcW w:w="5644" w:type="dxa"/>
          </w:tcPr>
          <w:p w:rsidR="00D7057A" w:rsidRDefault="00CA7FBB" w:rsidP="005276B9">
            <w:pPr>
              <w:rPr>
                <w:lang w:val="en-GB"/>
              </w:rPr>
            </w:pPr>
            <w:r>
              <w:rPr>
                <w:lang w:val="en-GB"/>
              </w:rPr>
              <w:t>Input Field</w:t>
            </w:r>
          </w:p>
          <w:p w:rsidR="00CA7FBB" w:rsidRDefault="00CA7FBB" w:rsidP="005276B9">
            <w:pPr>
              <w:rPr>
                <w:lang w:val="en-GB"/>
              </w:rPr>
            </w:pPr>
            <w:r>
              <w:rPr>
                <w:lang w:val="en-GB"/>
              </w:rPr>
              <w:t>20 CHAR</w:t>
            </w:r>
          </w:p>
        </w:tc>
        <w:tc>
          <w:tcPr>
            <w:tcW w:w="1377" w:type="dxa"/>
          </w:tcPr>
          <w:p w:rsidR="00D7057A" w:rsidRDefault="00DC777F" w:rsidP="005276B9">
            <w:pPr>
              <w:rPr>
                <w:lang w:val="en-GB"/>
              </w:rPr>
            </w:pPr>
            <w:r>
              <w:rPr>
                <w:lang w:val="en-GB"/>
              </w:rPr>
              <w:t xml:space="preserve"> </w:t>
            </w:r>
          </w:p>
          <w:p w:rsidR="00543FAB" w:rsidRDefault="00543FAB" w:rsidP="005276B9">
            <w:pPr>
              <w:rPr>
                <w:lang w:val="en-GB"/>
              </w:rPr>
            </w:pPr>
            <w:r>
              <w:rPr>
                <w:lang w:val="en-GB"/>
              </w:rPr>
              <w:t>(Conditional)</w:t>
            </w:r>
          </w:p>
        </w:tc>
      </w:tr>
      <w:tr w:rsidR="00D7057A" w:rsidTr="00382E65">
        <w:tc>
          <w:tcPr>
            <w:tcW w:w="3753" w:type="dxa"/>
          </w:tcPr>
          <w:p w:rsidR="00D7057A" w:rsidRDefault="00CA7FBB" w:rsidP="005276B9">
            <w:pPr>
              <w:rPr>
                <w:lang w:val="en-GB"/>
              </w:rPr>
            </w:pPr>
            <w:r>
              <w:rPr>
                <w:lang w:val="en-GB"/>
              </w:rPr>
              <w:t>Email</w:t>
            </w:r>
          </w:p>
        </w:tc>
        <w:tc>
          <w:tcPr>
            <w:tcW w:w="5644" w:type="dxa"/>
          </w:tcPr>
          <w:p w:rsidR="00D7057A" w:rsidRDefault="00CA7FBB" w:rsidP="005276B9">
            <w:pPr>
              <w:rPr>
                <w:lang w:val="en-GB"/>
              </w:rPr>
            </w:pPr>
            <w:r>
              <w:rPr>
                <w:lang w:val="en-GB"/>
              </w:rPr>
              <w:t>Input Field</w:t>
            </w:r>
          </w:p>
          <w:p w:rsidR="00CA7FBB" w:rsidRDefault="00CA7FBB" w:rsidP="005276B9">
            <w:pPr>
              <w:rPr>
                <w:lang w:val="en-GB"/>
              </w:rPr>
            </w:pPr>
            <w:r>
              <w:rPr>
                <w:lang w:val="en-GB"/>
              </w:rPr>
              <w:t>320 CHAR</w:t>
            </w:r>
          </w:p>
        </w:tc>
        <w:tc>
          <w:tcPr>
            <w:tcW w:w="1377" w:type="dxa"/>
          </w:tcPr>
          <w:p w:rsidR="00D7057A" w:rsidRDefault="00CA7FBB" w:rsidP="005276B9">
            <w:pPr>
              <w:rPr>
                <w:lang w:val="en-GB"/>
              </w:rPr>
            </w:pPr>
            <w:r>
              <w:rPr>
                <w:lang w:val="en-GB"/>
              </w:rPr>
              <w:t>Y</w:t>
            </w:r>
          </w:p>
        </w:tc>
      </w:tr>
      <w:tr w:rsidR="001505CB" w:rsidTr="00382E65">
        <w:tc>
          <w:tcPr>
            <w:tcW w:w="3753" w:type="dxa"/>
          </w:tcPr>
          <w:p w:rsidR="001505CB" w:rsidRDefault="001505CB" w:rsidP="008F5926">
            <w:pPr>
              <w:rPr>
                <w:lang w:val="en-GB"/>
              </w:rPr>
            </w:pPr>
            <w:r>
              <w:rPr>
                <w:lang w:val="en-GB"/>
              </w:rPr>
              <w:t>Address Line 1</w:t>
            </w:r>
          </w:p>
        </w:tc>
        <w:tc>
          <w:tcPr>
            <w:tcW w:w="5644" w:type="dxa"/>
          </w:tcPr>
          <w:p w:rsidR="001505CB" w:rsidRDefault="001505CB" w:rsidP="008F5926">
            <w:pPr>
              <w:rPr>
                <w:lang w:val="en-GB"/>
              </w:rPr>
            </w:pPr>
            <w:r>
              <w:rPr>
                <w:lang w:val="en-GB"/>
              </w:rPr>
              <w:t>Input Field</w:t>
            </w:r>
          </w:p>
          <w:p w:rsidR="001505CB" w:rsidRDefault="001505CB" w:rsidP="008F5926">
            <w:pPr>
              <w:rPr>
                <w:lang w:val="en-GB"/>
              </w:rPr>
            </w:pPr>
            <w:r>
              <w:rPr>
                <w:lang w:val="en-GB"/>
              </w:rPr>
              <w:t>100 CHAR</w:t>
            </w:r>
          </w:p>
        </w:tc>
        <w:tc>
          <w:tcPr>
            <w:tcW w:w="1377" w:type="dxa"/>
          </w:tcPr>
          <w:p w:rsidR="001505CB" w:rsidRDefault="001505CB" w:rsidP="008F5926">
            <w:pPr>
              <w:rPr>
                <w:lang w:val="en-GB"/>
              </w:rPr>
            </w:pPr>
            <w:r>
              <w:rPr>
                <w:lang w:val="en-GB"/>
              </w:rPr>
              <w:t>Y</w:t>
            </w:r>
          </w:p>
        </w:tc>
      </w:tr>
      <w:tr w:rsidR="001505CB" w:rsidTr="00382E65">
        <w:tc>
          <w:tcPr>
            <w:tcW w:w="3753" w:type="dxa"/>
          </w:tcPr>
          <w:p w:rsidR="001505CB" w:rsidRDefault="001505CB" w:rsidP="008F5926">
            <w:pPr>
              <w:rPr>
                <w:lang w:val="en-GB"/>
              </w:rPr>
            </w:pPr>
            <w:r>
              <w:rPr>
                <w:lang w:val="en-GB"/>
              </w:rPr>
              <w:t>Address Line 2</w:t>
            </w:r>
          </w:p>
        </w:tc>
        <w:tc>
          <w:tcPr>
            <w:tcW w:w="5644" w:type="dxa"/>
          </w:tcPr>
          <w:p w:rsidR="001505CB" w:rsidRDefault="001505CB" w:rsidP="008F5926">
            <w:pPr>
              <w:rPr>
                <w:lang w:val="en-GB"/>
              </w:rPr>
            </w:pPr>
            <w:r>
              <w:rPr>
                <w:lang w:val="en-GB"/>
              </w:rPr>
              <w:t>Input Field</w:t>
            </w:r>
          </w:p>
          <w:p w:rsidR="001505CB" w:rsidRDefault="001505CB" w:rsidP="008F5926">
            <w:pPr>
              <w:rPr>
                <w:lang w:val="en-GB"/>
              </w:rPr>
            </w:pPr>
            <w:r>
              <w:rPr>
                <w:lang w:val="en-GB"/>
              </w:rPr>
              <w:t>100 CHAR</w:t>
            </w:r>
          </w:p>
        </w:tc>
        <w:tc>
          <w:tcPr>
            <w:tcW w:w="1377" w:type="dxa"/>
          </w:tcPr>
          <w:p w:rsidR="001505CB" w:rsidRDefault="001505CB" w:rsidP="008F5926">
            <w:pPr>
              <w:rPr>
                <w:lang w:val="en-GB"/>
              </w:rPr>
            </w:pPr>
            <w:r>
              <w:rPr>
                <w:lang w:val="en-GB"/>
              </w:rPr>
              <w:t>N</w:t>
            </w:r>
          </w:p>
        </w:tc>
      </w:tr>
      <w:tr w:rsidR="001505CB" w:rsidTr="00382E65">
        <w:tc>
          <w:tcPr>
            <w:tcW w:w="3753" w:type="dxa"/>
          </w:tcPr>
          <w:p w:rsidR="001505CB" w:rsidRDefault="001505CB" w:rsidP="008F5926">
            <w:pPr>
              <w:rPr>
                <w:lang w:val="en-GB"/>
              </w:rPr>
            </w:pPr>
            <w:r>
              <w:rPr>
                <w:lang w:val="en-GB"/>
              </w:rPr>
              <w:t>Suburb</w:t>
            </w:r>
            <w:r w:rsidR="001C4ACB">
              <w:rPr>
                <w:lang w:val="en-GB"/>
              </w:rPr>
              <w:t xml:space="preserve"> / City</w:t>
            </w:r>
          </w:p>
        </w:tc>
        <w:tc>
          <w:tcPr>
            <w:tcW w:w="5644" w:type="dxa"/>
          </w:tcPr>
          <w:p w:rsidR="001505CB" w:rsidRDefault="001505CB" w:rsidP="008F5926">
            <w:pPr>
              <w:rPr>
                <w:lang w:val="en-GB"/>
              </w:rPr>
            </w:pPr>
            <w:r>
              <w:rPr>
                <w:lang w:val="en-GB"/>
              </w:rPr>
              <w:t>Input Field</w:t>
            </w:r>
          </w:p>
          <w:p w:rsidR="001505CB" w:rsidRDefault="001505CB" w:rsidP="008F5926">
            <w:pPr>
              <w:rPr>
                <w:lang w:val="en-GB"/>
              </w:rPr>
            </w:pPr>
            <w:r>
              <w:rPr>
                <w:lang w:val="en-GB"/>
              </w:rPr>
              <w:t>50 CHAR</w:t>
            </w:r>
          </w:p>
        </w:tc>
        <w:tc>
          <w:tcPr>
            <w:tcW w:w="1377" w:type="dxa"/>
          </w:tcPr>
          <w:p w:rsidR="001505CB" w:rsidRDefault="001505CB" w:rsidP="008F5926">
            <w:pPr>
              <w:rPr>
                <w:lang w:val="en-GB"/>
              </w:rPr>
            </w:pPr>
            <w:r>
              <w:rPr>
                <w:lang w:val="en-GB"/>
              </w:rPr>
              <w:t>Y</w:t>
            </w:r>
          </w:p>
        </w:tc>
      </w:tr>
      <w:tr w:rsidR="001505CB" w:rsidTr="00382E65">
        <w:tc>
          <w:tcPr>
            <w:tcW w:w="3753" w:type="dxa"/>
          </w:tcPr>
          <w:p w:rsidR="001505CB" w:rsidRDefault="001505CB" w:rsidP="008F5926">
            <w:pPr>
              <w:rPr>
                <w:lang w:val="en-GB"/>
              </w:rPr>
            </w:pPr>
            <w:r>
              <w:rPr>
                <w:lang w:val="en-GB"/>
              </w:rPr>
              <w:t>State</w:t>
            </w:r>
          </w:p>
        </w:tc>
        <w:tc>
          <w:tcPr>
            <w:tcW w:w="5644" w:type="dxa"/>
          </w:tcPr>
          <w:p w:rsidR="001505CB" w:rsidRDefault="001505CB" w:rsidP="008F5926">
            <w:pPr>
              <w:rPr>
                <w:lang w:val="en-GB"/>
              </w:rPr>
            </w:pPr>
            <w:r>
              <w:rPr>
                <w:lang w:val="en-GB"/>
              </w:rPr>
              <w:t>Drop down – Australian States</w:t>
            </w:r>
          </w:p>
          <w:p w:rsidR="001505CB" w:rsidRDefault="001505CB" w:rsidP="008F5926">
            <w:pPr>
              <w:rPr>
                <w:lang w:val="en-GB"/>
              </w:rPr>
            </w:pPr>
            <w:r>
              <w:rPr>
                <w:lang w:val="en-GB"/>
              </w:rPr>
              <w:t>Or</w:t>
            </w:r>
          </w:p>
          <w:p w:rsidR="001505CB" w:rsidRDefault="001505CB" w:rsidP="008F5926">
            <w:pPr>
              <w:rPr>
                <w:lang w:val="en-GB"/>
              </w:rPr>
            </w:pPr>
            <w:r>
              <w:rPr>
                <w:lang w:val="en-GB"/>
              </w:rPr>
              <w:t>Input Field</w:t>
            </w:r>
          </w:p>
          <w:p w:rsidR="001505CB" w:rsidRDefault="001505CB" w:rsidP="008F5926">
            <w:pPr>
              <w:rPr>
                <w:lang w:val="en-GB"/>
              </w:rPr>
            </w:pPr>
            <w:r>
              <w:rPr>
                <w:lang w:val="en-GB"/>
              </w:rPr>
              <w:t>50 CHAR</w:t>
            </w:r>
          </w:p>
        </w:tc>
        <w:tc>
          <w:tcPr>
            <w:tcW w:w="1377" w:type="dxa"/>
          </w:tcPr>
          <w:p w:rsidR="001505CB" w:rsidRDefault="001505CB" w:rsidP="008F5926">
            <w:pPr>
              <w:rPr>
                <w:lang w:val="en-GB"/>
              </w:rPr>
            </w:pPr>
            <w:r>
              <w:rPr>
                <w:lang w:val="en-GB"/>
              </w:rPr>
              <w:t>Y</w:t>
            </w:r>
          </w:p>
        </w:tc>
      </w:tr>
      <w:tr w:rsidR="001505CB" w:rsidTr="00382E65">
        <w:tc>
          <w:tcPr>
            <w:tcW w:w="3753" w:type="dxa"/>
          </w:tcPr>
          <w:p w:rsidR="001505CB" w:rsidRDefault="001505CB" w:rsidP="008F5926">
            <w:pPr>
              <w:rPr>
                <w:lang w:val="en-GB"/>
              </w:rPr>
            </w:pPr>
            <w:r>
              <w:rPr>
                <w:lang w:val="en-GB"/>
              </w:rPr>
              <w:t>Postcode</w:t>
            </w:r>
          </w:p>
          <w:p w:rsidR="001505CB" w:rsidRDefault="001505CB" w:rsidP="008F5926">
            <w:pPr>
              <w:rPr>
                <w:lang w:val="en-GB"/>
              </w:rPr>
            </w:pPr>
            <w:r>
              <w:rPr>
                <w:lang w:val="en-GB"/>
              </w:rPr>
              <w:t>Or</w:t>
            </w:r>
          </w:p>
          <w:p w:rsidR="001505CB" w:rsidRDefault="001505CB" w:rsidP="008F5926">
            <w:pPr>
              <w:rPr>
                <w:lang w:val="en-GB"/>
              </w:rPr>
            </w:pPr>
            <w:r>
              <w:rPr>
                <w:lang w:val="en-GB"/>
              </w:rPr>
              <w:t>Postcode / Zip Code</w:t>
            </w:r>
          </w:p>
        </w:tc>
        <w:tc>
          <w:tcPr>
            <w:tcW w:w="5644" w:type="dxa"/>
          </w:tcPr>
          <w:p w:rsidR="001505CB" w:rsidRDefault="001505CB" w:rsidP="008F5926">
            <w:pPr>
              <w:rPr>
                <w:lang w:val="en-GB"/>
              </w:rPr>
            </w:pPr>
            <w:r>
              <w:rPr>
                <w:lang w:val="en-GB"/>
              </w:rPr>
              <w:t>Input Field</w:t>
            </w:r>
          </w:p>
          <w:p w:rsidR="001505CB" w:rsidRDefault="001505CB" w:rsidP="008F5926">
            <w:pPr>
              <w:rPr>
                <w:lang w:val="en-GB"/>
              </w:rPr>
            </w:pPr>
            <w:r>
              <w:rPr>
                <w:lang w:val="en-GB"/>
              </w:rPr>
              <w:t>10 CHAR</w:t>
            </w:r>
          </w:p>
        </w:tc>
        <w:tc>
          <w:tcPr>
            <w:tcW w:w="1377" w:type="dxa"/>
          </w:tcPr>
          <w:p w:rsidR="001505CB" w:rsidRDefault="001505CB" w:rsidP="008F5926">
            <w:pPr>
              <w:rPr>
                <w:lang w:val="en-GB"/>
              </w:rPr>
            </w:pPr>
            <w:r>
              <w:rPr>
                <w:lang w:val="en-GB"/>
              </w:rPr>
              <w:t>Y</w:t>
            </w:r>
          </w:p>
        </w:tc>
      </w:tr>
      <w:tr w:rsidR="001505CB" w:rsidTr="00382E65">
        <w:tc>
          <w:tcPr>
            <w:tcW w:w="3753" w:type="dxa"/>
          </w:tcPr>
          <w:p w:rsidR="001505CB" w:rsidRDefault="001505CB" w:rsidP="008F5926">
            <w:pPr>
              <w:rPr>
                <w:lang w:val="en-GB"/>
              </w:rPr>
            </w:pPr>
            <w:r>
              <w:rPr>
                <w:lang w:val="en-GB"/>
              </w:rPr>
              <w:t>Country</w:t>
            </w:r>
          </w:p>
        </w:tc>
        <w:tc>
          <w:tcPr>
            <w:tcW w:w="5644" w:type="dxa"/>
          </w:tcPr>
          <w:p w:rsidR="001505CB" w:rsidRDefault="001505CB" w:rsidP="008F5926">
            <w:pPr>
              <w:rPr>
                <w:lang w:val="en-GB"/>
              </w:rPr>
            </w:pPr>
            <w:r>
              <w:rPr>
                <w:lang w:val="en-GB"/>
              </w:rPr>
              <w:t>Drop-down – Defaulted to Australia.</w:t>
            </w:r>
          </w:p>
          <w:p w:rsidR="001505CB" w:rsidRDefault="001505CB" w:rsidP="008F5926">
            <w:pPr>
              <w:rPr>
                <w:lang w:val="en-GB"/>
              </w:rPr>
            </w:pPr>
          </w:p>
          <w:p w:rsidR="001505CB" w:rsidRDefault="001505CB" w:rsidP="008F5926">
            <w:pPr>
              <w:rPr>
                <w:lang w:val="en-GB"/>
              </w:rPr>
            </w:pPr>
            <w:r>
              <w:rPr>
                <w:lang w:val="en-GB"/>
              </w:rPr>
              <w:t>If they change the country to anything other than Australia, sta</w:t>
            </w:r>
            <w:r w:rsidR="00084AB3">
              <w:rPr>
                <w:lang w:val="en-GB"/>
              </w:rPr>
              <w:t>te is changed to an Input Field (100 Char).</w:t>
            </w:r>
          </w:p>
          <w:p w:rsidR="001505CB" w:rsidRDefault="001505CB" w:rsidP="008F5926">
            <w:pPr>
              <w:rPr>
                <w:lang w:val="en-GB"/>
              </w:rPr>
            </w:pPr>
            <w:r>
              <w:rPr>
                <w:lang w:val="en-GB"/>
              </w:rPr>
              <w:t>Postcode label changed to Postcode / Zip Code when country is anything other than Australia.</w:t>
            </w:r>
          </w:p>
        </w:tc>
        <w:tc>
          <w:tcPr>
            <w:tcW w:w="1377" w:type="dxa"/>
          </w:tcPr>
          <w:p w:rsidR="001505CB" w:rsidRDefault="001505CB" w:rsidP="008F5926">
            <w:pPr>
              <w:rPr>
                <w:lang w:val="en-GB"/>
              </w:rPr>
            </w:pPr>
            <w:r>
              <w:rPr>
                <w:lang w:val="en-GB"/>
              </w:rPr>
              <w:t>Y</w:t>
            </w:r>
          </w:p>
        </w:tc>
      </w:tr>
      <w:tr w:rsidR="00382E65" w:rsidTr="00382E65">
        <w:tc>
          <w:tcPr>
            <w:tcW w:w="3753" w:type="dxa"/>
          </w:tcPr>
          <w:p w:rsidR="00382E65" w:rsidRDefault="00382E65" w:rsidP="008F5926">
            <w:pPr>
              <w:rPr>
                <w:lang w:val="en-GB"/>
              </w:rPr>
            </w:pPr>
            <w:r>
              <w:rPr>
                <w:lang w:val="en-GB"/>
              </w:rPr>
              <w:t>Do you agree to the Terms and Conditions</w:t>
            </w:r>
          </w:p>
        </w:tc>
        <w:tc>
          <w:tcPr>
            <w:tcW w:w="5644" w:type="dxa"/>
          </w:tcPr>
          <w:p w:rsidR="00382E65" w:rsidRDefault="00382E65" w:rsidP="003C2E0D">
            <w:pPr>
              <w:rPr>
                <w:lang w:val="en-GB"/>
              </w:rPr>
            </w:pPr>
            <w:r>
              <w:rPr>
                <w:lang w:val="en-GB"/>
              </w:rPr>
              <w:t>Label (With Hyperlink)</w:t>
            </w:r>
          </w:p>
          <w:p w:rsidR="00382E65" w:rsidRDefault="00382E65" w:rsidP="003C2E0D">
            <w:pPr>
              <w:rPr>
                <w:lang w:val="en-GB"/>
              </w:rPr>
            </w:pPr>
          </w:p>
          <w:p w:rsidR="00382E65" w:rsidRDefault="00382E65" w:rsidP="003C2E0D">
            <w:pPr>
              <w:rPr>
                <w:lang w:val="en-GB"/>
              </w:rPr>
            </w:pPr>
            <w:r>
              <w:rPr>
                <w:lang w:val="en-GB"/>
              </w:rPr>
              <w:t>This is label asking if they accept terms and conditions.</w:t>
            </w:r>
          </w:p>
          <w:p w:rsidR="00382E65" w:rsidRDefault="00382E65" w:rsidP="008F5926">
            <w:pPr>
              <w:rPr>
                <w:lang w:val="en-GB"/>
              </w:rPr>
            </w:pPr>
            <w:r>
              <w:rPr>
                <w:lang w:val="en-GB"/>
              </w:rPr>
              <w:t>The words ‘Terms and Conditions’ are a hyperlink to the Terms and Conditions page.</w:t>
            </w:r>
          </w:p>
        </w:tc>
        <w:tc>
          <w:tcPr>
            <w:tcW w:w="1377" w:type="dxa"/>
          </w:tcPr>
          <w:p w:rsidR="00382E65" w:rsidRDefault="00382E65" w:rsidP="008F5926">
            <w:pPr>
              <w:rPr>
                <w:lang w:val="en-GB"/>
              </w:rPr>
            </w:pPr>
          </w:p>
        </w:tc>
      </w:tr>
      <w:tr w:rsidR="00382E65" w:rsidTr="00382E65">
        <w:tc>
          <w:tcPr>
            <w:tcW w:w="3753" w:type="dxa"/>
          </w:tcPr>
          <w:p w:rsidR="00382E65" w:rsidRDefault="00382E65" w:rsidP="008F5926">
            <w:pPr>
              <w:rPr>
                <w:lang w:val="en-GB"/>
              </w:rPr>
            </w:pPr>
            <w:r>
              <w:rPr>
                <w:lang w:val="en-GB"/>
              </w:rPr>
              <w:t>Agree to Terms and Conditions</w:t>
            </w:r>
          </w:p>
        </w:tc>
        <w:tc>
          <w:tcPr>
            <w:tcW w:w="5644" w:type="dxa"/>
          </w:tcPr>
          <w:p w:rsidR="00382E65" w:rsidRDefault="00382E65" w:rsidP="008F5926">
            <w:pPr>
              <w:rPr>
                <w:lang w:val="en-GB"/>
              </w:rPr>
            </w:pPr>
            <w:r>
              <w:rPr>
                <w:lang w:val="en-GB"/>
              </w:rPr>
              <w:t>Checkbox</w:t>
            </w:r>
          </w:p>
        </w:tc>
        <w:tc>
          <w:tcPr>
            <w:tcW w:w="1377" w:type="dxa"/>
          </w:tcPr>
          <w:p w:rsidR="00382E65" w:rsidRDefault="00382E65" w:rsidP="008F5926">
            <w:pPr>
              <w:rPr>
                <w:lang w:val="en-GB"/>
              </w:rPr>
            </w:pPr>
            <w:r>
              <w:rPr>
                <w:lang w:val="en-GB"/>
              </w:rPr>
              <w:t>Y</w:t>
            </w:r>
          </w:p>
        </w:tc>
      </w:tr>
      <w:tr w:rsidR="00723890" w:rsidTr="00382E65">
        <w:trPr>
          <w:ins w:id="135" w:author="Andrew.Crawford" w:date="2015-03-16T11:12:00Z"/>
        </w:trPr>
        <w:tc>
          <w:tcPr>
            <w:tcW w:w="3753" w:type="dxa"/>
          </w:tcPr>
          <w:p w:rsidR="00723890" w:rsidRDefault="00723890" w:rsidP="008F5926">
            <w:pPr>
              <w:rPr>
                <w:ins w:id="136" w:author="Andrew.Crawford" w:date="2015-03-16T11:12:00Z"/>
                <w:lang w:val="en-GB"/>
              </w:rPr>
            </w:pPr>
            <w:ins w:id="137" w:author="Andrew.Crawford" w:date="2015-03-16T11:12:00Z">
              <w:r>
                <w:rPr>
                  <w:lang w:val="en-GB"/>
                </w:rPr>
                <w:t>Password</w:t>
              </w:r>
            </w:ins>
          </w:p>
        </w:tc>
        <w:tc>
          <w:tcPr>
            <w:tcW w:w="5644" w:type="dxa"/>
          </w:tcPr>
          <w:p w:rsidR="00723890" w:rsidRDefault="00723890" w:rsidP="008F5926">
            <w:pPr>
              <w:rPr>
                <w:ins w:id="138" w:author="Andrew.Crawford" w:date="2015-03-16T11:12:00Z"/>
                <w:lang w:val="en-GB"/>
              </w:rPr>
            </w:pPr>
            <w:ins w:id="139" w:author="Andrew.Crawford" w:date="2015-03-16T11:12:00Z">
              <w:r>
                <w:rPr>
                  <w:lang w:val="en-GB"/>
                </w:rPr>
                <w:t>Input Field</w:t>
              </w:r>
            </w:ins>
          </w:p>
        </w:tc>
        <w:tc>
          <w:tcPr>
            <w:tcW w:w="1377" w:type="dxa"/>
          </w:tcPr>
          <w:p w:rsidR="00723890" w:rsidRDefault="00723890" w:rsidP="008F5926">
            <w:pPr>
              <w:rPr>
                <w:ins w:id="140" w:author="Andrew.Crawford" w:date="2015-03-16T11:12:00Z"/>
                <w:lang w:val="en-GB"/>
              </w:rPr>
            </w:pPr>
            <w:ins w:id="141" w:author="Andrew.Crawford" w:date="2015-03-16T11:12:00Z">
              <w:r>
                <w:rPr>
                  <w:lang w:val="en-GB"/>
                </w:rPr>
                <w:t>Y</w:t>
              </w:r>
            </w:ins>
          </w:p>
        </w:tc>
      </w:tr>
      <w:tr w:rsidR="00723890" w:rsidTr="00382E65">
        <w:trPr>
          <w:ins w:id="142" w:author="Andrew.Crawford" w:date="2015-03-16T11:12:00Z"/>
        </w:trPr>
        <w:tc>
          <w:tcPr>
            <w:tcW w:w="3753" w:type="dxa"/>
          </w:tcPr>
          <w:p w:rsidR="00723890" w:rsidRDefault="00723890" w:rsidP="005276B9">
            <w:pPr>
              <w:rPr>
                <w:ins w:id="143" w:author="Andrew.Crawford" w:date="2015-03-16T11:12:00Z"/>
                <w:lang w:val="en-GB"/>
              </w:rPr>
            </w:pPr>
            <w:ins w:id="144" w:author="Andrew.Crawford" w:date="2015-03-16T11:12:00Z">
              <w:r>
                <w:rPr>
                  <w:lang w:val="en-GB"/>
                </w:rPr>
                <w:t>Re Enter Password</w:t>
              </w:r>
            </w:ins>
          </w:p>
        </w:tc>
        <w:tc>
          <w:tcPr>
            <w:tcW w:w="5644" w:type="dxa"/>
          </w:tcPr>
          <w:p w:rsidR="00723890" w:rsidRDefault="00723890" w:rsidP="005276B9">
            <w:pPr>
              <w:rPr>
                <w:ins w:id="145" w:author="Andrew.Crawford" w:date="2015-03-16T11:12:00Z"/>
                <w:lang w:val="en-GB"/>
              </w:rPr>
            </w:pPr>
            <w:ins w:id="146" w:author="Andrew.Crawford" w:date="2015-03-16T11:12:00Z">
              <w:r>
                <w:rPr>
                  <w:lang w:val="en-GB"/>
                </w:rPr>
                <w:t>Input Field</w:t>
              </w:r>
            </w:ins>
          </w:p>
        </w:tc>
        <w:tc>
          <w:tcPr>
            <w:tcW w:w="1377" w:type="dxa"/>
          </w:tcPr>
          <w:p w:rsidR="00723890" w:rsidRDefault="00723890" w:rsidP="005276B9">
            <w:pPr>
              <w:rPr>
                <w:ins w:id="147" w:author="Andrew.Crawford" w:date="2015-03-16T11:12:00Z"/>
                <w:lang w:val="en-GB"/>
              </w:rPr>
            </w:pPr>
            <w:ins w:id="148" w:author="Andrew.Crawford" w:date="2015-03-16T11:12:00Z">
              <w:r>
                <w:rPr>
                  <w:lang w:val="en-GB"/>
                </w:rPr>
                <w:t>Y</w:t>
              </w:r>
            </w:ins>
          </w:p>
        </w:tc>
      </w:tr>
      <w:tr w:rsidR="000703D0" w:rsidTr="00382E65">
        <w:tc>
          <w:tcPr>
            <w:tcW w:w="3753" w:type="dxa"/>
          </w:tcPr>
          <w:p w:rsidR="000703D0" w:rsidRDefault="000703D0" w:rsidP="005276B9">
            <w:pPr>
              <w:rPr>
                <w:lang w:val="en-GB"/>
              </w:rPr>
            </w:pPr>
            <w:r>
              <w:rPr>
                <w:lang w:val="en-GB"/>
              </w:rPr>
              <w:t>CAPTCHA</w:t>
            </w:r>
          </w:p>
        </w:tc>
        <w:tc>
          <w:tcPr>
            <w:tcW w:w="5644" w:type="dxa"/>
          </w:tcPr>
          <w:p w:rsidR="000703D0" w:rsidRDefault="000703D0" w:rsidP="005276B9">
            <w:pPr>
              <w:rPr>
                <w:lang w:val="en-GB"/>
              </w:rPr>
            </w:pPr>
            <w:r>
              <w:rPr>
                <w:lang w:val="en-GB"/>
              </w:rPr>
              <w:t>Typical web-</w:t>
            </w:r>
            <w:proofErr w:type="spellStart"/>
            <w:r>
              <w:rPr>
                <w:lang w:val="en-GB"/>
              </w:rPr>
              <w:t>captcha</w:t>
            </w:r>
            <w:proofErr w:type="spellEnd"/>
            <w:r>
              <w:rPr>
                <w:lang w:val="en-GB"/>
              </w:rPr>
              <w:t xml:space="preserve"> needed to be entered by a </w:t>
            </w:r>
            <w:r w:rsidR="00EB420D">
              <w:rPr>
                <w:lang w:val="en-GB"/>
              </w:rPr>
              <w:t>user before the form submits.</w:t>
            </w:r>
          </w:p>
        </w:tc>
        <w:tc>
          <w:tcPr>
            <w:tcW w:w="1377" w:type="dxa"/>
          </w:tcPr>
          <w:p w:rsidR="000703D0" w:rsidRDefault="000703D0" w:rsidP="005276B9">
            <w:pPr>
              <w:rPr>
                <w:lang w:val="en-GB"/>
              </w:rPr>
            </w:pPr>
          </w:p>
        </w:tc>
      </w:tr>
      <w:tr w:rsidR="00D7057A" w:rsidTr="00382E65">
        <w:tc>
          <w:tcPr>
            <w:tcW w:w="3753" w:type="dxa"/>
          </w:tcPr>
          <w:p w:rsidR="00D7057A" w:rsidRDefault="00CA7FBB" w:rsidP="005276B9">
            <w:pPr>
              <w:rPr>
                <w:lang w:val="en-GB"/>
              </w:rPr>
            </w:pPr>
            <w:r>
              <w:rPr>
                <w:lang w:val="en-GB"/>
              </w:rPr>
              <w:t>Create Membership</w:t>
            </w:r>
          </w:p>
        </w:tc>
        <w:tc>
          <w:tcPr>
            <w:tcW w:w="5644" w:type="dxa"/>
          </w:tcPr>
          <w:p w:rsidR="00D7057A" w:rsidRDefault="00CA7FBB" w:rsidP="005276B9">
            <w:pPr>
              <w:rPr>
                <w:lang w:val="en-GB"/>
              </w:rPr>
            </w:pPr>
            <w:r>
              <w:rPr>
                <w:lang w:val="en-GB"/>
              </w:rPr>
              <w:t>Button</w:t>
            </w:r>
          </w:p>
        </w:tc>
        <w:tc>
          <w:tcPr>
            <w:tcW w:w="1377" w:type="dxa"/>
          </w:tcPr>
          <w:p w:rsidR="00D7057A" w:rsidRDefault="00D7057A" w:rsidP="005276B9">
            <w:pPr>
              <w:rPr>
                <w:lang w:val="en-GB"/>
              </w:rPr>
            </w:pPr>
          </w:p>
        </w:tc>
      </w:tr>
    </w:tbl>
    <w:p w:rsidR="00D7057A" w:rsidRDefault="00DD78E6" w:rsidP="00D7057A">
      <w:pPr>
        <w:pStyle w:val="Heading2"/>
        <w:tabs>
          <w:tab w:val="clear" w:pos="644"/>
          <w:tab w:val="num" w:pos="567"/>
        </w:tabs>
        <w:ind w:left="851"/>
      </w:pPr>
      <w:r>
        <w:lastRenderedPageBreak/>
        <w:t xml:space="preserve"> </w:t>
      </w:r>
      <w:bookmarkStart w:id="149" w:name="_Toc414285304"/>
      <w:r>
        <w:t>Screen Actions</w:t>
      </w:r>
      <w:bookmarkEnd w:id="149"/>
    </w:p>
    <w:tbl>
      <w:tblPr>
        <w:tblStyle w:val="TableGrid"/>
        <w:tblW w:w="10774" w:type="dxa"/>
        <w:tblInd w:w="-743" w:type="dxa"/>
        <w:tblLook w:val="04A0"/>
      </w:tblPr>
      <w:tblGrid>
        <w:gridCol w:w="5753"/>
        <w:gridCol w:w="5021"/>
      </w:tblGrid>
      <w:tr w:rsidR="00D7057A" w:rsidTr="005276B9">
        <w:tc>
          <w:tcPr>
            <w:tcW w:w="5753" w:type="dxa"/>
          </w:tcPr>
          <w:p w:rsidR="00D7057A" w:rsidRPr="001E2B3E" w:rsidRDefault="00D7057A" w:rsidP="005276B9">
            <w:pPr>
              <w:pStyle w:val="ListParagraph"/>
              <w:ind w:left="0"/>
              <w:rPr>
                <w:b/>
                <w:lang w:val="en-GB"/>
              </w:rPr>
            </w:pPr>
            <w:r w:rsidRPr="001E2B3E">
              <w:rPr>
                <w:b/>
                <w:lang w:val="en-GB"/>
              </w:rPr>
              <w:t>Condition</w:t>
            </w:r>
          </w:p>
        </w:tc>
        <w:tc>
          <w:tcPr>
            <w:tcW w:w="5021" w:type="dxa"/>
          </w:tcPr>
          <w:p w:rsidR="00D7057A" w:rsidRPr="001E2B3E" w:rsidRDefault="00D7057A" w:rsidP="005276B9">
            <w:pPr>
              <w:pStyle w:val="ListParagraph"/>
              <w:ind w:left="0"/>
              <w:rPr>
                <w:b/>
                <w:lang w:val="en-GB"/>
              </w:rPr>
            </w:pPr>
            <w:r w:rsidRPr="001E2B3E">
              <w:rPr>
                <w:b/>
                <w:lang w:val="en-GB"/>
              </w:rPr>
              <w:t>Action</w:t>
            </w:r>
          </w:p>
        </w:tc>
      </w:tr>
      <w:tr w:rsidR="00D7057A" w:rsidTr="005276B9">
        <w:tc>
          <w:tcPr>
            <w:tcW w:w="5753" w:type="dxa"/>
          </w:tcPr>
          <w:p w:rsidR="00D7057A" w:rsidRDefault="00CA7FBB" w:rsidP="005276B9">
            <w:pPr>
              <w:pStyle w:val="ListParagraph"/>
              <w:numPr>
                <w:ilvl w:val="0"/>
                <w:numId w:val="18"/>
              </w:numPr>
              <w:rPr>
                <w:lang w:val="en-GB"/>
              </w:rPr>
            </w:pPr>
            <w:r>
              <w:rPr>
                <w:lang w:val="en-GB"/>
              </w:rPr>
              <w:t xml:space="preserve">User Clicks on </w:t>
            </w:r>
            <w:r w:rsidR="005276B9">
              <w:rPr>
                <w:lang w:val="en-GB"/>
              </w:rPr>
              <w:t>Create</w:t>
            </w:r>
            <w:r>
              <w:rPr>
                <w:lang w:val="en-GB"/>
              </w:rPr>
              <w:t xml:space="preserve"> Membership</w:t>
            </w:r>
          </w:p>
          <w:p w:rsidR="00CA7FBB" w:rsidRDefault="00CA7FBB" w:rsidP="005276B9">
            <w:pPr>
              <w:pStyle w:val="ListParagraph"/>
              <w:numPr>
                <w:ilvl w:val="0"/>
                <w:numId w:val="18"/>
              </w:numPr>
              <w:rPr>
                <w:lang w:val="en-GB"/>
              </w:rPr>
            </w:pPr>
            <w:r>
              <w:rPr>
                <w:lang w:val="en-GB"/>
              </w:rPr>
              <w:t>Mandatory field is missing</w:t>
            </w:r>
            <w:r w:rsidR="00554468">
              <w:rPr>
                <w:lang w:val="en-GB"/>
              </w:rPr>
              <w:t xml:space="preserve"> or incorrect</w:t>
            </w:r>
          </w:p>
          <w:p w:rsidR="00D7057A" w:rsidRPr="009977F6" w:rsidRDefault="00D7057A" w:rsidP="005276B9">
            <w:pPr>
              <w:ind w:left="360"/>
              <w:rPr>
                <w:lang w:val="en-GB"/>
              </w:rPr>
            </w:pPr>
          </w:p>
        </w:tc>
        <w:tc>
          <w:tcPr>
            <w:tcW w:w="5021" w:type="dxa"/>
          </w:tcPr>
          <w:p w:rsidR="00D7057A" w:rsidRDefault="00CA7FBB" w:rsidP="005276B9">
            <w:pPr>
              <w:pStyle w:val="ListParagraph"/>
              <w:numPr>
                <w:ilvl w:val="0"/>
                <w:numId w:val="25"/>
              </w:numPr>
              <w:rPr>
                <w:lang w:val="en-GB"/>
              </w:rPr>
            </w:pPr>
            <w:r>
              <w:rPr>
                <w:lang w:val="en-GB"/>
              </w:rPr>
              <w:t>The message CREATE_0001 appears as an error with the value ‘$1’ substituted for the missing value.</w:t>
            </w:r>
          </w:p>
          <w:p w:rsidR="00CA7FBB" w:rsidRDefault="00CA7FBB" w:rsidP="005276B9">
            <w:pPr>
              <w:pStyle w:val="ListParagraph"/>
              <w:numPr>
                <w:ilvl w:val="0"/>
                <w:numId w:val="25"/>
              </w:numPr>
              <w:rPr>
                <w:lang w:val="en-GB"/>
              </w:rPr>
            </w:pPr>
            <w:r>
              <w:rPr>
                <w:lang w:val="en-GB"/>
              </w:rPr>
              <w:t>One message will appear per missing mandatory field, so this message may appear multiple times.</w:t>
            </w:r>
          </w:p>
        </w:tc>
      </w:tr>
      <w:tr w:rsidR="00543FAB" w:rsidTr="005276B9">
        <w:tc>
          <w:tcPr>
            <w:tcW w:w="5753" w:type="dxa"/>
          </w:tcPr>
          <w:p w:rsidR="00543FAB" w:rsidRDefault="00543FAB" w:rsidP="00081E02">
            <w:pPr>
              <w:pStyle w:val="ListParagraph"/>
              <w:numPr>
                <w:ilvl w:val="0"/>
                <w:numId w:val="18"/>
              </w:numPr>
              <w:rPr>
                <w:lang w:val="en-GB"/>
              </w:rPr>
            </w:pPr>
            <w:r>
              <w:rPr>
                <w:lang w:val="en-GB"/>
              </w:rPr>
              <w:t>User Clicks on Save Details</w:t>
            </w:r>
          </w:p>
          <w:p w:rsidR="00543FAB" w:rsidRDefault="00543FAB" w:rsidP="00081E02">
            <w:pPr>
              <w:pStyle w:val="ListParagraph"/>
              <w:numPr>
                <w:ilvl w:val="0"/>
                <w:numId w:val="18"/>
              </w:numPr>
              <w:rPr>
                <w:lang w:val="en-GB"/>
              </w:rPr>
            </w:pPr>
            <w:r>
              <w:rPr>
                <w:lang w:val="en-GB"/>
              </w:rPr>
              <w:t>Mandatory fields filled in.</w:t>
            </w:r>
          </w:p>
          <w:p w:rsidR="00543FAB" w:rsidRDefault="00543FAB" w:rsidP="00081E02">
            <w:pPr>
              <w:pStyle w:val="ListParagraph"/>
              <w:numPr>
                <w:ilvl w:val="0"/>
                <w:numId w:val="18"/>
              </w:numPr>
              <w:rPr>
                <w:lang w:val="en-GB"/>
              </w:rPr>
            </w:pPr>
            <w:r>
              <w:rPr>
                <w:lang w:val="en-GB"/>
              </w:rPr>
              <w:t>Mobile and Home Phone is not filled in.</w:t>
            </w:r>
          </w:p>
        </w:tc>
        <w:tc>
          <w:tcPr>
            <w:tcW w:w="5021" w:type="dxa"/>
          </w:tcPr>
          <w:p w:rsidR="00543FAB" w:rsidRDefault="00543FAB" w:rsidP="00543FAB">
            <w:pPr>
              <w:pStyle w:val="ListParagraph"/>
              <w:numPr>
                <w:ilvl w:val="0"/>
                <w:numId w:val="25"/>
              </w:numPr>
              <w:rPr>
                <w:lang w:val="en-GB"/>
              </w:rPr>
            </w:pPr>
            <w:r>
              <w:rPr>
                <w:lang w:val="en-GB"/>
              </w:rPr>
              <w:t>The message CREATE_0001 appears as an error with the value ‘$1’ substituted for the value ‘Mobile or Home Phone’.</w:t>
            </w:r>
          </w:p>
        </w:tc>
      </w:tr>
      <w:tr w:rsidR="00D7057A" w:rsidTr="005276B9">
        <w:tc>
          <w:tcPr>
            <w:tcW w:w="5753" w:type="dxa"/>
          </w:tcPr>
          <w:p w:rsidR="005276B9" w:rsidRDefault="005276B9" w:rsidP="005276B9">
            <w:pPr>
              <w:pStyle w:val="ListParagraph"/>
              <w:numPr>
                <w:ilvl w:val="0"/>
                <w:numId w:val="20"/>
              </w:numPr>
              <w:rPr>
                <w:lang w:val="en-GB"/>
              </w:rPr>
            </w:pPr>
            <w:r>
              <w:rPr>
                <w:lang w:val="en-GB"/>
              </w:rPr>
              <w:t>User Clicks on Create Membership</w:t>
            </w:r>
          </w:p>
          <w:p w:rsidR="00D7057A" w:rsidRDefault="005276B9" w:rsidP="005276B9">
            <w:pPr>
              <w:pStyle w:val="ListParagraph"/>
              <w:numPr>
                <w:ilvl w:val="0"/>
                <w:numId w:val="20"/>
              </w:numPr>
              <w:rPr>
                <w:lang w:val="en-GB"/>
              </w:rPr>
            </w:pPr>
            <w:r>
              <w:rPr>
                <w:lang w:val="en-GB"/>
              </w:rPr>
              <w:t>Agree to Terms and Conditions checkbox is not checked.</w:t>
            </w:r>
          </w:p>
        </w:tc>
        <w:tc>
          <w:tcPr>
            <w:tcW w:w="5021" w:type="dxa"/>
          </w:tcPr>
          <w:p w:rsidR="00D7057A" w:rsidRDefault="000703D0" w:rsidP="005276B9">
            <w:pPr>
              <w:pStyle w:val="ListParagraph"/>
              <w:numPr>
                <w:ilvl w:val="0"/>
                <w:numId w:val="23"/>
              </w:numPr>
              <w:rPr>
                <w:lang w:val="en-GB"/>
              </w:rPr>
            </w:pPr>
            <w:r>
              <w:rPr>
                <w:lang w:val="en-GB"/>
              </w:rPr>
              <w:t>The message CREATE_0002</w:t>
            </w:r>
            <w:r w:rsidR="005276B9">
              <w:rPr>
                <w:lang w:val="en-GB"/>
              </w:rPr>
              <w:t xml:space="preserve"> appears as an error.</w:t>
            </w:r>
          </w:p>
        </w:tc>
      </w:tr>
      <w:tr w:rsidR="00EB420D" w:rsidTr="005276B9">
        <w:tc>
          <w:tcPr>
            <w:tcW w:w="5753" w:type="dxa"/>
          </w:tcPr>
          <w:p w:rsidR="00EB420D" w:rsidRDefault="00EB420D" w:rsidP="00EB420D">
            <w:pPr>
              <w:pStyle w:val="ListParagraph"/>
              <w:numPr>
                <w:ilvl w:val="0"/>
                <w:numId w:val="20"/>
              </w:numPr>
              <w:rPr>
                <w:lang w:val="en-GB"/>
              </w:rPr>
            </w:pPr>
            <w:r>
              <w:rPr>
                <w:lang w:val="en-GB"/>
              </w:rPr>
              <w:t>User Clicks on Create Membership</w:t>
            </w:r>
          </w:p>
          <w:p w:rsidR="00EB420D" w:rsidRDefault="00EB420D" w:rsidP="005276B9">
            <w:pPr>
              <w:pStyle w:val="ListParagraph"/>
              <w:numPr>
                <w:ilvl w:val="0"/>
                <w:numId w:val="20"/>
              </w:numPr>
              <w:rPr>
                <w:lang w:val="en-GB"/>
              </w:rPr>
            </w:pPr>
            <w:proofErr w:type="spellStart"/>
            <w:r>
              <w:rPr>
                <w:lang w:val="en-GB"/>
              </w:rPr>
              <w:t>Captcha</w:t>
            </w:r>
            <w:proofErr w:type="spellEnd"/>
            <w:r>
              <w:rPr>
                <w:lang w:val="en-GB"/>
              </w:rPr>
              <w:t xml:space="preserve"> is incorrect</w:t>
            </w:r>
          </w:p>
        </w:tc>
        <w:tc>
          <w:tcPr>
            <w:tcW w:w="5021" w:type="dxa"/>
          </w:tcPr>
          <w:p w:rsidR="00EB420D" w:rsidRDefault="00EB420D" w:rsidP="00584C93">
            <w:pPr>
              <w:pStyle w:val="ListParagraph"/>
              <w:numPr>
                <w:ilvl w:val="0"/>
                <w:numId w:val="23"/>
              </w:numPr>
              <w:rPr>
                <w:lang w:val="en-GB"/>
              </w:rPr>
            </w:pPr>
            <w:r>
              <w:rPr>
                <w:lang w:val="en-GB"/>
              </w:rPr>
              <w:t>The 3</w:t>
            </w:r>
            <w:r w:rsidRPr="00EB420D">
              <w:rPr>
                <w:vertAlign w:val="superscript"/>
                <w:lang w:val="en-GB"/>
              </w:rPr>
              <w:t>rd</w:t>
            </w:r>
            <w:r>
              <w:rPr>
                <w:lang w:val="en-GB"/>
              </w:rPr>
              <w:t xml:space="preserve"> party </w:t>
            </w:r>
            <w:proofErr w:type="spellStart"/>
            <w:r>
              <w:rPr>
                <w:lang w:val="en-GB"/>
              </w:rPr>
              <w:t>Captcha</w:t>
            </w:r>
            <w:proofErr w:type="spellEnd"/>
            <w:r>
              <w:rPr>
                <w:lang w:val="en-GB"/>
              </w:rPr>
              <w:t xml:space="preserve"> </w:t>
            </w:r>
            <w:proofErr w:type="spellStart"/>
            <w:r>
              <w:rPr>
                <w:lang w:val="en-GB"/>
              </w:rPr>
              <w:t>plugin</w:t>
            </w:r>
            <w:proofErr w:type="spellEnd"/>
            <w:r>
              <w:rPr>
                <w:lang w:val="en-GB"/>
              </w:rPr>
              <w:t xml:space="preserve"> </w:t>
            </w:r>
            <w:r w:rsidR="00584C93">
              <w:rPr>
                <w:lang w:val="en-GB"/>
              </w:rPr>
              <w:t>will</w:t>
            </w:r>
            <w:r>
              <w:rPr>
                <w:lang w:val="en-GB"/>
              </w:rPr>
              <w:t xml:space="preserve"> display an appropriate error message.</w:t>
            </w:r>
          </w:p>
        </w:tc>
      </w:tr>
      <w:tr w:rsidR="00723890" w:rsidTr="005276B9">
        <w:trPr>
          <w:ins w:id="150" w:author="Andrew.Crawford" w:date="2015-03-16T11:13:00Z"/>
        </w:trPr>
        <w:tc>
          <w:tcPr>
            <w:tcW w:w="5753" w:type="dxa"/>
          </w:tcPr>
          <w:p w:rsidR="00723890" w:rsidRDefault="00723890" w:rsidP="00EB420D">
            <w:pPr>
              <w:pStyle w:val="ListParagraph"/>
              <w:numPr>
                <w:ilvl w:val="0"/>
                <w:numId w:val="20"/>
              </w:numPr>
              <w:rPr>
                <w:ins w:id="151" w:author="Andrew.Crawford" w:date="2015-03-16T11:13:00Z"/>
                <w:lang w:val="en-GB"/>
              </w:rPr>
            </w:pPr>
            <w:ins w:id="152" w:author="Andrew.Crawford" w:date="2015-03-16T11:13:00Z">
              <w:r>
                <w:rPr>
                  <w:lang w:val="en-GB"/>
                </w:rPr>
                <w:t>The value against ‘Password’ and ‘</w:t>
              </w:r>
              <w:proofErr w:type="spellStart"/>
              <w:r>
                <w:rPr>
                  <w:lang w:val="en-GB"/>
                </w:rPr>
                <w:t>Reenter</w:t>
              </w:r>
              <w:proofErr w:type="spellEnd"/>
              <w:r>
                <w:rPr>
                  <w:lang w:val="en-GB"/>
                </w:rPr>
                <w:t xml:space="preserve"> Password’ do not match</w:t>
              </w:r>
            </w:ins>
          </w:p>
        </w:tc>
        <w:tc>
          <w:tcPr>
            <w:tcW w:w="5021" w:type="dxa"/>
          </w:tcPr>
          <w:p w:rsidR="00723890" w:rsidRDefault="00723890" w:rsidP="00584C93">
            <w:pPr>
              <w:pStyle w:val="ListParagraph"/>
              <w:numPr>
                <w:ilvl w:val="0"/>
                <w:numId w:val="23"/>
              </w:numPr>
              <w:rPr>
                <w:ins w:id="153" w:author="Andrew.Crawford" w:date="2015-03-16T11:13:00Z"/>
                <w:lang w:val="en-GB"/>
              </w:rPr>
            </w:pPr>
            <w:ins w:id="154" w:author="Andrew.Crawford" w:date="2015-03-16T11:13:00Z">
              <w:r>
                <w:rPr>
                  <w:lang w:val="en-GB"/>
                </w:rPr>
                <w:t xml:space="preserve">The message </w:t>
              </w:r>
            </w:ins>
            <w:ins w:id="155" w:author="Andrew.Crawford" w:date="2015-03-16T11:14:00Z">
              <w:r>
                <w:rPr>
                  <w:lang w:val="en-GB"/>
                </w:rPr>
                <w:t xml:space="preserve">CREATE_0007 </w:t>
              </w:r>
            </w:ins>
            <w:ins w:id="156" w:author="Andrew.Crawford" w:date="2015-03-16T11:13:00Z">
              <w:r>
                <w:rPr>
                  <w:lang w:val="en-GB"/>
                </w:rPr>
                <w:t>appears as an error.</w:t>
              </w:r>
            </w:ins>
          </w:p>
        </w:tc>
      </w:tr>
      <w:tr w:rsidR="005276B9" w:rsidTr="005276B9">
        <w:tc>
          <w:tcPr>
            <w:tcW w:w="5753" w:type="dxa"/>
          </w:tcPr>
          <w:p w:rsidR="005276B9" w:rsidRDefault="005276B9" w:rsidP="005276B9">
            <w:pPr>
              <w:pStyle w:val="ListParagraph"/>
              <w:numPr>
                <w:ilvl w:val="0"/>
                <w:numId w:val="20"/>
              </w:numPr>
              <w:rPr>
                <w:lang w:val="en-GB"/>
              </w:rPr>
            </w:pPr>
            <w:r>
              <w:rPr>
                <w:lang w:val="en-GB"/>
              </w:rPr>
              <w:t>User Clicks on Create Membership</w:t>
            </w:r>
          </w:p>
          <w:p w:rsidR="00DD78E6" w:rsidRDefault="00DD78E6" w:rsidP="005276B9">
            <w:pPr>
              <w:pStyle w:val="ListParagraph"/>
              <w:numPr>
                <w:ilvl w:val="0"/>
                <w:numId w:val="20"/>
              </w:numPr>
              <w:rPr>
                <w:lang w:val="en-GB"/>
              </w:rPr>
            </w:pPr>
            <w:r>
              <w:rPr>
                <w:lang w:val="en-GB"/>
              </w:rPr>
              <w:t>All mandatory fields are filled in</w:t>
            </w:r>
          </w:p>
          <w:p w:rsidR="000703D0" w:rsidRDefault="000703D0" w:rsidP="005276B9">
            <w:pPr>
              <w:pStyle w:val="ListParagraph"/>
              <w:numPr>
                <w:ilvl w:val="0"/>
                <w:numId w:val="20"/>
              </w:numPr>
              <w:rPr>
                <w:lang w:val="en-GB"/>
              </w:rPr>
            </w:pPr>
            <w:proofErr w:type="spellStart"/>
            <w:r>
              <w:rPr>
                <w:lang w:val="en-GB"/>
              </w:rPr>
              <w:t>Captcha</w:t>
            </w:r>
            <w:proofErr w:type="spellEnd"/>
            <w:r>
              <w:rPr>
                <w:lang w:val="en-GB"/>
              </w:rPr>
              <w:t xml:space="preserve"> has been completed successfully</w:t>
            </w:r>
          </w:p>
          <w:p w:rsidR="005276B9" w:rsidRDefault="005276B9" w:rsidP="005276B9">
            <w:pPr>
              <w:pStyle w:val="ListParagraph"/>
              <w:numPr>
                <w:ilvl w:val="0"/>
                <w:numId w:val="20"/>
              </w:numPr>
              <w:rPr>
                <w:lang w:val="en-GB"/>
              </w:rPr>
            </w:pPr>
            <w:r>
              <w:rPr>
                <w:lang w:val="en-GB"/>
              </w:rPr>
              <w:t xml:space="preserve">The email address given is checked against existing </w:t>
            </w:r>
            <w:r w:rsidR="00396F7E">
              <w:rPr>
                <w:lang w:val="en-GB"/>
              </w:rPr>
              <w:t>Privileges</w:t>
            </w:r>
            <w:r>
              <w:rPr>
                <w:lang w:val="en-GB"/>
              </w:rPr>
              <w:t xml:space="preserve"> memberships.</w:t>
            </w:r>
          </w:p>
          <w:p w:rsidR="005276B9" w:rsidRDefault="005276B9" w:rsidP="005276B9">
            <w:pPr>
              <w:pStyle w:val="ListParagraph"/>
              <w:numPr>
                <w:ilvl w:val="0"/>
                <w:numId w:val="20"/>
              </w:numPr>
              <w:rPr>
                <w:lang w:val="en-GB"/>
              </w:rPr>
            </w:pPr>
            <w:r>
              <w:rPr>
                <w:lang w:val="en-GB"/>
              </w:rPr>
              <w:t>A match is found against existing privileges memberships.</w:t>
            </w:r>
          </w:p>
        </w:tc>
        <w:tc>
          <w:tcPr>
            <w:tcW w:w="5021" w:type="dxa"/>
          </w:tcPr>
          <w:p w:rsidR="005276B9" w:rsidRDefault="000703D0" w:rsidP="000703D0">
            <w:pPr>
              <w:pStyle w:val="ListParagraph"/>
              <w:numPr>
                <w:ilvl w:val="0"/>
                <w:numId w:val="23"/>
              </w:numPr>
              <w:rPr>
                <w:lang w:val="en-GB"/>
              </w:rPr>
            </w:pPr>
            <w:r>
              <w:rPr>
                <w:lang w:val="en-GB"/>
              </w:rPr>
              <w:t>The message CREATE_0003 appears as an error.</w:t>
            </w:r>
          </w:p>
          <w:p w:rsidR="000703D0" w:rsidRDefault="000703D0" w:rsidP="000703D0">
            <w:pPr>
              <w:pStyle w:val="ListParagraph"/>
              <w:numPr>
                <w:ilvl w:val="0"/>
                <w:numId w:val="23"/>
              </w:numPr>
              <w:rPr>
                <w:lang w:val="en-GB"/>
              </w:rPr>
            </w:pPr>
            <w:r>
              <w:rPr>
                <w:lang w:val="en-GB"/>
              </w:rPr>
              <w:t>The error message contains links to the ‘Forgot Password’ page against the text ‘Forgotten Password’</w:t>
            </w:r>
          </w:p>
        </w:tc>
      </w:tr>
      <w:tr w:rsidR="00DD78E6" w:rsidTr="005276B9">
        <w:tc>
          <w:tcPr>
            <w:tcW w:w="5753" w:type="dxa"/>
          </w:tcPr>
          <w:p w:rsidR="00DD78E6" w:rsidRDefault="00DD78E6" w:rsidP="00DD78E6">
            <w:pPr>
              <w:pStyle w:val="ListParagraph"/>
              <w:numPr>
                <w:ilvl w:val="0"/>
                <w:numId w:val="20"/>
              </w:numPr>
              <w:rPr>
                <w:lang w:val="en-GB"/>
              </w:rPr>
            </w:pPr>
            <w:r>
              <w:rPr>
                <w:lang w:val="en-GB"/>
              </w:rPr>
              <w:t>User Clicks on Create Membership</w:t>
            </w:r>
          </w:p>
          <w:p w:rsidR="00DD78E6" w:rsidRPr="00DD78E6" w:rsidRDefault="00DD78E6" w:rsidP="00DD78E6">
            <w:pPr>
              <w:pStyle w:val="ListParagraph"/>
              <w:numPr>
                <w:ilvl w:val="0"/>
                <w:numId w:val="20"/>
              </w:numPr>
              <w:rPr>
                <w:lang w:val="en-GB"/>
              </w:rPr>
            </w:pPr>
            <w:r>
              <w:rPr>
                <w:lang w:val="en-GB"/>
              </w:rPr>
              <w:t>All mandatory fields are filled in</w:t>
            </w:r>
          </w:p>
          <w:p w:rsidR="00DD78E6" w:rsidRDefault="00DD78E6" w:rsidP="00DD78E6">
            <w:pPr>
              <w:pStyle w:val="ListParagraph"/>
              <w:numPr>
                <w:ilvl w:val="0"/>
                <w:numId w:val="20"/>
              </w:numPr>
              <w:rPr>
                <w:lang w:val="en-GB"/>
              </w:rPr>
            </w:pPr>
            <w:proofErr w:type="spellStart"/>
            <w:r>
              <w:rPr>
                <w:lang w:val="en-GB"/>
              </w:rPr>
              <w:t>Captcha</w:t>
            </w:r>
            <w:proofErr w:type="spellEnd"/>
            <w:r>
              <w:rPr>
                <w:lang w:val="en-GB"/>
              </w:rPr>
              <w:t xml:space="preserve"> has been completed successfully</w:t>
            </w:r>
          </w:p>
          <w:p w:rsidR="00DD78E6" w:rsidRDefault="00DD78E6" w:rsidP="005276B9">
            <w:pPr>
              <w:pStyle w:val="ListParagraph"/>
              <w:numPr>
                <w:ilvl w:val="0"/>
                <w:numId w:val="20"/>
              </w:numPr>
              <w:rPr>
                <w:lang w:val="en-GB"/>
              </w:rPr>
            </w:pPr>
            <w:r>
              <w:rPr>
                <w:lang w:val="en-GB"/>
              </w:rPr>
              <w:t>No existing membership was found</w:t>
            </w:r>
          </w:p>
        </w:tc>
        <w:tc>
          <w:tcPr>
            <w:tcW w:w="5021" w:type="dxa"/>
          </w:tcPr>
          <w:p w:rsidR="00DD78E6" w:rsidRDefault="00DD78E6" w:rsidP="000703D0">
            <w:pPr>
              <w:pStyle w:val="ListParagraph"/>
              <w:numPr>
                <w:ilvl w:val="0"/>
                <w:numId w:val="23"/>
              </w:numPr>
              <w:rPr>
                <w:lang w:val="en-GB"/>
              </w:rPr>
            </w:pPr>
            <w:r>
              <w:rPr>
                <w:lang w:val="en-GB"/>
              </w:rPr>
              <w:t>The user is taken to the external NAB payment gateway page for our account.</w:t>
            </w:r>
          </w:p>
        </w:tc>
      </w:tr>
      <w:tr w:rsidR="00B14393" w:rsidTr="005276B9">
        <w:tc>
          <w:tcPr>
            <w:tcW w:w="5753" w:type="dxa"/>
          </w:tcPr>
          <w:p w:rsidR="00B14393" w:rsidRDefault="00B14393" w:rsidP="00DD78E6">
            <w:pPr>
              <w:pStyle w:val="ListParagraph"/>
              <w:numPr>
                <w:ilvl w:val="0"/>
                <w:numId w:val="20"/>
              </w:numPr>
              <w:rPr>
                <w:lang w:val="en-GB"/>
              </w:rPr>
            </w:pPr>
            <w:r>
              <w:rPr>
                <w:lang w:val="en-GB"/>
              </w:rPr>
              <w:t>NAB Payment successfully processed</w:t>
            </w:r>
          </w:p>
        </w:tc>
        <w:tc>
          <w:tcPr>
            <w:tcW w:w="5021" w:type="dxa"/>
          </w:tcPr>
          <w:p w:rsidR="00B14393" w:rsidRDefault="00B14393" w:rsidP="000703D0">
            <w:pPr>
              <w:pStyle w:val="ListParagraph"/>
              <w:numPr>
                <w:ilvl w:val="0"/>
                <w:numId w:val="23"/>
              </w:numPr>
              <w:rPr>
                <w:lang w:val="en-GB"/>
              </w:rPr>
            </w:pPr>
            <w:r>
              <w:rPr>
                <w:lang w:val="en-GB"/>
              </w:rPr>
              <w:t>The user is shown a page or fields that allow them to set their initial password.</w:t>
            </w:r>
          </w:p>
          <w:p w:rsidR="00B14393" w:rsidRDefault="00B14393" w:rsidP="000703D0">
            <w:pPr>
              <w:pStyle w:val="ListParagraph"/>
              <w:numPr>
                <w:ilvl w:val="0"/>
                <w:numId w:val="23"/>
              </w:numPr>
              <w:rPr>
                <w:lang w:val="en-GB"/>
              </w:rPr>
            </w:pPr>
            <w:r>
              <w:rPr>
                <w:lang w:val="en-GB"/>
              </w:rPr>
              <w:t>This should be the same or similar layout used with the ‘Forgotten Password’ page.</w:t>
            </w:r>
          </w:p>
          <w:p w:rsidR="00B14393" w:rsidRDefault="00B14393" w:rsidP="000703D0">
            <w:pPr>
              <w:pStyle w:val="ListParagraph"/>
              <w:numPr>
                <w:ilvl w:val="0"/>
                <w:numId w:val="23"/>
              </w:numPr>
              <w:rPr>
                <w:lang w:val="en-GB"/>
              </w:rPr>
            </w:pPr>
            <w:r>
              <w:rPr>
                <w:lang w:val="en-GB"/>
              </w:rPr>
              <w:t xml:space="preserve">Once a new password is entered, the create member </w:t>
            </w:r>
            <w:proofErr w:type="spellStart"/>
            <w:r>
              <w:rPr>
                <w:lang w:val="en-GB"/>
              </w:rPr>
              <w:t>webservice</w:t>
            </w:r>
            <w:proofErr w:type="spellEnd"/>
            <w:r>
              <w:rPr>
                <w:lang w:val="en-GB"/>
              </w:rPr>
              <w:t xml:space="preserve"> can be called.</w:t>
            </w:r>
          </w:p>
        </w:tc>
      </w:tr>
    </w:tbl>
    <w:p w:rsidR="00D7057A" w:rsidRDefault="00D7057A" w:rsidP="00D7057A">
      <w:pPr>
        <w:pStyle w:val="ListParagraph"/>
        <w:ind w:left="792"/>
        <w:rPr>
          <w:lang w:val="en-GB"/>
        </w:rPr>
      </w:pPr>
    </w:p>
    <w:p w:rsidR="00172D1E" w:rsidRDefault="00172D1E" w:rsidP="00172D1E">
      <w:pPr>
        <w:pStyle w:val="Heading1"/>
      </w:pPr>
      <w:bookmarkStart w:id="157" w:name="_Toc414285305"/>
      <w:r>
        <w:t>New Employee Member Page</w:t>
      </w:r>
      <w:bookmarkEnd w:id="157"/>
    </w:p>
    <w:p w:rsidR="00172D1E" w:rsidRPr="00FD1DC0" w:rsidRDefault="00172D1E" w:rsidP="00172D1E">
      <w:pPr>
        <w:pStyle w:val="Heading2"/>
      </w:pPr>
      <w:r>
        <w:t xml:space="preserve"> </w:t>
      </w:r>
      <w:bookmarkStart w:id="158" w:name="_Toc414285306"/>
      <w:r>
        <w:t>Navigation to Page</w:t>
      </w:r>
      <w:bookmarkEnd w:id="158"/>
    </w:p>
    <w:p w:rsidR="00172D1E" w:rsidRDefault="00172D1E" w:rsidP="00172D1E">
      <w:pPr>
        <w:pStyle w:val="ListParagraph"/>
        <w:numPr>
          <w:ilvl w:val="0"/>
          <w:numId w:val="27"/>
        </w:numPr>
        <w:ind w:left="709"/>
        <w:rPr>
          <w:lang w:val="en-GB"/>
        </w:rPr>
      </w:pPr>
      <w:r>
        <w:rPr>
          <w:lang w:val="en-GB"/>
        </w:rPr>
        <w:t xml:space="preserve">Shown when the user clicks on ‘ </w:t>
      </w:r>
      <w:r w:rsidR="008E3B45">
        <w:rPr>
          <w:lang w:val="en-GB"/>
        </w:rPr>
        <w:t xml:space="preserve">Wyndham </w:t>
      </w:r>
      <w:r>
        <w:rPr>
          <w:lang w:val="en-GB"/>
        </w:rPr>
        <w:t xml:space="preserve">Employee’ </w:t>
      </w:r>
    </w:p>
    <w:p w:rsidR="00172D1E" w:rsidRDefault="00172D1E" w:rsidP="00172D1E">
      <w:pPr>
        <w:pStyle w:val="Heading2"/>
      </w:pPr>
      <w:r>
        <w:t xml:space="preserve"> </w:t>
      </w:r>
      <w:bookmarkStart w:id="159" w:name="_Toc414285307"/>
      <w:r>
        <w:t>Navigation from Page</w:t>
      </w:r>
      <w:bookmarkEnd w:id="159"/>
    </w:p>
    <w:p w:rsidR="00172D1E" w:rsidRDefault="00172D1E" w:rsidP="00172D1E">
      <w:pPr>
        <w:pStyle w:val="ListParagraph"/>
        <w:numPr>
          <w:ilvl w:val="0"/>
          <w:numId w:val="14"/>
        </w:numPr>
        <w:rPr>
          <w:lang w:val="en-GB"/>
        </w:rPr>
      </w:pPr>
      <w:r>
        <w:rPr>
          <w:lang w:val="en-GB"/>
        </w:rPr>
        <w:t>User clicks on the ‘Join now’ button in the general navigation area and is taken to the login page.</w:t>
      </w:r>
    </w:p>
    <w:p w:rsidR="00172D1E" w:rsidRDefault="00172D1E" w:rsidP="00172D1E">
      <w:pPr>
        <w:pStyle w:val="ListParagraph"/>
        <w:numPr>
          <w:ilvl w:val="0"/>
          <w:numId w:val="14"/>
        </w:numPr>
        <w:rPr>
          <w:lang w:val="en-GB"/>
        </w:rPr>
      </w:pPr>
      <w:r>
        <w:rPr>
          <w:lang w:val="en-GB"/>
        </w:rPr>
        <w:t>User clicks on Create Membership and all validations pass and is taken to the NAB Payment page.</w:t>
      </w:r>
    </w:p>
    <w:p w:rsidR="00000000" w:rsidRDefault="00172D1E">
      <w:pPr>
        <w:pStyle w:val="Heading2"/>
        <w:rPr>
          <w:ins w:id="160" w:author="Andrew.Crawford" w:date="2015-03-16T11:41:00Z"/>
        </w:rPr>
        <w:pPrChange w:id="161" w:author="Andrew.Crawford" w:date="2015-03-16T11:42:00Z">
          <w:pPr>
            <w:pStyle w:val="Heading2"/>
            <w:tabs>
              <w:tab w:val="clear" w:pos="644"/>
              <w:tab w:val="num" w:pos="993"/>
            </w:tabs>
            <w:ind w:left="709"/>
          </w:pPr>
        </w:pPrChange>
      </w:pPr>
      <w:r w:rsidRPr="00B44186">
        <w:lastRenderedPageBreak/>
        <w:t xml:space="preserve"> </w:t>
      </w:r>
      <w:bookmarkStart w:id="162" w:name="_Toc414285308"/>
      <w:r w:rsidRPr="00B44186">
        <w:t>Screen Wireframes</w:t>
      </w:r>
      <w:bookmarkEnd w:id="162"/>
    </w:p>
    <w:p w:rsidR="00000000" w:rsidRDefault="006D40E4">
      <w:pPr>
        <w:pPrChange w:id="163" w:author="Andrew.Crawford" w:date="2015-03-16T13:47:00Z">
          <w:pPr>
            <w:pStyle w:val="Heading2"/>
            <w:tabs>
              <w:tab w:val="clear" w:pos="644"/>
              <w:tab w:val="num" w:pos="993"/>
            </w:tabs>
            <w:ind w:left="709"/>
          </w:pPr>
        </w:pPrChange>
      </w:pPr>
      <w:r w:rsidRPr="004B4450">
        <w:rPr>
          <w:noProof/>
          <w:lang w:val="en-US"/>
        </w:rPr>
        <w:drawing>
          <wp:inline distT="0" distB="0" distL="0" distR="0">
            <wp:extent cx="5335270" cy="471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5270" cy="4714875"/>
                    </a:xfrm>
                    <a:prstGeom prst="rect">
                      <a:avLst/>
                    </a:prstGeom>
                    <a:noFill/>
                    <a:ln>
                      <a:noFill/>
                    </a:ln>
                  </pic:spPr>
                </pic:pic>
              </a:graphicData>
            </a:graphic>
          </wp:inline>
        </w:drawing>
      </w:r>
    </w:p>
    <w:p w:rsidR="00172D1E" w:rsidRDefault="00172D1E" w:rsidP="00172D1E">
      <w:pPr>
        <w:ind w:left="414" w:firstLine="720"/>
        <w:rPr>
          <w:lang w:val="en-GB"/>
        </w:rPr>
      </w:pPr>
    </w:p>
    <w:p w:rsidR="00172D1E" w:rsidRPr="004C37D7" w:rsidRDefault="00172D1E" w:rsidP="00172D1E">
      <w:pPr>
        <w:ind w:left="273"/>
        <w:rPr>
          <w:lang w:val="en-GB"/>
        </w:rPr>
      </w:pPr>
      <w:r>
        <w:rPr>
          <w:b/>
          <w:lang w:val="en-GB"/>
        </w:rPr>
        <w:t xml:space="preserve">Note: </w:t>
      </w:r>
      <w:r>
        <w:rPr>
          <w:lang w:val="en-GB"/>
        </w:rPr>
        <w:t>This is just a rough guide to required fields and basic layout. It is not intended as a final design</w:t>
      </w:r>
    </w:p>
    <w:p w:rsidR="00172D1E" w:rsidRDefault="00172D1E" w:rsidP="00172D1E">
      <w:pPr>
        <w:pStyle w:val="Heading3"/>
        <w:numPr>
          <w:ilvl w:val="2"/>
          <w:numId w:val="28"/>
        </w:numPr>
        <w:tabs>
          <w:tab w:val="clear" w:pos="720"/>
          <w:tab w:val="num" w:pos="993"/>
        </w:tabs>
        <w:ind w:hanging="294"/>
      </w:pPr>
      <w:bookmarkStart w:id="164" w:name="_Toc414285309"/>
      <w:r>
        <w:t>Screen Fields</w:t>
      </w:r>
      <w:bookmarkEnd w:id="164"/>
    </w:p>
    <w:tbl>
      <w:tblPr>
        <w:tblStyle w:val="TableGrid"/>
        <w:tblW w:w="10774" w:type="dxa"/>
        <w:tblInd w:w="-743" w:type="dxa"/>
        <w:tblLook w:val="04A0"/>
      </w:tblPr>
      <w:tblGrid>
        <w:gridCol w:w="3753"/>
        <w:gridCol w:w="5644"/>
        <w:gridCol w:w="1377"/>
      </w:tblGrid>
      <w:tr w:rsidR="00172D1E" w:rsidTr="005C2038">
        <w:tc>
          <w:tcPr>
            <w:tcW w:w="3753" w:type="dxa"/>
          </w:tcPr>
          <w:p w:rsidR="00172D1E" w:rsidRPr="00771210" w:rsidRDefault="00172D1E" w:rsidP="00E32138">
            <w:pPr>
              <w:rPr>
                <w:b/>
                <w:lang w:val="en-GB"/>
              </w:rPr>
            </w:pPr>
            <w:r>
              <w:rPr>
                <w:b/>
                <w:lang w:val="en-GB"/>
              </w:rPr>
              <w:t>Item</w:t>
            </w:r>
          </w:p>
        </w:tc>
        <w:tc>
          <w:tcPr>
            <w:tcW w:w="5644" w:type="dxa"/>
          </w:tcPr>
          <w:p w:rsidR="00172D1E" w:rsidRPr="00771210" w:rsidRDefault="00172D1E" w:rsidP="00E32138">
            <w:pPr>
              <w:rPr>
                <w:b/>
                <w:lang w:val="en-GB"/>
              </w:rPr>
            </w:pPr>
            <w:r w:rsidRPr="00771210">
              <w:rPr>
                <w:b/>
                <w:lang w:val="en-GB"/>
              </w:rPr>
              <w:t>Type</w:t>
            </w:r>
          </w:p>
        </w:tc>
        <w:tc>
          <w:tcPr>
            <w:tcW w:w="1377" w:type="dxa"/>
          </w:tcPr>
          <w:p w:rsidR="00172D1E" w:rsidRPr="00771210" w:rsidRDefault="00172D1E" w:rsidP="00E32138">
            <w:pPr>
              <w:rPr>
                <w:b/>
                <w:lang w:val="en-GB"/>
              </w:rPr>
            </w:pPr>
            <w:r>
              <w:rPr>
                <w:b/>
                <w:lang w:val="en-GB"/>
              </w:rPr>
              <w:t>Mandatory</w:t>
            </w:r>
          </w:p>
        </w:tc>
      </w:tr>
      <w:tr w:rsidR="00F85D89" w:rsidTr="005C2038">
        <w:tc>
          <w:tcPr>
            <w:tcW w:w="3753" w:type="dxa"/>
          </w:tcPr>
          <w:p w:rsidR="00F85D89" w:rsidRDefault="00F85D89" w:rsidP="00E32138">
            <w:pPr>
              <w:rPr>
                <w:lang w:val="en-GB"/>
              </w:rPr>
            </w:pPr>
            <w:r>
              <w:rPr>
                <w:lang w:val="en-GB"/>
              </w:rPr>
              <w:t>WWID</w:t>
            </w:r>
          </w:p>
        </w:tc>
        <w:tc>
          <w:tcPr>
            <w:tcW w:w="5644" w:type="dxa"/>
          </w:tcPr>
          <w:p w:rsidR="00F85D89" w:rsidRDefault="00F85D89" w:rsidP="00E32138">
            <w:pPr>
              <w:rPr>
                <w:lang w:val="en-GB"/>
              </w:rPr>
            </w:pPr>
            <w:r>
              <w:rPr>
                <w:lang w:val="en-GB"/>
              </w:rPr>
              <w:t>Input Field</w:t>
            </w:r>
          </w:p>
          <w:p w:rsidR="00F85D89" w:rsidRDefault="00F85D89" w:rsidP="00E32138">
            <w:pPr>
              <w:rPr>
                <w:lang w:val="en-GB"/>
              </w:rPr>
            </w:pPr>
            <w:r>
              <w:rPr>
                <w:lang w:val="en-GB"/>
              </w:rPr>
              <w:t>6 CHAR</w:t>
            </w:r>
          </w:p>
        </w:tc>
        <w:tc>
          <w:tcPr>
            <w:tcW w:w="1377" w:type="dxa"/>
          </w:tcPr>
          <w:p w:rsidR="00F85D89" w:rsidRDefault="00F85D89"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Title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20 CHAR</w:t>
            </w:r>
          </w:p>
        </w:tc>
        <w:tc>
          <w:tcPr>
            <w:tcW w:w="1377" w:type="dxa"/>
          </w:tcPr>
          <w:p w:rsidR="00172D1E" w:rsidRDefault="00172D1E" w:rsidP="00E32138">
            <w:pPr>
              <w:rPr>
                <w:lang w:val="en-GB"/>
              </w:rPr>
            </w:pPr>
            <w:r>
              <w:rPr>
                <w:lang w:val="en-GB"/>
              </w:rPr>
              <w:t>N</w:t>
            </w:r>
          </w:p>
        </w:tc>
      </w:tr>
      <w:tr w:rsidR="00172D1E" w:rsidTr="005C2038">
        <w:tc>
          <w:tcPr>
            <w:tcW w:w="3753" w:type="dxa"/>
          </w:tcPr>
          <w:p w:rsidR="00172D1E" w:rsidRDefault="00172D1E" w:rsidP="00E32138">
            <w:pPr>
              <w:rPr>
                <w:lang w:val="en-GB"/>
              </w:rPr>
            </w:pPr>
            <w:r>
              <w:rPr>
                <w:lang w:val="en-GB"/>
              </w:rPr>
              <w:t>First Name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50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Last Name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50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Date of Birth</w:t>
            </w:r>
          </w:p>
        </w:tc>
        <w:tc>
          <w:tcPr>
            <w:tcW w:w="5644" w:type="dxa"/>
          </w:tcPr>
          <w:p w:rsidR="00172D1E" w:rsidRDefault="00172D1E" w:rsidP="00E32138">
            <w:pPr>
              <w:rPr>
                <w:lang w:val="en-GB"/>
              </w:rPr>
            </w:pPr>
            <w:r>
              <w:rPr>
                <w:lang w:val="en-GB"/>
              </w:rPr>
              <w:t>Date Picker</w:t>
            </w:r>
          </w:p>
          <w:p w:rsidR="00172D1E" w:rsidRDefault="00172D1E" w:rsidP="00E32138">
            <w:pPr>
              <w:rPr>
                <w:lang w:val="en-GB"/>
              </w:rPr>
            </w:pPr>
            <w:r>
              <w:rPr>
                <w:lang w:val="en-GB"/>
              </w:rPr>
              <w:t>Date format should be: Day (2 Digits) / Month (2 Digits) / Year (4 Digits)</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Phone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20 CHAR</w:t>
            </w:r>
          </w:p>
        </w:tc>
        <w:tc>
          <w:tcPr>
            <w:tcW w:w="1377" w:type="dxa"/>
          </w:tcPr>
          <w:p w:rsidR="00172D1E" w:rsidRDefault="00172D1E" w:rsidP="00E32138">
            <w:pPr>
              <w:rPr>
                <w:lang w:val="en-GB"/>
              </w:rPr>
            </w:pPr>
            <w:r>
              <w:rPr>
                <w:lang w:val="en-GB"/>
              </w:rPr>
              <w:t>(Conditional)</w:t>
            </w:r>
          </w:p>
        </w:tc>
      </w:tr>
      <w:tr w:rsidR="00172D1E" w:rsidTr="005C2038">
        <w:tc>
          <w:tcPr>
            <w:tcW w:w="3753" w:type="dxa"/>
          </w:tcPr>
          <w:p w:rsidR="00172D1E" w:rsidRDefault="00172D1E" w:rsidP="00E32138">
            <w:pPr>
              <w:rPr>
                <w:lang w:val="en-GB"/>
              </w:rPr>
            </w:pPr>
            <w:r>
              <w:rPr>
                <w:lang w:val="en-GB"/>
              </w:rPr>
              <w:t>Mobile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lastRenderedPageBreak/>
              <w:t>20 CHAR</w:t>
            </w:r>
          </w:p>
        </w:tc>
        <w:tc>
          <w:tcPr>
            <w:tcW w:w="1377" w:type="dxa"/>
          </w:tcPr>
          <w:p w:rsidR="00172D1E" w:rsidRDefault="00172D1E" w:rsidP="00E32138">
            <w:pPr>
              <w:rPr>
                <w:lang w:val="en-GB"/>
              </w:rPr>
            </w:pPr>
            <w:r>
              <w:rPr>
                <w:lang w:val="en-GB"/>
              </w:rPr>
              <w:lastRenderedPageBreak/>
              <w:t xml:space="preserve"> </w:t>
            </w:r>
          </w:p>
          <w:p w:rsidR="00172D1E" w:rsidRDefault="00172D1E" w:rsidP="00E32138">
            <w:pPr>
              <w:rPr>
                <w:lang w:val="en-GB"/>
              </w:rPr>
            </w:pPr>
            <w:r>
              <w:rPr>
                <w:lang w:val="en-GB"/>
              </w:rPr>
              <w:lastRenderedPageBreak/>
              <w:t>(Conditional)</w:t>
            </w:r>
          </w:p>
        </w:tc>
      </w:tr>
      <w:tr w:rsidR="00172D1E" w:rsidTr="005C2038">
        <w:tc>
          <w:tcPr>
            <w:tcW w:w="3753" w:type="dxa"/>
          </w:tcPr>
          <w:p w:rsidR="00172D1E" w:rsidRDefault="00172D1E" w:rsidP="00E32138">
            <w:pPr>
              <w:rPr>
                <w:lang w:val="en-GB"/>
              </w:rPr>
            </w:pPr>
            <w:r>
              <w:rPr>
                <w:lang w:val="en-GB"/>
              </w:rPr>
              <w:lastRenderedPageBreak/>
              <w:t>Email</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320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Address Line 1</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100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Address Line 2</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100 CHAR</w:t>
            </w:r>
          </w:p>
        </w:tc>
        <w:tc>
          <w:tcPr>
            <w:tcW w:w="1377" w:type="dxa"/>
          </w:tcPr>
          <w:p w:rsidR="00172D1E" w:rsidRDefault="00172D1E" w:rsidP="00E32138">
            <w:pPr>
              <w:rPr>
                <w:lang w:val="en-GB"/>
              </w:rPr>
            </w:pPr>
            <w:r>
              <w:rPr>
                <w:lang w:val="en-GB"/>
              </w:rPr>
              <w:t>N</w:t>
            </w:r>
          </w:p>
        </w:tc>
      </w:tr>
      <w:tr w:rsidR="00172D1E" w:rsidTr="005C2038">
        <w:tc>
          <w:tcPr>
            <w:tcW w:w="3753" w:type="dxa"/>
          </w:tcPr>
          <w:p w:rsidR="00172D1E" w:rsidRDefault="00172D1E" w:rsidP="00E32138">
            <w:pPr>
              <w:rPr>
                <w:lang w:val="en-GB"/>
              </w:rPr>
            </w:pPr>
            <w:r>
              <w:rPr>
                <w:lang w:val="en-GB"/>
              </w:rPr>
              <w:t>Suburb / City</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50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State</w:t>
            </w:r>
          </w:p>
        </w:tc>
        <w:tc>
          <w:tcPr>
            <w:tcW w:w="5644" w:type="dxa"/>
          </w:tcPr>
          <w:p w:rsidR="00172D1E" w:rsidRDefault="00172D1E" w:rsidP="00E32138">
            <w:pPr>
              <w:rPr>
                <w:lang w:val="en-GB"/>
              </w:rPr>
            </w:pPr>
            <w:r>
              <w:rPr>
                <w:lang w:val="en-GB"/>
              </w:rPr>
              <w:t>Drop down – Australian States</w:t>
            </w:r>
          </w:p>
          <w:p w:rsidR="00172D1E" w:rsidRDefault="00172D1E" w:rsidP="00E32138">
            <w:pPr>
              <w:rPr>
                <w:lang w:val="en-GB"/>
              </w:rPr>
            </w:pPr>
            <w:r>
              <w:rPr>
                <w:lang w:val="en-GB"/>
              </w:rPr>
              <w:t>Or</w:t>
            </w:r>
          </w:p>
          <w:p w:rsidR="00172D1E" w:rsidRDefault="00172D1E" w:rsidP="00E32138">
            <w:pPr>
              <w:rPr>
                <w:lang w:val="en-GB"/>
              </w:rPr>
            </w:pPr>
            <w:r>
              <w:rPr>
                <w:lang w:val="en-GB"/>
              </w:rPr>
              <w:t>Input Field</w:t>
            </w:r>
          </w:p>
          <w:p w:rsidR="00172D1E" w:rsidRDefault="00172D1E" w:rsidP="00E32138">
            <w:pPr>
              <w:rPr>
                <w:lang w:val="en-GB"/>
              </w:rPr>
            </w:pPr>
            <w:r>
              <w:rPr>
                <w:lang w:val="en-GB"/>
              </w:rPr>
              <w:t>50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Postcode</w:t>
            </w:r>
          </w:p>
          <w:p w:rsidR="00172D1E" w:rsidRDefault="00172D1E" w:rsidP="00E32138">
            <w:pPr>
              <w:rPr>
                <w:lang w:val="en-GB"/>
              </w:rPr>
            </w:pPr>
            <w:r>
              <w:rPr>
                <w:lang w:val="en-GB"/>
              </w:rPr>
              <w:t>Or</w:t>
            </w:r>
          </w:p>
          <w:p w:rsidR="00172D1E" w:rsidRDefault="00172D1E" w:rsidP="00E32138">
            <w:pPr>
              <w:rPr>
                <w:lang w:val="en-GB"/>
              </w:rPr>
            </w:pPr>
            <w:r>
              <w:rPr>
                <w:lang w:val="en-GB"/>
              </w:rPr>
              <w:t>Postcode / Zip Code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10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Country</w:t>
            </w:r>
          </w:p>
        </w:tc>
        <w:tc>
          <w:tcPr>
            <w:tcW w:w="5644" w:type="dxa"/>
          </w:tcPr>
          <w:p w:rsidR="00172D1E" w:rsidRDefault="00172D1E" w:rsidP="00E32138">
            <w:pPr>
              <w:rPr>
                <w:lang w:val="en-GB"/>
              </w:rPr>
            </w:pPr>
            <w:r>
              <w:rPr>
                <w:lang w:val="en-GB"/>
              </w:rPr>
              <w:t>Drop-down – Defaulted to Australia.</w:t>
            </w:r>
          </w:p>
          <w:p w:rsidR="00172D1E" w:rsidRDefault="00172D1E" w:rsidP="00E32138">
            <w:pPr>
              <w:rPr>
                <w:lang w:val="en-GB"/>
              </w:rPr>
            </w:pPr>
          </w:p>
          <w:p w:rsidR="00172D1E" w:rsidRDefault="00172D1E" w:rsidP="00E32138">
            <w:pPr>
              <w:rPr>
                <w:lang w:val="en-GB"/>
              </w:rPr>
            </w:pPr>
            <w:r>
              <w:rPr>
                <w:lang w:val="en-GB"/>
              </w:rPr>
              <w:t>If they change the country to anything other than Australia, state is changed to an Input Field (100 Char).</w:t>
            </w:r>
          </w:p>
          <w:p w:rsidR="00172D1E" w:rsidRDefault="00172D1E" w:rsidP="00E32138">
            <w:pPr>
              <w:rPr>
                <w:lang w:val="en-GB"/>
              </w:rPr>
            </w:pPr>
            <w:r>
              <w:rPr>
                <w:lang w:val="en-GB"/>
              </w:rPr>
              <w:t>Postcode label changed to Postcode / Zip Code when country is anything other than Australia.</w:t>
            </w:r>
          </w:p>
        </w:tc>
        <w:tc>
          <w:tcPr>
            <w:tcW w:w="1377" w:type="dxa"/>
          </w:tcPr>
          <w:p w:rsidR="00172D1E" w:rsidRDefault="00172D1E" w:rsidP="00E32138">
            <w:pPr>
              <w:rPr>
                <w:lang w:val="en-GB"/>
              </w:rPr>
            </w:pPr>
            <w:r>
              <w:rPr>
                <w:lang w:val="en-GB"/>
              </w:rPr>
              <w:t>Y</w:t>
            </w:r>
          </w:p>
        </w:tc>
      </w:tr>
      <w:tr w:rsidR="005C2038" w:rsidTr="005C2038">
        <w:tc>
          <w:tcPr>
            <w:tcW w:w="3753" w:type="dxa"/>
          </w:tcPr>
          <w:p w:rsidR="005C2038" w:rsidRDefault="005C2038" w:rsidP="00E32138">
            <w:pPr>
              <w:rPr>
                <w:lang w:val="en-GB"/>
              </w:rPr>
            </w:pPr>
            <w:r>
              <w:rPr>
                <w:lang w:val="en-GB"/>
              </w:rPr>
              <w:t>Do you agree to the Terms and Conditions</w:t>
            </w:r>
          </w:p>
        </w:tc>
        <w:tc>
          <w:tcPr>
            <w:tcW w:w="5644" w:type="dxa"/>
          </w:tcPr>
          <w:p w:rsidR="005C2038" w:rsidRDefault="005C2038" w:rsidP="003C2E0D">
            <w:pPr>
              <w:rPr>
                <w:lang w:val="en-GB"/>
              </w:rPr>
            </w:pPr>
            <w:r>
              <w:rPr>
                <w:lang w:val="en-GB"/>
              </w:rPr>
              <w:t>Label (With Hyperlink)</w:t>
            </w:r>
          </w:p>
          <w:p w:rsidR="005C2038" w:rsidRDefault="005C2038" w:rsidP="003C2E0D">
            <w:pPr>
              <w:rPr>
                <w:lang w:val="en-GB"/>
              </w:rPr>
            </w:pPr>
          </w:p>
          <w:p w:rsidR="005C2038" w:rsidRDefault="005C2038" w:rsidP="003C2E0D">
            <w:pPr>
              <w:rPr>
                <w:lang w:val="en-GB"/>
              </w:rPr>
            </w:pPr>
            <w:r>
              <w:rPr>
                <w:lang w:val="en-GB"/>
              </w:rPr>
              <w:t>This is label asking if they accept terms and conditions.</w:t>
            </w:r>
          </w:p>
          <w:p w:rsidR="005C2038" w:rsidRDefault="005C2038" w:rsidP="00E32138">
            <w:pPr>
              <w:rPr>
                <w:lang w:val="en-GB"/>
              </w:rPr>
            </w:pPr>
            <w:r>
              <w:rPr>
                <w:lang w:val="en-GB"/>
              </w:rPr>
              <w:t>The words ‘Terms and Conditions’ are a hyperlink to the Terms and Conditions page.</w:t>
            </w:r>
          </w:p>
        </w:tc>
        <w:tc>
          <w:tcPr>
            <w:tcW w:w="1377" w:type="dxa"/>
          </w:tcPr>
          <w:p w:rsidR="005C2038" w:rsidRDefault="005C2038" w:rsidP="00E32138">
            <w:pPr>
              <w:rPr>
                <w:lang w:val="en-GB"/>
              </w:rPr>
            </w:pPr>
          </w:p>
        </w:tc>
      </w:tr>
      <w:tr w:rsidR="005C2038" w:rsidTr="005C2038">
        <w:tc>
          <w:tcPr>
            <w:tcW w:w="3753" w:type="dxa"/>
          </w:tcPr>
          <w:p w:rsidR="005C2038" w:rsidRDefault="005C2038" w:rsidP="00E32138">
            <w:pPr>
              <w:rPr>
                <w:lang w:val="en-GB"/>
              </w:rPr>
            </w:pPr>
            <w:r>
              <w:rPr>
                <w:lang w:val="en-GB"/>
              </w:rPr>
              <w:t>Agree to Terms and Conditions</w:t>
            </w:r>
          </w:p>
        </w:tc>
        <w:tc>
          <w:tcPr>
            <w:tcW w:w="5644" w:type="dxa"/>
          </w:tcPr>
          <w:p w:rsidR="005C2038" w:rsidRDefault="005C2038" w:rsidP="00E32138">
            <w:pPr>
              <w:rPr>
                <w:lang w:val="en-GB"/>
              </w:rPr>
            </w:pPr>
            <w:r>
              <w:rPr>
                <w:lang w:val="en-GB"/>
              </w:rPr>
              <w:t>Checkbox</w:t>
            </w:r>
          </w:p>
        </w:tc>
        <w:tc>
          <w:tcPr>
            <w:tcW w:w="1377" w:type="dxa"/>
          </w:tcPr>
          <w:p w:rsidR="005C2038" w:rsidRDefault="005C2038"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CAPTCHA</w:t>
            </w:r>
          </w:p>
        </w:tc>
        <w:tc>
          <w:tcPr>
            <w:tcW w:w="5644" w:type="dxa"/>
          </w:tcPr>
          <w:p w:rsidR="00172D1E" w:rsidRDefault="00172D1E" w:rsidP="00E32138">
            <w:pPr>
              <w:rPr>
                <w:lang w:val="en-GB"/>
              </w:rPr>
            </w:pPr>
            <w:r>
              <w:rPr>
                <w:lang w:val="en-GB"/>
              </w:rPr>
              <w:t>Typical web-</w:t>
            </w:r>
            <w:proofErr w:type="spellStart"/>
            <w:r>
              <w:rPr>
                <w:lang w:val="en-GB"/>
              </w:rPr>
              <w:t>captcha</w:t>
            </w:r>
            <w:proofErr w:type="spellEnd"/>
            <w:r>
              <w:rPr>
                <w:lang w:val="en-GB"/>
              </w:rPr>
              <w:t xml:space="preserve"> needed to be entered by a user before the form submits.</w:t>
            </w:r>
          </w:p>
        </w:tc>
        <w:tc>
          <w:tcPr>
            <w:tcW w:w="1377" w:type="dxa"/>
          </w:tcPr>
          <w:p w:rsidR="00172D1E" w:rsidRDefault="00172D1E" w:rsidP="00E32138">
            <w:pPr>
              <w:rPr>
                <w:lang w:val="en-GB"/>
              </w:rPr>
            </w:pPr>
          </w:p>
        </w:tc>
      </w:tr>
      <w:tr w:rsidR="00172D1E" w:rsidTr="005C2038">
        <w:tc>
          <w:tcPr>
            <w:tcW w:w="3753" w:type="dxa"/>
          </w:tcPr>
          <w:p w:rsidR="00172D1E" w:rsidRDefault="00172D1E" w:rsidP="00E32138">
            <w:pPr>
              <w:rPr>
                <w:lang w:val="en-GB"/>
              </w:rPr>
            </w:pPr>
            <w:r>
              <w:rPr>
                <w:lang w:val="en-GB"/>
              </w:rPr>
              <w:t>Create Membership</w:t>
            </w:r>
          </w:p>
        </w:tc>
        <w:tc>
          <w:tcPr>
            <w:tcW w:w="5644" w:type="dxa"/>
          </w:tcPr>
          <w:p w:rsidR="00172D1E" w:rsidRDefault="00172D1E" w:rsidP="00E32138">
            <w:pPr>
              <w:rPr>
                <w:lang w:val="en-GB"/>
              </w:rPr>
            </w:pPr>
            <w:r>
              <w:rPr>
                <w:lang w:val="en-GB"/>
              </w:rPr>
              <w:t>Button</w:t>
            </w:r>
          </w:p>
        </w:tc>
        <w:tc>
          <w:tcPr>
            <w:tcW w:w="1377" w:type="dxa"/>
          </w:tcPr>
          <w:p w:rsidR="00172D1E" w:rsidRDefault="00172D1E" w:rsidP="00E32138">
            <w:pPr>
              <w:rPr>
                <w:lang w:val="en-GB"/>
              </w:rPr>
            </w:pPr>
          </w:p>
        </w:tc>
      </w:tr>
    </w:tbl>
    <w:p w:rsidR="00172D1E" w:rsidRDefault="00172D1E" w:rsidP="00172D1E">
      <w:pPr>
        <w:pStyle w:val="Heading2"/>
        <w:tabs>
          <w:tab w:val="clear" w:pos="644"/>
          <w:tab w:val="num" w:pos="567"/>
        </w:tabs>
        <w:ind w:left="851"/>
      </w:pPr>
      <w:r>
        <w:t xml:space="preserve"> </w:t>
      </w:r>
      <w:bookmarkStart w:id="165" w:name="_Toc414285310"/>
      <w:r>
        <w:t>Screen Actions</w:t>
      </w:r>
      <w:bookmarkEnd w:id="165"/>
    </w:p>
    <w:tbl>
      <w:tblPr>
        <w:tblStyle w:val="TableGrid"/>
        <w:tblW w:w="10774" w:type="dxa"/>
        <w:tblInd w:w="-743" w:type="dxa"/>
        <w:tblLook w:val="04A0"/>
      </w:tblPr>
      <w:tblGrid>
        <w:gridCol w:w="5753"/>
        <w:gridCol w:w="5021"/>
      </w:tblGrid>
      <w:tr w:rsidR="00172D1E" w:rsidTr="00E32138">
        <w:tc>
          <w:tcPr>
            <w:tcW w:w="5753" w:type="dxa"/>
          </w:tcPr>
          <w:p w:rsidR="00172D1E" w:rsidRPr="001E2B3E" w:rsidRDefault="00172D1E" w:rsidP="00E32138">
            <w:pPr>
              <w:pStyle w:val="ListParagraph"/>
              <w:ind w:left="0"/>
              <w:rPr>
                <w:b/>
                <w:lang w:val="en-GB"/>
              </w:rPr>
            </w:pPr>
            <w:r w:rsidRPr="001E2B3E">
              <w:rPr>
                <w:b/>
                <w:lang w:val="en-GB"/>
              </w:rPr>
              <w:t>Condition</w:t>
            </w:r>
          </w:p>
        </w:tc>
        <w:tc>
          <w:tcPr>
            <w:tcW w:w="5021" w:type="dxa"/>
          </w:tcPr>
          <w:p w:rsidR="00172D1E" w:rsidRPr="001E2B3E" w:rsidRDefault="00172D1E" w:rsidP="00E32138">
            <w:pPr>
              <w:pStyle w:val="ListParagraph"/>
              <w:ind w:left="0"/>
              <w:rPr>
                <w:b/>
                <w:lang w:val="en-GB"/>
              </w:rPr>
            </w:pPr>
            <w:r w:rsidRPr="001E2B3E">
              <w:rPr>
                <w:b/>
                <w:lang w:val="en-GB"/>
              </w:rPr>
              <w:t>Action</w:t>
            </w:r>
          </w:p>
        </w:tc>
      </w:tr>
      <w:tr w:rsidR="00172D1E" w:rsidTr="00E32138">
        <w:tc>
          <w:tcPr>
            <w:tcW w:w="5753" w:type="dxa"/>
          </w:tcPr>
          <w:p w:rsidR="00172D1E" w:rsidRDefault="00172D1E" w:rsidP="00E32138">
            <w:pPr>
              <w:pStyle w:val="ListParagraph"/>
              <w:numPr>
                <w:ilvl w:val="0"/>
                <w:numId w:val="18"/>
              </w:numPr>
              <w:rPr>
                <w:lang w:val="en-GB"/>
              </w:rPr>
            </w:pPr>
            <w:r>
              <w:rPr>
                <w:lang w:val="en-GB"/>
              </w:rPr>
              <w:t>User Clicks on Create Membership</w:t>
            </w:r>
          </w:p>
          <w:p w:rsidR="00172D1E" w:rsidRDefault="00172D1E" w:rsidP="00E32138">
            <w:pPr>
              <w:pStyle w:val="ListParagraph"/>
              <w:numPr>
                <w:ilvl w:val="0"/>
                <w:numId w:val="18"/>
              </w:numPr>
              <w:rPr>
                <w:lang w:val="en-GB"/>
              </w:rPr>
            </w:pPr>
            <w:r>
              <w:rPr>
                <w:lang w:val="en-GB"/>
              </w:rPr>
              <w:t>Mandatory field is missing or incorrect</w:t>
            </w:r>
          </w:p>
          <w:p w:rsidR="00172D1E" w:rsidRPr="009977F6" w:rsidRDefault="00172D1E" w:rsidP="00E32138">
            <w:pPr>
              <w:ind w:left="360"/>
              <w:rPr>
                <w:lang w:val="en-GB"/>
              </w:rPr>
            </w:pPr>
          </w:p>
        </w:tc>
        <w:tc>
          <w:tcPr>
            <w:tcW w:w="5021" w:type="dxa"/>
          </w:tcPr>
          <w:p w:rsidR="00172D1E" w:rsidRDefault="00172D1E" w:rsidP="00E32138">
            <w:pPr>
              <w:pStyle w:val="ListParagraph"/>
              <w:numPr>
                <w:ilvl w:val="0"/>
                <w:numId w:val="25"/>
              </w:numPr>
              <w:rPr>
                <w:lang w:val="en-GB"/>
              </w:rPr>
            </w:pPr>
            <w:r>
              <w:rPr>
                <w:lang w:val="en-GB"/>
              </w:rPr>
              <w:t>The message CREATE_0001 appears as an error with the value ‘$1’ substituted for the missing value.</w:t>
            </w:r>
          </w:p>
          <w:p w:rsidR="00172D1E" w:rsidRDefault="00172D1E" w:rsidP="00E32138">
            <w:pPr>
              <w:pStyle w:val="ListParagraph"/>
              <w:numPr>
                <w:ilvl w:val="0"/>
                <w:numId w:val="25"/>
              </w:numPr>
              <w:rPr>
                <w:lang w:val="en-GB"/>
              </w:rPr>
            </w:pPr>
            <w:r>
              <w:rPr>
                <w:lang w:val="en-GB"/>
              </w:rPr>
              <w:t>One message will appear per missing mandatory field, so this message may appear multiple times.</w:t>
            </w:r>
          </w:p>
        </w:tc>
      </w:tr>
      <w:tr w:rsidR="00172D1E" w:rsidTr="00E32138">
        <w:tc>
          <w:tcPr>
            <w:tcW w:w="5753" w:type="dxa"/>
          </w:tcPr>
          <w:p w:rsidR="00172D1E" w:rsidRDefault="00172D1E" w:rsidP="00E32138">
            <w:pPr>
              <w:pStyle w:val="ListParagraph"/>
              <w:numPr>
                <w:ilvl w:val="0"/>
                <w:numId w:val="18"/>
              </w:numPr>
              <w:rPr>
                <w:lang w:val="en-GB"/>
              </w:rPr>
            </w:pPr>
            <w:r>
              <w:rPr>
                <w:lang w:val="en-GB"/>
              </w:rPr>
              <w:t>User Clicks on Save Details</w:t>
            </w:r>
          </w:p>
          <w:p w:rsidR="00172D1E" w:rsidRDefault="00172D1E" w:rsidP="00E32138">
            <w:pPr>
              <w:pStyle w:val="ListParagraph"/>
              <w:numPr>
                <w:ilvl w:val="0"/>
                <w:numId w:val="18"/>
              </w:numPr>
              <w:rPr>
                <w:lang w:val="en-GB"/>
              </w:rPr>
            </w:pPr>
            <w:r>
              <w:rPr>
                <w:lang w:val="en-GB"/>
              </w:rPr>
              <w:t>Mandatory fields filled in.</w:t>
            </w:r>
          </w:p>
          <w:p w:rsidR="00172D1E" w:rsidRDefault="00172D1E" w:rsidP="00E32138">
            <w:pPr>
              <w:pStyle w:val="ListParagraph"/>
              <w:numPr>
                <w:ilvl w:val="0"/>
                <w:numId w:val="18"/>
              </w:numPr>
              <w:rPr>
                <w:lang w:val="en-GB"/>
              </w:rPr>
            </w:pPr>
            <w:r>
              <w:rPr>
                <w:lang w:val="en-GB"/>
              </w:rPr>
              <w:t>Mobile and Home Phone is not filled in.</w:t>
            </w:r>
          </w:p>
        </w:tc>
        <w:tc>
          <w:tcPr>
            <w:tcW w:w="5021" w:type="dxa"/>
          </w:tcPr>
          <w:p w:rsidR="00172D1E" w:rsidRDefault="00172D1E" w:rsidP="00E32138">
            <w:pPr>
              <w:pStyle w:val="ListParagraph"/>
              <w:numPr>
                <w:ilvl w:val="0"/>
                <w:numId w:val="25"/>
              </w:numPr>
              <w:rPr>
                <w:lang w:val="en-GB"/>
              </w:rPr>
            </w:pPr>
            <w:r>
              <w:rPr>
                <w:lang w:val="en-GB"/>
              </w:rPr>
              <w:t>The message CREATE_0001 appears as an error with the value ‘$1’ substituted for the value ‘Mobile or Home Phone’.</w:t>
            </w:r>
          </w:p>
        </w:tc>
      </w:tr>
      <w:tr w:rsidR="00172D1E" w:rsidTr="00E32138">
        <w:tc>
          <w:tcPr>
            <w:tcW w:w="5753" w:type="dxa"/>
          </w:tcPr>
          <w:p w:rsidR="00172D1E" w:rsidRDefault="00172D1E" w:rsidP="00E32138">
            <w:pPr>
              <w:pStyle w:val="ListParagraph"/>
              <w:numPr>
                <w:ilvl w:val="0"/>
                <w:numId w:val="20"/>
              </w:numPr>
              <w:rPr>
                <w:lang w:val="en-GB"/>
              </w:rPr>
            </w:pPr>
            <w:r>
              <w:rPr>
                <w:lang w:val="en-GB"/>
              </w:rPr>
              <w:t>User Clicks on Create Membership</w:t>
            </w:r>
          </w:p>
          <w:p w:rsidR="00172D1E" w:rsidRDefault="00172D1E" w:rsidP="00E32138">
            <w:pPr>
              <w:pStyle w:val="ListParagraph"/>
              <w:numPr>
                <w:ilvl w:val="0"/>
                <w:numId w:val="20"/>
              </w:numPr>
              <w:rPr>
                <w:lang w:val="en-GB"/>
              </w:rPr>
            </w:pPr>
            <w:r>
              <w:rPr>
                <w:lang w:val="en-GB"/>
              </w:rPr>
              <w:t>Agree to Terms and Conditions checkbox is not checked.</w:t>
            </w:r>
          </w:p>
        </w:tc>
        <w:tc>
          <w:tcPr>
            <w:tcW w:w="5021" w:type="dxa"/>
          </w:tcPr>
          <w:p w:rsidR="00172D1E" w:rsidRDefault="00172D1E" w:rsidP="00E32138">
            <w:pPr>
              <w:pStyle w:val="ListParagraph"/>
              <w:numPr>
                <w:ilvl w:val="0"/>
                <w:numId w:val="23"/>
              </w:numPr>
              <w:rPr>
                <w:lang w:val="en-GB"/>
              </w:rPr>
            </w:pPr>
            <w:r>
              <w:rPr>
                <w:lang w:val="en-GB"/>
              </w:rPr>
              <w:t>The message CREATE_0002 appears as an error.</w:t>
            </w:r>
          </w:p>
        </w:tc>
      </w:tr>
      <w:tr w:rsidR="00172D1E" w:rsidTr="00E32138">
        <w:tc>
          <w:tcPr>
            <w:tcW w:w="5753" w:type="dxa"/>
          </w:tcPr>
          <w:p w:rsidR="00172D1E" w:rsidRDefault="00172D1E" w:rsidP="00E32138">
            <w:pPr>
              <w:pStyle w:val="ListParagraph"/>
              <w:numPr>
                <w:ilvl w:val="0"/>
                <w:numId w:val="20"/>
              </w:numPr>
              <w:rPr>
                <w:lang w:val="en-GB"/>
              </w:rPr>
            </w:pPr>
            <w:r>
              <w:rPr>
                <w:lang w:val="en-GB"/>
              </w:rPr>
              <w:t>User Clicks on Create Membership</w:t>
            </w:r>
          </w:p>
          <w:p w:rsidR="00172D1E" w:rsidRDefault="00172D1E" w:rsidP="00E32138">
            <w:pPr>
              <w:pStyle w:val="ListParagraph"/>
              <w:numPr>
                <w:ilvl w:val="0"/>
                <w:numId w:val="20"/>
              </w:numPr>
              <w:rPr>
                <w:lang w:val="en-GB"/>
              </w:rPr>
            </w:pPr>
            <w:proofErr w:type="spellStart"/>
            <w:r>
              <w:rPr>
                <w:lang w:val="en-GB"/>
              </w:rPr>
              <w:t>Captcha</w:t>
            </w:r>
            <w:proofErr w:type="spellEnd"/>
            <w:r>
              <w:rPr>
                <w:lang w:val="en-GB"/>
              </w:rPr>
              <w:t xml:space="preserve"> is incorrect</w:t>
            </w:r>
          </w:p>
        </w:tc>
        <w:tc>
          <w:tcPr>
            <w:tcW w:w="5021" w:type="dxa"/>
          </w:tcPr>
          <w:p w:rsidR="00172D1E" w:rsidRDefault="00172D1E" w:rsidP="00E32138">
            <w:pPr>
              <w:pStyle w:val="ListParagraph"/>
              <w:numPr>
                <w:ilvl w:val="0"/>
                <w:numId w:val="23"/>
              </w:numPr>
              <w:rPr>
                <w:lang w:val="en-GB"/>
              </w:rPr>
            </w:pPr>
            <w:r>
              <w:rPr>
                <w:lang w:val="en-GB"/>
              </w:rPr>
              <w:t>The 3</w:t>
            </w:r>
            <w:r w:rsidRPr="00EB420D">
              <w:rPr>
                <w:vertAlign w:val="superscript"/>
                <w:lang w:val="en-GB"/>
              </w:rPr>
              <w:t>rd</w:t>
            </w:r>
            <w:r>
              <w:rPr>
                <w:lang w:val="en-GB"/>
              </w:rPr>
              <w:t xml:space="preserve"> party </w:t>
            </w:r>
            <w:proofErr w:type="spellStart"/>
            <w:r>
              <w:rPr>
                <w:lang w:val="en-GB"/>
              </w:rPr>
              <w:t>Captcha</w:t>
            </w:r>
            <w:proofErr w:type="spellEnd"/>
            <w:r>
              <w:rPr>
                <w:lang w:val="en-GB"/>
              </w:rPr>
              <w:t xml:space="preserve"> </w:t>
            </w:r>
            <w:proofErr w:type="spellStart"/>
            <w:r>
              <w:rPr>
                <w:lang w:val="en-GB"/>
              </w:rPr>
              <w:t>plugin</w:t>
            </w:r>
            <w:proofErr w:type="spellEnd"/>
            <w:r>
              <w:rPr>
                <w:lang w:val="en-GB"/>
              </w:rPr>
              <w:t xml:space="preserve"> will display an appropriate error message.</w:t>
            </w:r>
          </w:p>
        </w:tc>
      </w:tr>
      <w:tr w:rsidR="00172D1E" w:rsidTr="00E32138">
        <w:tc>
          <w:tcPr>
            <w:tcW w:w="5753" w:type="dxa"/>
          </w:tcPr>
          <w:p w:rsidR="00172D1E" w:rsidRDefault="00172D1E" w:rsidP="00E32138">
            <w:pPr>
              <w:pStyle w:val="ListParagraph"/>
              <w:numPr>
                <w:ilvl w:val="0"/>
                <w:numId w:val="20"/>
              </w:numPr>
              <w:rPr>
                <w:lang w:val="en-GB"/>
              </w:rPr>
            </w:pPr>
            <w:r>
              <w:rPr>
                <w:lang w:val="en-GB"/>
              </w:rPr>
              <w:t>User Clicks on Create Membership</w:t>
            </w:r>
          </w:p>
          <w:p w:rsidR="00172D1E" w:rsidRDefault="00172D1E" w:rsidP="00E32138">
            <w:pPr>
              <w:pStyle w:val="ListParagraph"/>
              <w:numPr>
                <w:ilvl w:val="0"/>
                <w:numId w:val="20"/>
              </w:numPr>
              <w:rPr>
                <w:lang w:val="en-GB"/>
              </w:rPr>
            </w:pPr>
            <w:r>
              <w:rPr>
                <w:lang w:val="en-GB"/>
              </w:rPr>
              <w:t>All mandatory fields are filled in</w:t>
            </w:r>
          </w:p>
          <w:p w:rsidR="00172D1E" w:rsidRDefault="00172D1E" w:rsidP="00E32138">
            <w:pPr>
              <w:pStyle w:val="ListParagraph"/>
              <w:numPr>
                <w:ilvl w:val="0"/>
                <w:numId w:val="20"/>
              </w:numPr>
              <w:rPr>
                <w:lang w:val="en-GB"/>
              </w:rPr>
            </w:pPr>
            <w:proofErr w:type="spellStart"/>
            <w:r>
              <w:rPr>
                <w:lang w:val="en-GB"/>
              </w:rPr>
              <w:lastRenderedPageBreak/>
              <w:t>Captcha</w:t>
            </w:r>
            <w:proofErr w:type="spellEnd"/>
            <w:r>
              <w:rPr>
                <w:lang w:val="en-GB"/>
              </w:rPr>
              <w:t xml:space="preserve"> has been completed successfully</w:t>
            </w:r>
          </w:p>
          <w:p w:rsidR="00172D1E" w:rsidRDefault="00172D1E" w:rsidP="00E32138">
            <w:pPr>
              <w:pStyle w:val="ListParagraph"/>
              <w:numPr>
                <w:ilvl w:val="0"/>
                <w:numId w:val="20"/>
              </w:numPr>
              <w:rPr>
                <w:lang w:val="en-GB"/>
              </w:rPr>
            </w:pPr>
            <w:r>
              <w:rPr>
                <w:lang w:val="en-GB"/>
              </w:rPr>
              <w:t>The email address given is checked against existing Privileges memberships.</w:t>
            </w:r>
          </w:p>
          <w:p w:rsidR="00172D1E" w:rsidRDefault="00172D1E" w:rsidP="00E32138">
            <w:pPr>
              <w:pStyle w:val="ListParagraph"/>
              <w:numPr>
                <w:ilvl w:val="0"/>
                <w:numId w:val="20"/>
              </w:numPr>
              <w:rPr>
                <w:lang w:val="en-GB"/>
              </w:rPr>
            </w:pPr>
            <w:r>
              <w:rPr>
                <w:lang w:val="en-GB"/>
              </w:rPr>
              <w:t>A match is found against existing privileges memberships.</w:t>
            </w:r>
          </w:p>
        </w:tc>
        <w:tc>
          <w:tcPr>
            <w:tcW w:w="5021" w:type="dxa"/>
          </w:tcPr>
          <w:p w:rsidR="00172D1E" w:rsidRDefault="00172D1E" w:rsidP="00E32138">
            <w:pPr>
              <w:pStyle w:val="ListParagraph"/>
              <w:numPr>
                <w:ilvl w:val="0"/>
                <w:numId w:val="23"/>
              </w:numPr>
              <w:rPr>
                <w:lang w:val="en-GB"/>
              </w:rPr>
            </w:pPr>
            <w:r>
              <w:rPr>
                <w:lang w:val="en-GB"/>
              </w:rPr>
              <w:lastRenderedPageBreak/>
              <w:t>The message CREATE_0003 appears as an error.</w:t>
            </w:r>
          </w:p>
          <w:p w:rsidR="00172D1E" w:rsidRDefault="00172D1E" w:rsidP="00E32138">
            <w:pPr>
              <w:pStyle w:val="ListParagraph"/>
              <w:numPr>
                <w:ilvl w:val="0"/>
                <w:numId w:val="23"/>
              </w:numPr>
              <w:rPr>
                <w:lang w:val="en-GB"/>
              </w:rPr>
            </w:pPr>
            <w:r>
              <w:rPr>
                <w:lang w:val="en-GB"/>
              </w:rPr>
              <w:lastRenderedPageBreak/>
              <w:t>The error message contains links to the ‘Forgot Password’ page against the text ‘Forgotten Password’</w:t>
            </w:r>
          </w:p>
        </w:tc>
      </w:tr>
      <w:tr w:rsidR="00172D1E" w:rsidTr="00E32138">
        <w:tc>
          <w:tcPr>
            <w:tcW w:w="5753" w:type="dxa"/>
          </w:tcPr>
          <w:p w:rsidR="00172D1E" w:rsidRDefault="00172D1E" w:rsidP="00E32138">
            <w:pPr>
              <w:pStyle w:val="ListParagraph"/>
              <w:numPr>
                <w:ilvl w:val="0"/>
                <w:numId w:val="20"/>
              </w:numPr>
              <w:rPr>
                <w:lang w:val="en-GB"/>
              </w:rPr>
            </w:pPr>
            <w:r>
              <w:rPr>
                <w:lang w:val="en-GB"/>
              </w:rPr>
              <w:lastRenderedPageBreak/>
              <w:t>User Clicks on Create Membership</w:t>
            </w:r>
          </w:p>
          <w:p w:rsidR="00172D1E" w:rsidRPr="00DD78E6" w:rsidRDefault="00172D1E" w:rsidP="00E32138">
            <w:pPr>
              <w:pStyle w:val="ListParagraph"/>
              <w:numPr>
                <w:ilvl w:val="0"/>
                <w:numId w:val="20"/>
              </w:numPr>
              <w:rPr>
                <w:lang w:val="en-GB"/>
              </w:rPr>
            </w:pPr>
            <w:r>
              <w:rPr>
                <w:lang w:val="en-GB"/>
              </w:rPr>
              <w:t>All mandatory fields are filled in</w:t>
            </w:r>
          </w:p>
          <w:p w:rsidR="00172D1E" w:rsidRDefault="00172D1E" w:rsidP="00E32138">
            <w:pPr>
              <w:pStyle w:val="ListParagraph"/>
              <w:numPr>
                <w:ilvl w:val="0"/>
                <w:numId w:val="20"/>
              </w:numPr>
              <w:rPr>
                <w:lang w:val="en-GB"/>
              </w:rPr>
            </w:pPr>
            <w:proofErr w:type="spellStart"/>
            <w:r>
              <w:rPr>
                <w:lang w:val="en-GB"/>
              </w:rPr>
              <w:t>Captcha</w:t>
            </w:r>
            <w:proofErr w:type="spellEnd"/>
            <w:r>
              <w:rPr>
                <w:lang w:val="en-GB"/>
              </w:rPr>
              <w:t xml:space="preserve"> has been completed successfully</w:t>
            </w:r>
          </w:p>
          <w:p w:rsidR="00172D1E" w:rsidRDefault="00172D1E" w:rsidP="00E32138">
            <w:pPr>
              <w:pStyle w:val="ListParagraph"/>
              <w:numPr>
                <w:ilvl w:val="0"/>
                <w:numId w:val="20"/>
              </w:numPr>
              <w:rPr>
                <w:lang w:val="en-GB"/>
              </w:rPr>
            </w:pPr>
            <w:r>
              <w:rPr>
                <w:lang w:val="en-GB"/>
              </w:rPr>
              <w:t>No existing membership was found</w:t>
            </w:r>
          </w:p>
        </w:tc>
        <w:tc>
          <w:tcPr>
            <w:tcW w:w="5021" w:type="dxa"/>
          </w:tcPr>
          <w:p w:rsidR="00172D1E" w:rsidRDefault="00172D1E" w:rsidP="00E32138">
            <w:pPr>
              <w:pStyle w:val="ListParagraph"/>
              <w:numPr>
                <w:ilvl w:val="0"/>
                <w:numId w:val="23"/>
              </w:numPr>
              <w:rPr>
                <w:lang w:val="en-GB"/>
              </w:rPr>
            </w:pPr>
            <w:r>
              <w:rPr>
                <w:lang w:val="en-GB"/>
              </w:rPr>
              <w:t>The user is taken to the external NAB payment gateway page for our account.</w:t>
            </w:r>
          </w:p>
        </w:tc>
      </w:tr>
      <w:tr w:rsidR="00172D1E" w:rsidTr="00E32138">
        <w:tc>
          <w:tcPr>
            <w:tcW w:w="5753" w:type="dxa"/>
          </w:tcPr>
          <w:p w:rsidR="00172D1E" w:rsidRDefault="00172D1E" w:rsidP="00E32138">
            <w:pPr>
              <w:pStyle w:val="ListParagraph"/>
              <w:numPr>
                <w:ilvl w:val="0"/>
                <w:numId w:val="20"/>
              </w:numPr>
              <w:rPr>
                <w:lang w:val="en-GB"/>
              </w:rPr>
            </w:pPr>
            <w:r>
              <w:rPr>
                <w:lang w:val="en-GB"/>
              </w:rPr>
              <w:t>NAB Payment successfully processed</w:t>
            </w:r>
          </w:p>
        </w:tc>
        <w:tc>
          <w:tcPr>
            <w:tcW w:w="5021" w:type="dxa"/>
          </w:tcPr>
          <w:p w:rsidR="00172D1E" w:rsidRDefault="00172D1E" w:rsidP="00E32138">
            <w:pPr>
              <w:pStyle w:val="ListParagraph"/>
              <w:numPr>
                <w:ilvl w:val="0"/>
                <w:numId w:val="23"/>
              </w:numPr>
              <w:rPr>
                <w:lang w:val="en-GB"/>
              </w:rPr>
            </w:pPr>
            <w:r>
              <w:rPr>
                <w:lang w:val="en-GB"/>
              </w:rPr>
              <w:t>The user is shown a page or fields that allow them to set their initial password.</w:t>
            </w:r>
          </w:p>
          <w:p w:rsidR="00172D1E" w:rsidRDefault="00172D1E" w:rsidP="00E32138">
            <w:pPr>
              <w:pStyle w:val="ListParagraph"/>
              <w:numPr>
                <w:ilvl w:val="0"/>
                <w:numId w:val="23"/>
              </w:numPr>
              <w:rPr>
                <w:lang w:val="en-GB"/>
              </w:rPr>
            </w:pPr>
            <w:r>
              <w:rPr>
                <w:lang w:val="en-GB"/>
              </w:rPr>
              <w:t>This should be the same or similar layout used with the ‘Forgotten Password’ page.</w:t>
            </w:r>
          </w:p>
          <w:p w:rsidR="00172D1E" w:rsidRDefault="00172D1E" w:rsidP="00E32138">
            <w:pPr>
              <w:pStyle w:val="ListParagraph"/>
              <w:numPr>
                <w:ilvl w:val="0"/>
                <w:numId w:val="23"/>
              </w:numPr>
              <w:rPr>
                <w:lang w:val="en-GB"/>
              </w:rPr>
            </w:pPr>
            <w:r>
              <w:rPr>
                <w:lang w:val="en-GB"/>
              </w:rPr>
              <w:t xml:space="preserve">Once a new password is entered, the create member </w:t>
            </w:r>
            <w:proofErr w:type="spellStart"/>
            <w:r>
              <w:rPr>
                <w:lang w:val="en-GB"/>
              </w:rPr>
              <w:t>webservice</w:t>
            </w:r>
            <w:proofErr w:type="spellEnd"/>
            <w:r>
              <w:rPr>
                <w:lang w:val="en-GB"/>
              </w:rPr>
              <w:t xml:space="preserve"> can be called.</w:t>
            </w:r>
          </w:p>
        </w:tc>
      </w:tr>
    </w:tbl>
    <w:p w:rsidR="00172D1E" w:rsidRDefault="00172D1E" w:rsidP="00172D1E">
      <w:pPr>
        <w:pStyle w:val="ListParagraph"/>
        <w:ind w:left="792"/>
        <w:rPr>
          <w:ins w:id="166" w:author="ilona.charykova" w:date="2015-03-17T10:04:00Z"/>
          <w:lang w:val="en-GB"/>
        </w:rPr>
      </w:pPr>
    </w:p>
    <w:p w:rsidR="002405D5" w:rsidDel="002405D5" w:rsidRDefault="002405D5" w:rsidP="00172D1E">
      <w:pPr>
        <w:pStyle w:val="ListParagraph"/>
        <w:ind w:left="792"/>
        <w:rPr>
          <w:del w:id="167" w:author="ilona.charykova" w:date="2015-03-17T10:09:00Z"/>
          <w:lang w:val="en-GB"/>
        </w:rPr>
      </w:pPr>
    </w:p>
    <w:p w:rsidR="00B44186" w:rsidRDefault="001F70CC" w:rsidP="00B44186">
      <w:pPr>
        <w:pStyle w:val="Heading1"/>
        <w:rPr>
          <w:ins w:id="168" w:author="Andrew.Crawford" w:date="2015-03-16T11:42:00Z"/>
        </w:rPr>
      </w:pPr>
      <w:bookmarkStart w:id="169" w:name="_Toc414285311"/>
      <w:ins w:id="170" w:author="Andrew.Crawford" w:date="2015-03-16T12:29:00Z">
        <w:r>
          <w:t xml:space="preserve">Password Recovery </w:t>
        </w:r>
      </w:ins>
      <w:ins w:id="171" w:author="Andrew.Crawford" w:date="2015-03-16T11:42:00Z">
        <w:r w:rsidR="00B44186">
          <w:t>Page</w:t>
        </w:r>
        <w:bookmarkEnd w:id="169"/>
      </w:ins>
    </w:p>
    <w:p w:rsidR="001F70CC" w:rsidRDefault="001F70CC" w:rsidP="00B44186">
      <w:pPr>
        <w:pStyle w:val="Heading2"/>
        <w:rPr>
          <w:ins w:id="172" w:author="Andrew.Crawford" w:date="2015-03-16T12:29:00Z"/>
        </w:rPr>
      </w:pPr>
      <w:bookmarkStart w:id="173" w:name="_Toc414285312"/>
      <w:ins w:id="174" w:author="Andrew.Crawford" w:date="2015-03-16T12:29:00Z">
        <w:r>
          <w:t>Introduction</w:t>
        </w:r>
        <w:bookmarkEnd w:id="173"/>
      </w:ins>
    </w:p>
    <w:p w:rsidR="00000000" w:rsidRDefault="00514DC1">
      <w:pPr>
        <w:ind w:left="644"/>
        <w:rPr>
          <w:ins w:id="175" w:author="Andrew.Crawford" w:date="2015-03-16T12:29:00Z"/>
        </w:rPr>
        <w:pPrChange w:id="176" w:author="Andrew.Crawford" w:date="2015-03-16T13:43:00Z">
          <w:pPr>
            <w:pStyle w:val="Heading2"/>
          </w:pPr>
        </w:pPrChange>
      </w:pPr>
      <w:ins w:id="177" w:author="Andrew.Crawford" w:date="2015-03-16T12:30:00Z">
        <w:r>
          <w:t xml:space="preserve">When a user </w:t>
        </w:r>
      </w:ins>
      <w:ins w:id="178" w:author="Andrew.Crawford" w:date="2015-03-16T13:43:00Z">
        <w:r>
          <w:t>uses the forget password action, this page is used as a landing page for an email link</w:t>
        </w:r>
      </w:ins>
      <w:ins w:id="179" w:author="ilona.charykova" w:date="2015-03-17T09:36:00Z">
        <w:r w:rsidR="006572B2">
          <w:t xml:space="preserve"> for all user</w:t>
        </w:r>
      </w:ins>
      <w:ins w:id="180" w:author="ilona.charykova" w:date="2015-03-17T09:37:00Z">
        <w:r w:rsidR="006572B2">
          <w:t xml:space="preserve"> types – except Owners</w:t>
        </w:r>
      </w:ins>
      <w:ins w:id="181" w:author="Andrew.Crawford" w:date="2015-03-16T13:43:00Z">
        <w:r>
          <w:t>. The page will be passed a token which it will call a service to check if it</w:t>
        </w:r>
      </w:ins>
      <w:ins w:id="182" w:author="Andrew.Crawford" w:date="2015-03-16T13:44:00Z">
        <w:r>
          <w:t>’s valid or not and either log the user in or redirect depending on their membership type.</w:t>
        </w:r>
      </w:ins>
    </w:p>
    <w:p w:rsidR="00B44186" w:rsidRPr="00FD1DC0" w:rsidRDefault="00B44186" w:rsidP="00B44186">
      <w:pPr>
        <w:pStyle w:val="Heading2"/>
        <w:rPr>
          <w:ins w:id="183" w:author="Andrew.Crawford" w:date="2015-03-16T11:42:00Z"/>
        </w:rPr>
      </w:pPr>
      <w:bookmarkStart w:id="184" w:name="_Toc414285313"/>
      <w:ins w:id="185" w:author="Andrew.Crawford" w:date="2015-03-16T11:42:00Z">
        <w:r>
          <w:t>Navigation to Page</w:t>
        </w:r>
        <w:bookmarkEnd w:id="184"/>
      </w:ins>
    </w:p>
    <w:p w:rsidR="00B44186" w:rsidRDefault="00894189" w:rsidP="00B44186">
      <w:pPr>
        <w:pStyle w:val="ListParagraph"/>
        <w:numPr>
          <w:ilvl w:val="0"/>
          <w:numId w:val="27"/>
        </w:numPr>
        <w:ind w:left="709"/>
        <w:rPr>
          <w:ins w:id="186" w:author="ilona.charykova" w:date="2015-03-17T10:09:00Z"/>
          <w:lang w:val="en-GB"/>
        </w:rPr>
      </w:pPr>
      <w:ins w:id="187" w:author="Andrew.Crawford" w:date="2015-03-16T12:28:00Z">
        <w:r>
          <w:rPr>
            <w:lang w:val="en-GB"/>
          </w:rPr>
          <w:t>User clicks on a link from an email and the page is opened up directly.</w:t>
        </w:r>
      </w:ins>
    </w:p>
    <w:p w:rsidR="002405D5" w:rsidRDefault="002405D5" w:rsidP="00B44186">
      <w:pPr>
        <w:pStyle w:val="ListParagraph"/>
        <w:numPr>
          <w:ilvl w:val="0"/>
          <w:numId w:val="27"/>
        </w:numPr>
        <w:ind w:left="709"/>
        <w:rPr>
          <w:ins w:id="188" w:author="Andrew.Crawford" w:date="2015-03-16T11:42:00Z"/>
          <w:lang w:val="en-GB"/>
        </w:rPr>
      </w:pPr>
      <w:ins w:id="189" w:author="ilona.charykova" w:date="2015-03-17T10:09:00Z">
        <w:r>
          <w:rPr>
            <w:lang w:val="en-GB"/>
          </w:rPr>
          <w:t xml:space="preserve">User clicks on </w:t>
        </w:r>
      </w:ins>
      <w:ins w:id="190" w:author="ilona.charykova" w:date="2015-03-17T10:10:00Z">
        <w:r>
          <w:rPr>
            <w:lang w:val="en-GB"/>
          </w:rPr>
          <w:t>‘Submit’ from ‘Forgot Password’ page, and system identifies user type as an Owner</w:t>
        </w:r>
      </w:ins>
    </w:p>
    <w:p w:rsidR="00B44186" w:rsidRDefault="00B44186" w:rsidP="00B44186">
      <w:pPr>
        <w:pStyle w:val="Heading2"/>
        <w:rPr>
          <w:ins w:id="191" w:author="Andrew.Crawford" w:date="2015-03-16T11:42:00Z"/>
        </w:rPr>
      </w:pPr>
      <w:ins w:id="192" w:author="Andrew.Crawford" w:date="2015-03-16T11:42:00Z">
        <w:r>
          <w:t xml:space="preserve"> </w:t>
        </w:r>
        <w:bookmarkStart w:id="193" w:name="_Toc414285314"/>
        <w:r>
          <w:t>Navigation from Page</w:t>
        </w:r>
        <w:bookmarkEnd w:id="193"/>
      </w:ins>
    </w:p>
    <w:p w:rsidR="00B44186" w:rsidRDefault="00894189" w:rsidP="00B44186">
      <w:pPr>
        <w:pStyle w:val="ListParagraph"/>
        <w:numPr>
          <w:ilvl w:val="0"/>
          <w:numId w:val="14"/>
        </w:numPr>
        <w:rPr>
          <w:ins w:id="194" w:author="Andrew.Crawford" w:date="2015-03-16T11:42:00Z"/>
          <w:lang w:val="en-GB"/>
        </w:rPr>
      </w:pPr>
      <w:ins w:id="195" w:author="Andrew.Crawford" w:date="2015-03-16T12:28:00Z">
        <w:r>
          <w:rPr>
            <w:lang w:val="en-GB"/>
          </w:rPr>
          <w:t>User navigates with the normal Privileges navigation</w:t>
        </w:r>
      </w:ins>
    </w:p>
    <w:p w:rsidR="00B44186" w:rsidRPr="00B44186" w:rsidRDefault="00B44186" w:rsidP="00B44186">
      <w:pPr>
        <w:pStyle w:val="Heading2"/>
        <w:rPr>
          <w:ins w:id="196" w:author="Andrew.Crawford" w:date="2015-03-16T11:42:00Z"/>
        </w:rPr>
      </w:pPr>
      <w:ins w:id="197" w:author="Andrew.Crawford" w:date="2015-03-16T11:42:00Z">
        <w:r w:rsidRPr="00B44186">
          <w:t xml:space="preserve"> </w:t>
        </w:r>
        <w:bookmarkStart w:id="198" w:name="_Toc414285315"/>
        <w:r w:rsidRPr="00B44186">
          <w:t>Screen Wireframes</w:t>
        </w:r>
        <w:bookmarkEnd w:id="198"/>
      </w:ins>
    </w:p>
    <w:p w:rsidR="00000000" w:rsidRDefault="00894189">
      <w:pPr>
        <w:rPr>
          <w:ins w:id="199" w:author="Andrew.Crawford" w:date="2015-03-16T12:28:00Z"/>
        </w:rPr>
        <w:pPrChange w:id="200" w:author="Andrew.Crawford" w:date="2015-03-16T13:45:00Z">
          <w:pPr>
            <w:pStyle w:val="Heading2"/>
          </w:pPr>
        </w:pPrChange>
      </w:pPr>
      <w:ins w:id="201" w:author="Andrew.Crawford" w:date="2015-03-16T12:27:00Z">
        <w:r>
          <w:t>There are no input fields on the screen.</w:t>
        </w:r>
      </w:ins>
    </w:p>
    <w:p w:rsidR="00000000" w:rsidRDefault="00894189">
      <w:pPr>
        <w:ind w:left="567"/>
        <w:rPr>
          <w:ins w:id="202" w:author="Andrew.Crawford" w:date="2015-03-16T11:42:00Z"/>
        </w:rPr>
        <w:pPrChange w:id="203" w:author="Andrew.Crawford" w:date="2015-03-16T13:45:00Z">
          <w:pPr>
            <w:pStyle w:val="Heading2"/>
          </w:pPr>
        </w:pPrChange>
      </w:pPr>
      <w:ins w:id="204" w:author="Andrew.Crawford" w:date="2015-03-16T12:27:00Z">
        <w:r w:rsidRPr="00E1323B">
          <w:t xml:space="preserve">An error message may possibly appear, but it is expected this screen should be redirecting </w:t>
        </w:r>
        <w:proofErr w:type="gramStart"/>
        <w:r w:rsidRPr="00E1323B">
          <w:t xml:space="preserve">to </w:t>
        </w:r>
      </w:ins>
      <w:ins w:id="205" w:author="Andrew.Crawford" w:date="2015-03-16T13:45:00Z">
        <w:r w:rsidR="00E1323B">
          <w:t xml:space="preserve"> </w:t>
        </w:r>
      </w:ins>
      <w:ins w:id="206" w:author="Andrew.Crawford" w:date="2015-03-16T12:27:00Z">
        <w:r w:rsidRPr="00E1323B">
          <w:t>another</w:t>
        </w:r>
        <w:proofErr w:type="gramEnd"/>
        <w:r w:rsidRPr="00E1323B">
          <w:t xml:space="preserve"> screen.</w:t>
        </w:r>
      </w:ins>
    </w:p>
    <w:p w:rsidR="00B44186" w:rsidRDefault="00B44186" w:rsidP="00B44186">
      <w:pPr>
        <w:pStyle w:val="Heading2"/>
        <w:tabs>
          <w:tab w:val="clear" w:pos="644"/>
          <w:tab w:val="num" w:pos="567"/>
        </w:tabs>
        <w:ind w:left="851"/>
        <w:rPr>
          <w:ins w:id="207" w:author="Andrew.Crawford" w:date="2015-03-16T11:42:00Z"/>
        </w:rPr>
      </w:pPr>
      <w:bookmarkStart w:id="208" w:name="_Toc414285316"/>
      <w:ins w:id="209" w:author="Andrew.Crawford" w:date="2015-03-16T11:42:00Z">
        <w:r>
          <w:t>Screen Actions</w:t>
        </w:r>
        <w:bookmarkEnd w:id="208"/>
      </w:ins>
    </w:p>
    <w:tbl>
      <w:tblPr>
        <w:tblStyle w:val="TableGrid"/>
        <w:tblW w:w="10774" w:type="dxa"/>
        <w:tblInd w:w="-743" w:type="dxa"/>
        <w:tblLook w:val="04A0"/>
      </w:tblPr>
      <w:tblGrid>
        <w:gridCol w:w="5753"/>
        <w:gridCol w:w="5021"/>
      </w:tblGrid>
      <w:tr w:rsidR="00B44186" w:rsidTr="00B13D8F">
        <w:trPr>
          <w:ins w:id="210" w:author="Andrew.Crawford" w:date="2015-03-16T11:42:00Z"/>
        </w:trPr>
        <w:tc>
          <w:tcPr>
            <w:tcW w:w="5753" w:type="dxa"/>
          </w:tcPr>
          <w:p w:rsidR="00B44186" w:rsidRPr="001E2B3E" w:rsidRDefault="00B44186" w:rsidP="00A57E8A">
            <w:pPr>
              <w:pStyle w:val="ListParagraph"/>
              <w:ind w:left="0"/>
              <w:rPr>
                <w:ins w:id="211" w:author="Andrew.Crawford" w:date="2015-03-16T11:42:00Z"/>
                <w:b/>
                <w:lang w:val="en-GB"/>
              </w:rPr>
            </w:pPr>
            <w:ins w:id="212" w:author="Andrew.Crawford" w:date="2015-03-16T11:42:00Z">
              <w:r w:rsidRPr="001E2B3E">
                <w:rPr>
                  <w:b/>
                  <w:lang w:val="en-GB"/>
                </w:rPr>
                <w:t>Condition</w:t>
              </w:r>
            </w:ins>
          </w:p>
        </w:tc>
        <w:tc>
          <w:tcPr>
            <w:tcW w:w="5021" w:type="dxa"/>
          </w:tcPr>
          <w:p w:rsidR="00B44186" w:rsidRPr="001E2B3E" w:rsidRDefault="00B44186" w:rsidP="00A57E8A">
            <w:pPr>
              <w:pStyle w:val="ListParagraph"/>
              <w:ind w:left="0"/>
              <w:rPr>
                <w:ins w:id="213" w:author="Andrew.Crawford" w:date="2015-03-16T11:42:00Z"/>
                <w:b/>
                <w:lang w:val="en-GB"/>
              </w:rPr>
            </w:pPr>
            <w:ins w:id="214" w:author="Andrew.Crawford" w:date="2015-03-16T11:42:00Z">
              <w:r w:rsidRPr="001E2B3E">
                <w:rPr>
                  <w:b/>
                  <w:lang w:val="en-GB"/>
                </w:rPr>
                <w:t>Action</w:t>
              </w:r>
            </w:ins>
          </w:p>
        </w:tc>
      </w:tr>
      <w:tr w:rsidR="00B44186" w:rsidTr="00B13D8F">
        <w:trPr>
          <w:ins w:id="215" w:author="Andrew.Crawford" w:date="2015-03-16T11:42:00Z"/>
        </w:trPr>
        <w:tc>
          <w:tcPr>
            <w:tcW w:w="5753" w:type="dxa"/>
          </w:tcPr>
          <w:p w:rsidR="00B44186" w:rsidRDefault="00D5680C" w:rsidP="00A57E8A">
            <w:pPr>
              <w:pStyle w:val="ListParagraph"/>
              <w:numPr>
                <w:ilvl w:val="0"/>
                <w:numId w:val="18"/>
              </w:numPr>
              <w:rPr>
                <w:ins w:id="216" w:author="Andrew.Crawford" w:date="2015-03-16T11:43:00Z"/>
                <w:lang w:val="en-GB"/>
              </w:rPr>
            </w:pPr>
            <w:ins w:id="217" w:author="Andrew.Crawford" w:date="2015-03-16T11:43:00Z">
              <w:r>
                <w:rPr>
                  <w:lang w:val="en-GB"/>
                </w:rPr>
                <w:t>Page is loaded with the unique token passed as part of the URL.</w:t>
              </w:r>
            </w:ins>
          </w:p>
          <w:p w:rsidR="00D5680C" w:rsidRDefault="00D5680C" w:rsidP="00A57E8A">
            <w:pPr>
              <w:pStyle w:val="ListParagraph"/>
              <w:numPr>
                <w:ilvl w:val="0"/>
                <w:numId w:val="18"/>
              </w:numPr>
              <w:rPr>
                <w:ins w:id="218" w:author="Andrew.Crawford" w:date="2015-03-16T11:43:00Z"/>
                <w:lang w:val="en-GB"/>
              </w:rPr>
            </w:pPr>
            <w:ins w:id="219" w:author="Andrew.Crawford" w:date="2015-03-16T11:43:00Z">
              <w:r>
                <w:rPr>
                  <w:lang w:val="en-GB"/>
                </w:rPr>
                <w:t>Page passed the unique token to the Password Recovery Service.</w:t>
              </w:r>
            </w:ins>
          </w:p>
          <w:p w:rsidR="00D5680C" w:rsidRDefault="00D5680C" w:rsidP="00A57E8A">
            <w:pPr>
              <w:pStyle w:val="ListParagraph"/>
              <w:numPr>
                <w:ilvl w:val="0"/>
                <w:numId w:val="18"/>
              </w:numPr>
              <w:rPr>
                <w:ins w:id="220" w:author="Andrew.Crawford" w:date="2015-03-16T11:42:00Z"/>
                <w:lang w:val="en-GB"/>
              </w:rPr>
            </w:pPr>
            <w:ins w:id="221" w:author="Andrew.Crawford" w:date="2015-03-16T11:44:00Z">
              <w:r>
                <w:rPr>
                  <w:lang w:val="en-GB"/>
                </w:rPr>
                <w:t>The password recovery service returns ‘EXPIRED’</w:t>
              </w:r>
            </w:ins>
          </w:p>
          <w:p w:rsidR="00B44186" w:rsidRPr="009977F6" w:rsidRDefault="00B44186" w:rsidP="00A57E8A">
            <w:pPr>
              <w:ind w:left="360"/>
              <w:rPr>
                <w:ins w:id="222" w:author="Andrew.Crawford" w:date="2015-03-16T11:42:00Z"/>
                <w:lang w:val="en-GB"/>
              </w:rPr>
            </w:pPr>
          </w:p>
        </w:tc>
        <w:tc>
          <w:tcPr>
            <w:tcW w:w="5021" w:type="dxa"/>
          </w:tcPr>
          <w:p w:rsidR="00B44186" w:rsidRDefault="00B44186" w:rsidP="00D5680C">
            <w:pPr>
              <w:pStyle w:val="ListParagraph"/>
              <w:numPr>
                <w:ilvl w:val="0"/>
                <w:numId w:val="25"/>
              </w:numPr>
              <w:rPr>
                <w:ins w:id="223" w:author="Andrew.Crawford" w:date="2015-03-16T11:45:00Z"/>
                <w:lang w:val="en-GB"/>
              </w:rPr>
            </w:pPr>
            <w:ins w:id="224" w:author="Andrew.Crawford" w:date="2015-03-16T11:42:00Z">
              <w:r>
                <w:rPr>
                  <w:lang w:val="en-GB"/>
                </w:rPr>
                <w:t xml:space="preserve">The </w:t>
              </w:r>
            </w:ins>
            <w:ins w:id="225" w:author="Andrew.Crawford" w:date="2015-03-16T11:44:00Z">
              <w:r w:rsidR="00D5680C">
                <w:rPr>
                  <w:lang w:val="en-GB"/>
                </w:rPr>
                <w:t xml:space="preserve">message </w:t>
              </w:r>
            </w:ins>
            <w:ins w:id="226" w:author="Andrew.Crawford" w:date="2015-03-16T11:45:00Z">
              <w:r w:rsidR="00D5680C">
                <w:rPr>
                  <w:lang w:val="en-GB"/>
                </w:rPr>
                <w:t>LOGIN_001</w:t>
              </w:r>
            </w:ins>
            <w:ins w:id="227" w:author="Andrew.Crawford" w:date="2015-03-16T13:30:00Z">
              <w:r w:rsidR="00B05603">
                <w:rPr>
                  <w:lang w:val="en-GB"/>
                </w:rPr>
                <w:t>2</w:t>
              </w:r>
            </w:ins>
            <w:ins w:id="228" w:author="Andrew.Crawford" w:date="2015-03-16T11:45:00Z">
              <w:r w:rsidR="00D5680C">
                <w:rPr>
                  <w:lang w:val="en-GB"/>
                </w:rPr>
                <w:t xml:space="preserve"> is shown on the screen.</w:t>
              </w:r>
            </w:ins>
          </w:p>
          <w:p w:rsidR="00000000" w:rsidRDefault="000B7C61">
            <w:pPr>
              <w:pStyle w:val="ListParagraph"/>
              <w:rPr>
                <w:ins w:id="229" w:author="Andrew.Crawford" w:date="2015-03-16T11:42:00Z"/>
                <w:lang w:val="en-GB"/>
              </w:rPr>
              <w:pPrChange w:id="230" w:author="Andrew.Crawford" w:date="2015-03-17T16:59:00Z">
                <w:pPr>
                  <w:pStyle w:val="ListParagraph"/>
                  <w:numPr>
                    <w:numId w:val="25"/>
                  </w:numPr>
                  <w:spacing w:after="200" w:line="276" w:lineRule="auto"/>
                  <w:ind w:hanging="360"/>
                </w:pPr>
              </w:pPrChange>
            </w:pPr>
          </w:p>
        </w:tc>
      </w:tr>
      <w:tr w:rsidR="00A57E8A" w:rsidTr="00B13D8F">
        <w:trPr>
          <w:ins w:id="231" w:author="Andrew.Crawford" w:date="2015-03-16T11:45:00Z"/>
        </w:trPr>
        <w:tc>
          <w:tcPr>
            <w:tcW w:w="5753" w:type="dxa"/>
          </w:tcPr>
          <w:p w:rsidR="00A57E8A" w:rsidRDefault="00A57E8A" w:rsidP="00A57E8A">
            <w:pPr>
              <w:pStyle w:val="ListParagraph"/>
              <w:numPr>
                <w:ilvl w:val="0"/>
                <w:numId w:val="18"/>
              </w:numPr>
              <w:rPr>
                <w:ins w:id="232" w:author="Andrew.Crawford" w:date="2015-03-16T11:45:00Z"/>
                <w:lang w:val="en-GB"/>
              </w:rPr>
            </w:pPr>
            <w:ins w:id="233" w:author="Andrew.Crawford" w:date="2015-03-16T11:45:00Z">
              <w:r>
                <w:rPr>
                  <w:lang w:val="en-GB"/>
                </w:rPr>
                <w:t>Page is loaded with the unique token passed as part of the URL.</w:t>
              </w:r>
            </w:ins>
          </w:p>
          <w:p w:rsidR="00A57E8A" w:rsidRDefault="00A57E8A" w:rsidP="00A57E8A">
            <w:pPr>
              <w:pStyle w:val="ListParagraph"/>
              <w:numPr>
                <w:ilvl w:val="0"/>
                <w:numId w:val="18"/>
              </w:numPr>
              <w:rPr>
                <w:ins w:id="234" w:author="Andrew.Crawford" w:date="2015-03-16T11:45:00Z"/>
                <w:lang w:val="en-GB"/>
              </w:rPr>
            </w:pPr>
            <w:ins w:id="235" w:author="Andrew.Crawford" w:date="2015-03-16T11:45:00Z">
              <w:r>
                <w:rPr>
                  <w:lang w:val="en-GB"/>
                </w:rPr>
                <w:t>Page passed the unique token to the Password Recovery Service.</w:t>
              </w:r>
            </w:ins>
          </w:p>
          <w:p w:rsidR="00A57E8A" w:rsidRDefault="00A57E8A" w:rsidP="00A57E8A">
            <w:pPr>
              <w:pStyle w:val="ListParagraph"/>
              <w:numPr>
                <w:ilvl w:val="0"/>
                <w:numId w:val="18"/>
              </w:numPr>
              <w:rPr>
                <w:ins w:id="236" w:author="Andrew.Crawford" w:date="2015-03-16T11:45:00Z"/>
                <w:lang w:val="en-GB"/>
              </w:rPr>
            </w:pPr>
            <w:ins w:id="237" w:author="Andrew.Crawford" w:date="2015-03-16T11:45:00Z">
              <w:r>
                <w:rPr>
                  <w:lang w:val="en-GB"/>
                </w:rPr>
                <w:t>The password recovery service returns ‘</w:t>
              </w:r>
            </w:ins>
            <w:ins w:id="238" w:author="Andrew.Crawford" w:date="2015-03-16T12:29:00Z">
              <w:r w:rsidR="008A58FE">
                <w:rPr>
                  <w:lang w:val="en-GB"/>
                </w:rPr>
                <w:t>REDIRECT’</w:t>
              </w:r>
            </w:ins>
            <w:ins w:id="239" w:author="Andrew.Crawford" w:date="2015-03-16T11:45:00Z">
              <w:r>
                <w:rPr>
                  <w:lang w:val="en-GB"/>
                </w:rPr>
                <w:t xml:space="preserve"> and a </w:t>
              </w:r>
              <w:proofErr w:type="spellStart"/>
              <w:r>
                <w:rPr>
                  <w:lang w:val="en-GB"/>
                </w:rPr>
                <w:t>SessionID</w:t>
              </w:r>
              <w:proofErr w:type="spellEnd"/>
            </w:ins>
          </w:p>
          <w:p w:rsidR="00A57E8A" w:rsidRPr="009977F6" w:rsidRDefault="00A57E8A" w:rsidP="00A57E8A">
            <w:pPr>
              <w:ind w:left="360"/>
              <w:rPr>
                <w:ins w:id="240" w:author="Andrew.Crawford" w:date="2015-03-16T11:45:00Z"/>
                <w:lang w:val="en-GB"/>
              </w:rPr>
            </w:pPr>
          </w:p>
        </w:tc>
        <w:tc>
          <w:tcPr>
            <w:tcW w:w="5021" w:type="dxa"/>
          </w:tcPr>
          <w:p w:rsidR="00A57E8A" w:rsidRDefault="00A57E8A" w:rsidP="00A57E8A">
            <w:pPr>
              <w:pStyle w:val="ListParagraph"/>
              <w:numPr>
                <w:ilvl w:val="0"/>
                <w:numId w:val="25"/>
              </w:numPr>
              <w:rPr>
                <w:ins w:id="241" w:author="Andrew.Crawford" w:date="2015-03-16T12:31:00Z"/>
                <w:lang w:val="en-GB"/>
              </w:rPr>
            </w:pPr>
            <w:ins w:id="242" w:author="Andrew.Crawford" w:date="2015-03-16T11:46:00Z">
              <w:r>
                <w:rPr>
                  <w:lang w:val="en-GB"/>
                </w:rPr>
                <w:t>The user is navigated to the Reset Password page (to change their password)</w:t>
              </w:r>
            </w:ins>
          </w:p>
          <w:p w:rsidR="008A58FE" w:rsidRDefault="008A58FE" w:rsidP="0088257C">
            <w:pPr>
              <w:pStyle w:val="ListParagraph"/>
              <w:numPr>
                <w:ilvl w:val="0"/>
                <w:numId w:val="25"/>
              </w:numPr>
              <w:rPr>
                <w:ins w:id="243" w:author="ilona.charykova" w:date="2015-03-17T09:44:00Z"/>
                <w:lang w:val="en-GB"/>
              </w:rPr>
            </w:pPr>
            <w:ins w:id="244" w:author="Andrew.Crawford" w:date="2015-03-16T12:31:00Z">
              <w:r>
                <w:rPr>
                  <w:lang w:val="en-GB"/>
                </w:rPr>
                <w:t>This option is only available if they are a member of the public</w:t>
              </w:r>
            </w:ins>
            <w:ins w:id="245" w:author="ilona.charykova" w:date="2015-03-17T08:38:00Z">
              <w:r w:rsidR="0085414E">
                <w:rPr>
                  <w:lang w:val="en-GB"/>
                </w:rPr>
                <w:t>, Tour-No-Buy</w:t>
              </w:r>
            </w:ins>
            <w:ins w:id="246" w:author="ilona.charykova" w:date="2015-03-17T08:36:00Z">
              <w:r w:rsidR="00DF65C4">
                <w:rPr>
                  <w:lang w:val="en-GB"/>
                </w:rPr>
                <w:t xml:space="preserve">, </w:t>
              </w:r>
            </w:ins>
            <w:ins w:id="247" w:author="ilona.charykova" w:date="2015-03-17T09:44:00Z">
              <w:r w:rsidR="00CD34D2">
                <w:rPr>
                  <w:lang w:val="en-GB"/>
                </w:rPr>
                <w:t xml:space="preserve">Staff and </w:t>
              </w:r>
            </w:ins>
            <w:ins w:id="248" w:author="ilona.charykova" w:date="2015-03-17T08:36:00Z">
              <w:r w:rsidR="00DF65C4">
                <w:rPr>
                  <w:lang w:val="en-GB"/>
                </w:rPr>
                <w:t>Discovery</w:t>
              </w:r>
            </w:ins>
            <w:ins w:id="249" w:author="Andrew.Crawford" w:date="2015-03-16T12:31:00Z">
              <w:r>
                <w:rPr>
                  <w:lang w:val="en-GB"/>
                </w:rPr>
                <w:t>.</w:t>
              </w:r>
            </w:ins>
          </w:p>
          <w:p w:rsidR="00CD34D2" w:rsidRDefault="00CD34D2" w:rsidP="00CD34D2">
            <w:pPr>
              <w:pStyle w:val="ListParagraph"/>
              <w:rPr>
                <w:ins w:id="250" w:author="Andrew.Crawford" w:date="2015-03-16T11:45:00Z"/>
                <w:lang w:val="en-GB"/>
              </w:rPr>
            </w:pPr>
          </w:p>
        </w:tc>
      </w:tr>
      <w:tr w:rsidR="00B13D8F" w:rsidTr="00B13D8F">
        <w:trPr>
          <w:ins w:id="251" w:author="Andrew.Crawford" w:date="2015-03-16T12:31:00Z"/>
        </w:trPr>
        <w:tc>
          <w:tcPr>
            <w:tcW w:w="5753" w:type="dxa"/>
          </w:tcPr>
          <w:p w:rsidR="00B13D8F" w:rsidRDefault="00B13D8F" w:rsidP="00DF65C4">
            <w:pPr>
              <w:pStyle w:val="ListParagraph"/>
              <w:numPr>
                <w:ilvl w:val="0"/>
                <w:numId w:val="18"/>
              </w:numPr>
              <w:rPr>
                <w:ins w:id="252" w:author="Andrew.Crawford" w:date="2015-03-16T12:31:00Z"/>
                <w:lang w:val="en-GB"/>
              </w:rPr>
            </w:pPr>
            <w:ins w:id="253" w:author="Andrew.Crawford" w:date="2015-03-16T12:31:00Z">
              <w:r>
                <w:rPr>
                  <w:lang w:val="en-GB"/>
                </w:rPr>
                <w:t>Page is loaded with the unique token passed as part of the URL.</w:t>
              </w:r>
            </w:ins>
          </w:p>
          <w:p w:rsidR="00B13D8F" w:rsidRDefault="00B13D8F" w:rsidP="00DF65C4">
            <w:pPr>
              <w:pStyle w:val="ListParagraph"/>
              <w:numPr>
                <w:ilvl w:val="0"/>
                <w:numId w:val="18"/>
              </w:numPr>
              <w:rPr>
                <w:ins w:id="254" w:author="Andrew.Crawford" w:date="2015-03-16T12:31:00Z"/>
                <w:lang w:val="en-GB"/>
              </w:rPr>
            </w:pPr>
            <w:ins w:id="255" w:author="Andrew.Crawford" w:date="2015-03-16T12:31:00Z">
              <w:r>
                <w:rPr>
                  <w:lang w:val="en-GB"/>
                </w:rPr>
                <w:t>Page passed the unique token to the Password Recovery Service.</w:t>
              </w:r>
            </w:ins>
          </w:p>
          <w:p w:rsidR="00B13D8F" w:rsidRDefault="00B13D8F" w:rsidP="00DF65C4">
            <w:pPr>
              <w:pStyle w:val="ListParagraph"/>
              <w:numPr>
                <w:ilvl w:val="0"/>
                <w:numId w:val="18"/>
              </w:numPr>
              <w:rPr>
                <w:ins w:id="256" w:author="Andrew.Crawford" w:date="2015-03-16T12:31:00Z"/>
                <w:lang w:val="en-GB"/>
              </w:rPr>
            </w:pPr>
            <w:ins w:id="257" w:author="Andrew.Crawford" w:date="2015-03-16T12:31:00Z">
              <w:r>
                <w:rPr>
                  <w:lang w:val="en-GB"/>
                </w:rPr>
                <w:t>The password recovery service returns ‘REDIRECT-URL’, a URL and a SessionID.</w:t>
              </w:r>
            </w:ins>
          </w:p>
          <w:p w:rsidR="00B13D8F" w:rsidRPr="009977F6" w:rsidRDefault="00B13D8F" w:rsidP="00DF65C4">
            <w:pPr>
              <w:ind w:left="360"/>
              <w:rPr>
                <w:ins w:id="258" w:author="Andrew.Crawford" w:date="2015-03-16T12:31:00Z"/>
                <w:lang w:val="en-GB"/>
              </w:rPr>
            </w:pPr>
          </w:p>
        </w:tc>
        <w:tc>
          <w:tcPr>
            <w:tcW w:w="5021" w:type="dxa"/>
          </w:tcPr>
          <w:p w:rsidR="00B13D8F" w:rsidRDefault="00B13D8F" w:rsidP="00DF65C4">
            <w:pPr>
              <w:pStyle w:val="ListParagraph"/>
              <w:numPr>
                <w:ilvl w:val="0"/>
                <w:numId w:val="25"/>
              </w:numPr>
              <w:rPr>
                <w:ins w:id="259" w:author="Andrew.Crawford" w:date="2015-03-16T12:32:00Z"/>
                <w:lang w:val="en-GB"/>
              </w:rPr>
            </w:pPr>
            <w:ins w:id="260" w:author="Andrew.Crawford" w:date="2015-03-16T12:32:00Z">
              <w:r>
                <w:rPr>
                  <w:lang w:val="en-GB"/>
                </w:rPr>
                <w:t>The URL is opened up in a new window.</w:t>
              </w:r>
            </w:ins>
          </w:p>
          <w:p w:rsidR="00B13D8F" w:rsidRDefault="00B13D8F" w:rsidP="00DF65C4">
            <w:pPr>
              <w:pStyle w:val="ListParagraph"/>
              <w:numPr>
                <w:ilvl w:val="0"/>
                <w:numId w:val="25"/>
              </w:numPr>
              <w:rPr>
                <w:ins w:id="261" w:author="Andrew.Crawford" w:date="2015-03-16T12:32:00Z"/>
                <w:lang w:val="en-GB"/>
              </w:rPr>
            </w:pPr>
            <w:ins w:id="262" w:author="Andrew.Crawford" w:date="2015-03-16T12:32:00Z">
              <w:r>
                <w:rPr>
                  <w:lang w:val="en-GB"/>
                </w:rPr>
                <w:t>The user is logged into the system.</w:t>
              </w:r>
            </w:ins>
          </w:p>
          <w:p w:rsidR="00B13D8F" w:rsidRDefault="00B13D8F" w:rsidP="00DF65C4">
            <w:pPr>
              <w:pStyle w:val="ListParagraph"/>
              <w:numPr>
                <w:ilvl w:val="0"/>
                <w:numId w:val="25"/>
              </w:numPr>
              <w:rPr>
                <w:ins w:id="263" w:author="Andrew.Crawford" w:date="2015-03-16T12:32:00Z"/>
                <w:lang w:val="en-GB"/>
              </w:rPr>
            </w:pPr>
            <w:ins w:id="264" w:author="Andrew.Crawford" w:date="2015-03-16T12:32:00Z">
              <w:r>
                <w:rPr>
                  <w:lang w:val="en-GB"/>
                </w:rPr>
                <w:t>This action is intended for Owners</w:t>
              </w:r>
            </w:ins>
            <w:ins w:id="265" w:author="Andrew.Crawford" w:date="2015-03-17T16:59:00Z">
              <w:r w:rsidR="00304E36">
                <w:rPr>
                  <w:lang w:val="en-GB"/>
                </w:rPr>
                <w:t xml:space="preserve"> </w:t>
              </w:r>
            </w:ins>
            <w:ins w:id="266" w:author="ilona.charykova" w:date="2015-03-17T08:36:00Z">
              <w:del w:id="267" w:author="Andrew.Crawford" w:date="2015-03-17T16:59:00Z">
                <w:r w:rsidR="00DF65C4" w:rsidDel="00304E36">
                  <w:rPr>
                    <w:lang w:val="en-GB"/>
                  </w:rPr>
                  <w:delText>,</w:delText>
                </w:r>
              </w:del>
            </w:ins>
            <w:ins w:id="268" w:author="Andrew.Crawford" w:date="2015-03-16T12:32:00Z">
              <w:r>
                <w:rPr>
                  <w:lang w:val="en-GB"/>
                </w:rPr>
                <w:t>since Privileges cannot actually handle their password resets. The URL will be a WCM hosted page detailing how they need to reset their password.</w:t>
              </w:r>
            </w:ins>
          </w:p>
          <w:p w:rsidR="00000000" w:rsidRDefault="000B7C61">
            <w:pPr>
              <w:pStyle w:val="ListParagraph"/>
              <w:rPr>
                <w:ins w:id="269" w:author="Andrew.Crawford" w:date="2015-03-16T12:31:00Z"/>
                <w:lang w:val="en-GB"/>
              </w:rPr>
              <w:pPrChange w:id="270" w:author="Andrew.Crawford" w:date="2015-03-17T16:59:00Z">
                <w:pPr>
                  <w:pStyle w:val="ListParagraph"/>
                  <w:numPr>
                    <w:numId w:val="25"/>
                  </w:numPr>
                  <w:spacing w:after="200" w:line="276" w:lineRule="auto"/>
                  <w:ind w:hanging="360"/>
                </w:pPr>
              </w:pPrChange>
            </w:pPr>
          </w:p>
        </w:tc>
      </w:tr>
    </w:tbl>
    <w:p w:rsidR="00172D1E" w:rsidRDefault="00172D1E" w:rsidP="00D7057A">
      <w:pPr>
        <w:pStyle w:val="ListParagraph"/>
        <w:ind w:left="792"/>
        <w:rPr>
          <w:ins w:id="271" w:author="Andrew.Crawford" w:date="2015-03-16T12:26:00Z"/>
          <w:lang w:val="en-GB"/>
        </w:rPr>
      </w:pPr>
    </w:p>
    <w:p w:rsidR="00000000" w:rsidRDefault="006B775D">
      <w:pPr>
        <w:pStyle w:val="Heading2"/>
        <w:rPr>
          <w:ins w:id="272" w:author="Andrew.Crawford" w:date="2015-03-16T12:26:00Z"/>
        </w:rPr>
        <w:pPrChange w:id="273" w:author="Andrew.Crawford" w:date="2015-03-16T12:26:00Z">
          <w:pPr>
            <w:pStyle w:val="Heading2"/>
            <w:numPr>
              <w:numId w:val="41"/>
            </w:numPr>
            <w:tabs>
              <w:tab w:val="clear" w:pos="644"/>
              <w:tab w:val="num" w:pos="567"/>
            </w:tabs>
            <w:ind w:left="2128"/>
          </w:pPr>
        </w:pPrChange>
      </w:pPr>
      <w:bookmarkStart w:id="274" w:name="_Toc414285317"/>
      <w:ins w:id="275" w:author="Andrew.Crawford" w:date="2015-03-16T12:26:00Z">
        <w:r>
          <w:t>System Notes</w:t>
        </w:r>
        <w:bookmarkEnd w:id="274"/>
      </w:ins>
    </w:p>
    <w:p w:rsidR="00000000" w:rsidRDefault="006B775D">
      <w:pPr>
        <w:ind w:left="644"/>
        <w:rPr>
          <w:ins w:id="276" w:author="Andrew.Crawford" w:date="2015-03-16T16:06:00Z"/>
        </w:rPr>
        <w:pPrChange w:id="277" w:author="Andrew.Crawford" w:date="2015-03-16T12:26:00Z">
          <w:pPr>
            <w:pStyle w:val="Heading2"/>
            <w:numPr>
              <w:numId w:val="41"/>
            </w:numPr>
            <w:tabs>
              <w:tab w:val="clear" w:pos="644"/>
              <w:tab w:val="num" w:pos="567"/>
            </w:tabs>
            <w:ind w:left="2128"/>
          </w:pPr>
        </w:pPrChange>
      </w:pPr>
      <w:ins w:id="278" w:author="Andrew.Crawford" w:date="2015-03-16T12:26:00Z">
        <w:r>
          <w:rPr>
            <w:lang w:val="en-GB"/>
          </w:rPr>
          <w:t xml:space="preserve">Since we </w:t>
        </w:r>
      </w:ins>
      <w:ins w:id="279" w:author="Andrew.Crawford" w:date="2015-03-16T12:27:00Z">
        <w:r w:rsidR="00F40BEC" w:rsidRPr="00F40BEC">
          <w:rPr>
            <w:lang w:val="en-GB"/>
            <w:rPrChange w:id="280" w:author="Andrew.Crawford" w:date="2015-03-16T12:27:00Z">
              <w:rPr>
                <w:bCs w:val="0"/>
              </w:rPr>
            </w:rPrChange>
          </w:rPr>
          <w:t>(Wyndham)</w:t>
        </w:r>
        <w:r w:rsidR="00894189">
          <w:rPr>
            <w:b/>
            <w:lang w:val="en-GB"/>
          </w:rPr>
          <w:t xml:space="preserve"> </w:t>
        </w:r>
      </w:ins>
      <w:ins w:id="281" w:author="Andrew.Crawford" w:date="2015-03-16T12:26:00Z">
        <w:r>
          <w:rPr>
            <w:lang w:val="en-GB"/>
          </w:rPr>
          <w:t>are generating the email internally, we will need to the URL to call with the token. This will be embedded as a link in an email, so it either needs to have the token passed as part of the URL it</w:t>
        </w:r>
      </w:ins>
      <w:ins w:id="282" w:author="Andrew.Crawford" w:date="2015-03-16T12:27:00Z">
        <w:r>
          <w:rPr>
            <w:lang w:val="en-GB"/>
          </w:rPr>
          <w:t>self or as a named parameter. We are happy to do this either way.</w:t>
        </w:r>
      </w:ins>
    </w:p>
    <w:p w:rsidR="00000000" w:rsidRDefault="00F22C9E">
      <w:pPr>
        <w:ind w:left="644"/>
        <w:rPr>
          <w:ins w:id="283" w:author="Andrew.Crawford" w:date="2015-03-16T12:26:00Z"/>
        </w:rPr>
        <w:pPrChange w:id="284" w:author="Andrew.Crawford" w:date="2015-03-16T12:26:00Z">
          <w:pPr>
            <w:pStyle w:val="Heading2"/>
            <w:numPr>
              <w:numId w:val="41"/>
            </w:numPr>
            <w:tabs>
              <w:tab w:val="clear" w:pos="644"/>
              <w:tab w:val="num" w:pos="567"/>
            </w:tabs>
            <w:ind w:left="2128"/>
          </w:pPr>
        </w:pPrChange>
      </w:pPr>
      <w:ins w:id="285" w:author="Andrew.Crawford" w:date="2015-03-16T16:06:00Z">
        <w:r>
          <w:rPr>
            <w:lang w:val="en-GB"/>
          </w:rPr>
          <w:t>Just let us know the URL to put in the email.</w:t>
        </w:r>
      </w:ins>
    </w:p>
    <w:p w:rsidR="00305FB9" w:rsidRDefault="005B593A" w:rsidP="00305FB9">
      <w:pPr>
        <w:pStyle w:val="Heading1"/>
        <w:rPr>
          <w:ins w:id="286" w:author="Andrew.Crawford" w:date="2015-03-16T12:35:00Z"/>
        </w:rPr>
      </w:pPr>
      <w:bookmarkStart w:id="287" w:name="_Toc414285318"/>
      <w:ins w:id="288" w:author="Andrew.Crawford" w:date="2015-03-16T12:34:00Z">
        <w:r>
          <w:t>Reset Password</w:t>
        </w:r>
      </w:ins>
      <w:bookmarkEnd w:id="287"/>
    </w:p>
    <w:p w:rsidR="005C260E" w:rsidRDefault="005C260E" w:rsidP="00305FB9">
      <w:pPr>
        <w:pStyle w:val="Heading2"/>
        <w:rPr>
          <w:ins w:id="289" w:author="Andrew.Crawford" w:date="2015-03-16T13:46:00Z"/>
        </w:rPr>
      </w:pPr>
      <w:bookmarkStart w:id="290" w:name="_Toc414285319"/>
      <w:ins w:id="291" w:author="Andrew.Crawford" w:date="2015-03-16T13:46:00Z">
        <w:r>
          <w:t>Introduction</w:t>
        </w:r>
        <w:bookmarkEnd w:id="290"/>
      </w:ins>
    </w:p>
    <w:p w:rsidR="00000000" w:rsidRDefault="005B593A">
      <w:pPr>
        <w:ind w:left="644"/>
        <w:rPr>
          <w:ins w:id="292" w:author="Andrew.Crawford" w:date="2015-03-16T13:54:00Z"/>
        </w:rPr>
        <w:pPrChange w:id="293" w:author="Andrew.Crawford" w:date="2015-03-16T13:46:00Z">
          <w:pPr>
            <w:pStyle w:val="Heading2"/>
          </w:pPr>
        </w:pPrChange>
      </w:pPr>
      <w:ins w:id="294" w:author="Andrew.Crawford" w:date="2015-03-16T13:54:00Z">
        <w:r>
          <w:rPr>
            <w:lang w:val="en-GB"/>
          </w:rPr>
          <w:t>This was to link into the Forgotten Password service</w:t>
        </w:r>
      </w:ins>
      <w:ins w:id="295" w:author="Andrew.Crawford" w:date="2015-03-16T13:56:00Z">
        <w:r>
          <w:rPr>
            <w:lang w:val="en-GB"/>
          </w:rPr>
          <w:t xml:space="preserve"> and the response from the Login service (REDIRECT)</w:t>
        </w:r>
      </w:ins>
    </w:p>
    <w:p w:rsidR="00000000" w:rsidRDefault="005B593A">
      <w:pPr>
        <w:ind w:left="644"/>
        <w:rPr>
          <w:ins w:id="296" w:author="Andrew.Crawford" w:date="2015-03-16T13:56:00Z"/>
        </w:rPr>
        <w:pPrChange w:id="297" w:author="Andrew.Crawford" w:date="2015-03-16T13:46:00Z">
          <w:pPr>
            <w:pStyle w:val="Heading2"/>
          </w:pPr>
        </w:pPrChange>
      </w:pPr>
      <w:ins w:id="298" w:author="Andrew.Crawford" w:date="2015-03-16T13:54:00Z">
        <w:r>
          <w:rPr>
            <w:lang w:val="en-GB"/>
          </w:rPr>
          <w:t>We already have a reset password page for members (Member – Change Password – Public and Staff). This was explicitly just for resetting the password</w:t>
        </w:r>
      </w:ins>
      <w:ins w:id="299" w:author="Andrew.Crawford" w:date="2015-03-16T13:55:00Z">
        <w:r>
          <w:rPr>
            <w:lang w:val="en-GB"/>
          </w:rPr>
          <w:t>.</w:t>
        </w:r>
      </w:ins>
    </w:p>
    <w:p w:rsidR="00305FB9" w:rsidRPr="00FD1DC0" w:rsidRDefault="00305FB9" w:rsidP="00305FB9">
      <w:pPr>
        <w:pStyle w:val="Heading2"/>
        <w:rPr>
          <w:ins w:id="300" w:author="Andrew.Crawford" w:date="2015-03-16T12:35:00Z"/>
        </w:rPr>
      </w:pPr>
      <w:bookmarkStart w:id="301" w:name="_Toc414285320"/>
      <w:ins w:id="302" w:author="Andrew.Crawford" w:date="2015-03-16T12:35:00Z">
        <w:r>
          <w:t>Screen Access</w:t>
        </w:r>
        <w:bookmarkEnd w:id="301"/>
      </w:ins>
    </w:p>
    <w:p w:rsidR="00000000" w:rsidRDefault="00305FB9">
      <w:pPr>
        <w:ind w:left="644"/>
        <w:rPr>
          <w:ins w:id="303" w:author="Andrew.Crawford" w:date="2015-03-16T12:34:00Z"/>
        </w:rPr>
        <w:pPrChange w:id="304" w:author="Andrew.Crawford" w:date="2015-03-16T12:35:00Z">
          <w:pPr>
            <w:pStyle w:val="Heading1"/>
          </w:pPr>
        </w:pPrChange>
      </w:pPr>
      <w:ins w:id="305" w:author="Andrew.Crawford" w:date="2015-03-16T12:35:00Z">
        <w:r>
          <w:rPr>
            <w:lang w:val="en-GB"/>
          </w:rPr>
          <w:t>This is only shown when the user type is ‘PUBLIC’</w:t>
        </w:r>
      </w:ins>
      <w:ins w:id="306" w:author="ilona.charykova" w:date="2015-03-17T10:55:00Z">
        <w:r w:rsidR="005441AB">
          <w:rPr>
            <w:lang w:val="en-GB"/>
          </w:rPr>
          <w:t>, ‘STAFF’</w:t>
        </w:r>
      </w:ins>
      <w:ins w:id="307" w:author="Andrew.Crawford" w:date="2015-03-16T12:35:00Z">
        <w:r>
          <w:rPr>
            <w:lang w:val="en-GB"/>
          </w:rPr>
          <w:t xml:space="preserve"> or ‘DISCOVERY</w:t>
        </w:r>
      </w:ins>
      <w:ins w:id="308" w:author="Andrew.Crawford" w:date="2015-03-16T12:36:00Z">
        <w:r>
          <w:rPr>
            <w:lang w:val="en-GB"/>
          </w:rPr>
          <w:t>’. No other user types can reset their password in Privileges.</w:t>
        </w:r>
      </w:ins>
    </w:p>
    <w:p w:rsidR="00305FB9" w:rsidRPr="00FD1DC0" w:rsidRDefault="00305FB9" w:rsidP="00305FB9">
      <w:pPr>
        <w:pStyle w:val="Heading2"/>
        <w:rPr>
          <w:ins w:id="309" w:author="Andrew.Crawford" w:date="2015-03-16T12:34:00Z"/>
        </w:rPr>
      </w:pPr>
      <w:ins w:id="310" w:author="Andrew.Crawford" w:date="2015-03-16T12:34:00Z">
        <w:r>
          <w:t xml:space="preserve"> </w:t>
        </w:r>
        <w:bookmarkStart w:id="311" w:name="_Toc414285321"/>
        <w:r>
          <w:t>Navigation to Page</w:t>
        </w:r>
        <w:bookmarkEnd w:id="311"/>
      </w:ins>
    </w:p>
    <w:p w:rsidR="00305FB9" w:rsidRDefault="00305FB9" w:rsidP="00305FB9">
      <w:pPr>
        <w:pStyle w:val="ListParagraph"/>
        <w:numPr>
          <w:ilvl w:val="0"/>
          <w:numId w:val="27"/>
        </w:numPr>
        <w:ind w:left="709"/>
        <w:rPr>
          <w:ins w:id="312" w:author="Andrew.Crawford" w:date="2015-03-16T13:36:00Z"/>
          <w:lang w:val="en-GB"/>
        </w:rPr>
      </w:pPr>
      <w:ins w:id="313" w:author="Andrew.Crawford" w:date="2015-03-16T12:34:00Z">
        <w:r>
          <w:rPr>
            <w:lang w:val="en-GB"/>
          </w:rPr>
          <w:t xml:space="preserve">This is shown when the Login service returns </w:t>
        </w:r>
      </w:ins>
      <w:ins w:id="314" w:author="Andrew.Crawford" w:date="2015-03-16T12:35:00Z">
        <w:r>
          <w:rPr>
            <w:lang w:val="en-GB"/>
          </w:rPr>
          <w:t>‘REDIRECT’</w:t>
        </w:r>
      </w:ins>
      <w:ins w:id="315" w:author="Andrew.Crawford" w:date="2015-03-16T13:36:00Z">
        <w:r w:rsidR="00F11323">
          <w:rPr>
            <w:lang w:val="en-GB"/>
          </w:rPr>
          <w:t>. This will show the ‘Password’ and re-enter password’ fields.</w:t>
        </w:r>
      </w:ins>
    </w:p>
    <w:p w:rsidR="00305FB9" w:rsidRDefault="00305FB9" w:rsidP="00305FB9">
      <w:pPr>
        <w:pStyle w:val="ListParagraph"/>
        <w:numPr>
          <w:ilvl w:val="0"/>
          <w:numId w:val="27"/>
        </w:numPr>
        <w:ind w:left="709"/>
        <w:rPr>
          <w:ins w:id="316" w:author="Andrew.Crawford" w:date="2015-03-16T12:34:00Z"/>
          <w:lang w:val="en-GB"/>
        </w:rPr>
      </w:pPr>
      <w:ins w:id="317" w:author="Andrew.Crawford" w:date="2015-03-16T12:35:00Z">
        <w:r>
          <w:rPr>
            <w:lang w:val="en-GB"/>
          </w:rPr>
          <w:t>This is shown when the Password Recovery service returns ‘REDIRECT’</w:t>
        </w:r>
      </w:ins>
    </w:p>
    <w:p w:rsidR="00305FB9" w:rsidRDefault="00305FB9" w:rsidP="00305FB9">
      <w:pPr>
        <w:pStyle w:val="Heading2"/>
        <w:rPr>
          <w:ins w:id="318" w:author="Andrew.Crawford" w:date="2015-03-16T12:34:00Z"/>
        </w:rPr>
      </w:pPr>
      <w:ins w:id="319" w:author="Andrew.Crawford" w:date="2015-03-16T12:34:00Z">
        <w:r>
          <w:t xml:space="preserve"> </w:t>
        </w:r>
        <w:bookmarkStart w:id="320" w:name="_Toc414285322"/>
        <w:r>
          <w:t>Navigation from Page</w:t>
        </w:r>
        <w:bookmarkEnd w:id="320"/>
      </w:ins>
    </w:p>
    <w:p w:rsidR="00000000" w:rsidRDefault="00305FB9">
      <w:pPr>
        <w:pStyle w:val="ListParagraph"/>
        <w:numPr>
          <w:ilvl w:val="0"/>
          <w:numId w:val="42"/>
        </w:numPr>
        <w:rPr>
          <w:ins w:id="321" w:author="Andrew.Crawford" w:date="2015-03-16T12:34:00Z"/>
          <w:lang w:val="en-GB"/>
        </w:rPr>
        <w:pPrChange w:id="322" w:author="Andrew.Crawford" w:date="2015-03-16T13:50:00Z">
          <w:pPr/>
        </w:pPrChange>
      </w:pPr>
      <w:ins w:id="323" w:author="Andrew.Crawford" w:date="2015-03-16T12:34:00Z">
        <w:r w:rsidRPr="003130FB">
          <w:rPr>
            <w:lang w:val="en-GB"/>
          </w:rPr>
          <w:br w:type="page"/>
        </w:r>
      </w:ins>
      <w:ins w:id="324" w:author="Andrew.Crawford" w:date="2015-03-16T13:50:00Z">
        <w:r w:rsidR="003130FB" w:rsidRPr="003130FB">
          <w:rPr>
            <w:lang w:val="en-GB"/>
          </w:rPr>
          <w:t>Using t</w:t>
        </w:r>
        <w:r w:rsidR="003130FB">
          <w:rPr>
            <w:lang w:val="en-GB"/>
          </w:rPr>
          <w:t>he standard Privileges menu options</w:t>
        </w:r>
      </w:ins>
    </w:p>
    <w:p w:rsidR="00305FB9" w:rsidRDefault="00305FB9" w:rsidP="00305FB9">
      <w:pPr>
        <w:pStyle w:val="Heading2"/>
        <w:tabs>
          <w:tab w:val="clear" w:pos="644"/>
          <w:tab w:val="num" w:pos="993"/>
        </w:tabs>
        <w:ind w:left="709"/>
        <w:rPr>
          <w:ins w:id="325" w:author="Andrew.Crawford" w:date="2015-03-16T12:34:00Z"/>
        </w:rPr>
      </w:pPr>
      <w:ins w:id="326" w:author="Andrew.Crawford" w:date="2015-03-16T12:34:00Z">
        <w:r>
          <w:t xml:space="preserve"> </w:t>
        </w:r>
        <w:bookmarkStart w:id="327" w:name="_Toc414285323"/>
        <w:r>
          <w:t>Screen Wireframes</w:t>
        </w:r>
        <w:bookmarkEnd w:id="327"/>
      </w:ins>
    </w:p>
    <w:p w:rsidR="00305FB9" w:rsidRDefault="000B7C61" w:rsidP="00305FB9">
      <w:pPr>
        <w:ind w:left="414" w:firstLine="720"/>
        <w:rPr>
          <w:ins w:id="328" w:author="Andrew.Crawford" w:date="2015-03-16T13:50:00Z"/>
          <w:lang w:val="en-GB"/>
        </w:rPr>
      </w:pPr>
      <w:ins w:id="329" w:author="Andrew.Crawford" w:date="2015-03-16T14:05:00Z">
        <w:r>
          <w:rPr>
            <w:noProof/>
            <w:lang w:val="en-US"/>
          </w:rPr>
          <w:drawing>
            <wp:inline distT="0" distB="0" distL="0" distR="0">
              <wp:extent cx="4779010" cy="1431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9010" cy="1431290"/>
                      </a:xfrm>
                      <a:prstGeom prst="rect">
                        <a:avLst/>
                      </a:prstGeom>
                      <a:noFill/>
                      <a:ln>
                        <a:noFill/>
                      </a:ln>
                    </pic:spPr>
                  </pic:pic>
                </a:graphicData>
              </a:graphic>
            </wp:inline>
          </w:drawing>
        </w:r>
      </w:ins>
    </w:p>
    <w:p w:rsidR="00305FB9" w:rsidRPr="004C37D7" w:rsidRDefault="00305FB9" w:rsidP="00305FB9">
      <w:pPr>
        <w:ind w:left="273"/>
        <w:rPr>
          <w:ins w:id="330" w:author="Andrew.Crawford" w:date="2015-03-16T12:34:00Z"/>
          <w:lang w:val="en-GB"/>
        </w:rPr>
      </w:pPr>
      <w:ins w:id="331" w:author="Andrew.Crawford" w:date="2015-03-16T12:34:00Z">
        <w:r>
          <w:rPr>
            <w:b/>
            <w:lang w:val="en-GB"/>
          </w:rPr>
          <w:t xml:space="preserve">Note: </w:t>
        </w:r>
        <w:r>
          <w:rPr>
            <w:lang w:val="en-GB"/>
          </w:rPr>
          <w:t>This is just a rough guide to required fields and basic layout. It is not intended as a final design</w:t>
        </w:r>
      </w:ins>
    </w:p>
    <w:p w:rsidR="00305FB9" w:rsidRDefault="00305FB9" w:rsidP="00305FB9">
      <w:pPr>
        <w:pStyle w:val="Heading3"/>
        <w:numPr>
          <w:ilvl w:val="2"/>
          <w:numId w:val="28"/>
        </w:numPr>
        <w:tabs>
          <w:tab w:val="clear" w:pos="720"/>
          <w:tab w:val="num" w:pos="993"/>
        </w:tabs>
        <w:ind w:hanging="294"/>
        <w:rPr>
          <w:ins w:id="332" w:author="Andrew.Crawford" w:date="2015-03-16T12:34:00Z"/>
        </w:rPr>
      </w:pPr>
      <w:ins w:id="333" w:author="Andrew.Crawford" w:date="2015-03-16T12:36:00Z">
        <w:r>
          <w:t xml:space="preserve"> </w:t>
        </w:r>
      </w:ins>
      <w:bookmarkStart w:id="334" w:name="_Toc414285324"/>
      <w:ins w:id="335" w:author="Andrew.Crawford" w:date="2015-03-16T12:34:00Z">
        <w:r>
          <w:t>Screen Fields</w:t>
        </w:r>
        <w:bookmarkEnd w:id="334"/>
      </w:ins>
    </w:p>
    <w:tbl>
      <w:tblPr>
        <w:tblStyle w:val="TableGrid"/>
        <w:tblW w:w="10774" w:type="dxa"/>
        <w:tblInd w:w="-743" w:type="dxa"/>
        <w:tblLook w:val="04A0"/>
      </w:tblPr>
      <w:tblGrid>
        <w:gridCol w:w="3801"/>
        <w:gridCol w:w="5734"/>
        <w:gridCol w:w="1239"/>
      </w:tblGrid>
      <w:tr w:rsidR="00305FB9" w:rsidTr="00DF65C4">
        <w:trPr>
          <w:ins w:id="336" w:author="Andrew.Crawford" w:date="2015-03-16T12:34:00Z"/>
        </w:trPr>
        <w:tc>
          <w:tcPr>
            <w:tcW w:w="3801" w:type="dxa"/>
          </w:tcPr>
          <w:p w:rsidR="00305FB9" w:rsidRPr="00771210" w:rsidRDefault="00305FB9" w:rsidP="00DF65C4">
            <w:pPr>
              <w:rPr>
                <w:ins w:id="337" w:author="Andrew.Crawford" w:date="2015-03-16T12:34:00Z"/>
                <w:b/>
                <w:lang w:val="en-GB"/>
              </w:rPr>
            </w:pPr>
            <w:ins w:id="338" w:author="Andrew.Crawford" w:date="2015-03-16T12:34:00Z">
              <w:r>
                <w:rPr>
                  <w:b/>
                  <w:lang w:val="en-GB"/>
                </w:rPr>
                <w:t>Item</w:t>
              </w:r>
            </w:ins>
          </w:p>
        </w:tc>
        <w:tc>
          <w:tcPr>
            <w:tcW w:w="5734" w:type="dxa"/>
          </w:tcPr>
          <w:p w:rsidR="00305FB9" w:rsidRPr="00771210" w:rsidRDefault="00305FB9" w:rsidP="00DF65C4">
            <w:pPr>
              <w:rPr>
                <w:ins w:id="339" w:author="Andrew.Crawford" w:date="2015-03-16T12:34:00Z"/>
                <w:b/>
                <w:lang w:val="en-GB"/>
              </w:rPr>
            </w:pPr>
            <w:ins w:id="340" w:author="Andrew.Crawford" w:date="2015-03-16T12:34:00Z">
              <w:r w:rsidRPr="00771210">
                <w:rPr>
                  <w:b/>
                  <w:lang w:val="en-GB"/>
                </w:rPr>
                <w:t>Type</w:t>
              </w:r>
            </w:ins>
          </w:p>
        </w:tc>
        <w:tc>
          <w:tcPr>
            <w:tcW w:w="1239" w:type="dxa"/>
          </w:tcPr>
          <w:p w:rsidR="00305FB9" w:rsidRPr="00771210" w:rsidRDefault="00305FB9" w:rsidP="00DF65C4">
            <w:pPr>
              <w:rPr>
                <w:ins w:id="341" w:author="Andrew.Crawford" w:date="2015-03-16T12:34:00Z"/>
                <w:b/>
                <w:lang w:val="en-GB"/>
              </w:rPr>
            </w:pPr>
            <w:ins w:id="342" w:author="Andrew.Crawford" w:date="2015-03-16T12:34:00Z">
              <w:r>
                <w:rPr>
                  <w:b/>
                  <w:lang w:val="en-GB"/>
                </w:rPr>
                <w:t>Mandatory</w:t>
              </w:r>
            </w:ins>
          </w:p>
        </w:tc>
      </w:tr>
      <w:tr w:rsidR="00305FB9" w:rsidTr="00DF65C4">
        <w:trPr>
          <w:ins w:id="343" w:author="Andrew.Crawford" w:date="2015-03-16T12:34:00Z"/>
        </w:trPr>
        <w:tc>
          <w:tcPr>
            <w:tcW w:w="3801" w:type="dxa"/>
          </w:tcPr>
          <w:p w:rsidR="00305FB9" w:rsidRDefault="00F40723" w:rsidP="00DF65C4">
            <w:pPr>
              <w:rPr>
                <w:ins w:id="344" w:author="Andrew.Crawford" w:date="2015-03-16T12:34:00Z"/>
                <w:lang w:val="en-GB"/>
              </w:rPr>
            </w:pPr>
            <w:ins w:id="345" w:author="Andrew.Crawford" w:date="2015-03-16T12:37:00Z">
              <w:r>
                <w:rPr>
                  <w:lang w:val="en-GB"/>
                </w:rPr>
                <w:t>Password</w:t>
              </w:r>
            </w:ins>
          </w:p>
        </w:tc>
        <w:tc>
          <w:tcPr>
            <w:tcW w:w="5734" w:type="dxa"/>
          </w:tcPr>
          <w:p w:rsidR="00305FB9" w:rsidRDefault="00F40723" w:rsidP="00DF65C4">
            <w:pPr>
              <w:rPr>
                <w:ins w:id="346" w:author="Andrew.Crawford" w:date="2015-03-16T12:34:00Z"/>
                <w:lang w:val="en-GB"/>
              </w:rPr>
            </w:pPr>
            <w:ins w:id="347" w:author="Andrew.Crawford" w:date="2015-03-16T12:37:00Z">
              <w:r>
                <w:rPr>
                  <w:lang w:val="en-GB"/>
                </w:rPr>
                <w:t>Input field</w:t>
              </w:r>
            </w:ins>
          </w:p>
        </w:tc>
        <w:tc>
          <w:tcPr>
            <w:tcW w:w="1239" w:type="dxa"/>
          </w:tcPr>
          <w:p w:rsidR="00305FB9" w:rsidRDefault="00F40723" w:rsidP="00DF65C4">
            <w:pPr>
              <w:rPr>
                <w:ins w:id="348" w:author="Andrew.Crawford" w:date="2015-03-16T13:35:00Z"/>
                <w:lang w:val="en-GB"/>
              </w:rPr>
            </w:pPr>
            <w:ins w:id="349" w:author="Andrew.Crawford" w:date="2015-03-16T12:37:00Z">
              <w:r>
                <w:rPr>
                  <w:lang w:val="en-GB"/>
                </w:rPr>
                <w:t>Y</w:t>
              </w:r>
            </w:ins>
          </w:p>
          <w:p w:rsidR="002E3320" w:rsidRDefault="002E3320" w:rsidP="00DF65C4">
            <w:pPr>
              <w:rPr>
                <w:ins w:id="350" w:author="Andrew.Crawford" w:date="2015-03-16T12:34:00Z"/>
                <w:lang w:val="en-GB"/>
              </w:rPr>
            </w:pPr>
          </w:p>
        </w:tc>
      </w:tr>
      <w:tr w:rsidR="00305FB9" w:rsidTr="00DF65C4">
        <w:trPr>
          <w:ins w:id="351" w:author="Andrew.Crawford" w:date="2015-03-16T12:34:00Z"/>
        </w:trPr>
        <w:tc>
          <w:tcPr>
            <w:tcW w:w="3801" w:type="dxa"/>
          </w:tcPr>
          <w:p w:rsidR="00305FB9" w:rsidRDefault="00F40723" w:rsidP="00DF65C4">
            <w:pPr>
              <w:rPr>
                <w:ins w:id="352" w:author="Andrew.Crawford" w:date="2015-03-16T12:34:00Z"/>
                <w:lang w:val="en-GB"/>
              </w:rPr>
            </w:pPr>
            <w:ins w:id="353" w:author="Andrew.Crawford" w:date="2015-03-16T12:38:00Z">
              <w:r>
                <w:rPr>
                  <w:lang w:val="en-GB"/>
                </w:rPr>
                <w:t>Re-enter Password</w:t>
              </w:r>
            </w:ins>
          </w:p>
        </w:tc>
        <w:tc>
          <w:tcPr>
            <w:tcW w:w="5734" w:type="dxa"/>
          </w:tcPr>
          <w:p w:rsidR="00305FB9" w:rsidRDefault="00F40723" w:rsidP="00DF65C4">
            <w:pPr>
              <w:rPr>
                <w:ins w:id="354" w:author="Andrew.Crawford" w:date="2015-03-16T12:34:00Z"/>
                <w:lang w:val="en-GB"/>
              </w:rPr>
            </w:pPr>
            <w:ins w:id="355" w:author="Andrew.Crawford" w:date="2015-03-16T12:38:00Z">
              <w:r>
                <w:rPr>
                  <w:lang w:val="en-GB"/>
                </w:rPr>
                <w:t>Input Field</w:t>
              </w:r>
            </w:ins>
          </w:p>
        </w:tc>
        <w:tc>
          <w:tcPr>
            <w:tcW w:w="1239" w:type="dxa"/>
          </w:tcPr>
          <w:p w:rsidR="00305FB9" w:rsidRDefault="00F40723" w:rsidP="00DF65C4">
            <w:pPr>
              <w:rPr>
                <w:ins w:id="356" w:author="Andrew.Crawford" w:date="2015-03-16T13:35:00Z"/>
                <w:lang w:val="en-GB"/>
              </w:rPr>
            </w:pPr>
            <w:ins w:id="357" w:author="Andrew.Crawford" w:date="2015-03-16T12:38:00Z">
              <w:r>
                <w:rPr>
                  <w:lang w:val="en-GB"/>
                </w:rPr>
                <w:t>Y</w:t>
              </w:r>
            </w:ins>
          </w:p>
          <w:p w:rsidR="002E3320" w:rsidRDefault="002E3320" w:rsidP="00DF65C4">
            <w:pPr>
              <w:rPr>
                <w:ins w:id="358" w:author="Andrew.Crawford" w:date="2015-03-16T12:34:00Z"/>
                <w:lang w:val="en-GB"/>
              </w:rPr>
            </w:pPr>
          </w:p>
        </w:tc>
      </w:tr>
    </w:tbl>
    <w:p w:rsidR="00305FB9" w:rsidRDefault="00305FB9" w:rsidP="00305FB9">
      <w:pPr>
        <w:pStyle w:val="Heading2"/>
        <w:tabs>
          <w:tab w:val="clear" w:pos="644"/>
          <w:tab w:val="num" w:pos="567"/>
        </w:tabs>
        <w:ind w:left="851"/>
        <w:rPr>
          <w:ins w:id="359" w:author="Andrew.Crawford" w:date="2015-03-16T12:34:00Z"/>
        </w:rPr>
      </w:pPr>
      <w:ins w:id="360" w:author="Andrew.Crawford" w:date="2015-03-16T12:34:00Z">
        <w:r>
          <w:t xml:space="preserve"> </w:t>
        </w:r>
        <w:bookmarkStart w:id="361" w:name="_Toc414285325"/>
        <w:r>
          <w:t>Screen Actions</w:t>
        </w:r>
        <w:bookmarkEnd w:id="361"/>
      </w:ins>
    </w:p>
    <w:tbl>
      <w:tblPr>
        <w:tblStyle w:val="TableGrid"/>
        <w:tblW w:w="10774" w:type="dxa"/>
        <w:tblInd w:w="-743" w:type="dxa"/>
        <w:tblLook w:val="04A0"/>
      </w:tblPr>
      <w:tblGrid>
        <w:gridCol w:w="5753"/>
        <w:gridCol w:w="5021"/>
      </w:tblGrid>
      <w:tr w:rsidR="00305FB9" w:rsidTr="00DF65C4">
        <w:trPr>
          <w:ins w:id="362" w:author="Andrew.Crawford" w:date="2015-03-16T12:34:00Z"/>
        </w:trPr>
        <w:tc>
          <w:tcPr>
            <w:tcW w:w="5753" w:type="dxa"/>
          </w:tcPr>
          <w:p w:rsidR="00305FB9" w:rsidRPr="001E2B3E" w:rsidRDefault="00305FB9" w:rsidP="00DF65C4">
            <w:pPr>
              <w:pStyle w:val="ListParagraph"/>
              <w:ind w:left="0"/>
              <w:rPr>
                <w:ins w:id="363" w:author="Andrew.Crawford" w:date="2015-03-16T12:34:00Z"/>
                <w:b/>
                <w:lang w:val="en-GB"/>
              </w:rPr>
            </w:pPr>
            <w:ins w:id="364" w:author="Andrew.Crawford" w:date="2015-03-16T12:34:00Z">
              <w:r w:rsidRPr="001E2B3E">
                <w:rPr>
                  <w:b/>
                  <w:lang w:val="en-GB"/>
                </w:rPr>
                <w:t>Condition</w:t>
              </w:r>
            </w:ins>
          </w:p>
        </w:tc>
        <w:tc>
          <w:tcPr>
            <w:tcW w:w="5021" w:type="dxa"/>
          </w:tcPr>
          <w:p w:rsidR="00305FB9" w:rsidRPr="001E2B3E" w:rsidRDefault="00305FB9" w:rsidP="00DF65C4">
            <w:pPr>
              <w:pStyle w:val="ListParagraph"/>
              <w:ind w:left="0"/>
              <w:rPr>
                <w:ins w:id="365" w:author="Andrew.Crawford" w:date="2015-03-16T12:34:00Z"/>
                <w:b/>
                <w:lang w:val="en-GB"/>
              </w:rPr>
            </w:pPr>
            <w:ins w:id="366" w:author="Andrew.Crawford" w:date="2015-03-16T12:34:00Z">
              <w:r w:rsidRPr="001E2B3E">
                <w:rPr>
                  <w:b/>
                  <w:lang w:val="en-GB"/>
                </w:rPr>
                <w:t>Action</w:t>
              </w:r>
            </w:ins>
          </w:p>
        </w:tc>
      </w:tr>
      <w:tr w:rsidR="005232C7" w:rsidTr="00DF65C4">
        <w:trPr>
          <w:ins w:id="367" w:author="Andrew.Crawford" w:date="2015-03-16T12:34:00Z"/>
        </w:trPr>
        <w:tc>
          <w:tcPr>
            <w:tcW w:w="5753" w:type="dxa"/>
          </w:tcPr>
          <w:p w:rsidR="005232C7" w:rsidRDefault="00AE0CE9" w:rsidP="00DF65C4">
            <w:pPr>
              <w:pStyle w:val="ListParagraph"/>
              <w:numPr>
                <w:ilvl w:val="0"/>
                <w:numId w:val="18"/>
              </w:numPr>
              <w:rPr>
                <w:ins w:id="368" w:author="Andrew.Crawford" w:date="2015-03-16T12:34:00Z"/>
                <w:lang w:val="en-GB"/>
              </w:rPr>
            </w:pPr>
            <w:ins w:id="369" w:author="Andrew.Crawford" w:date="2015-03-16T13:31:00Z">
              <w:r>
                <w:rPr>
                  <w:lang w:val="en-GB"/>
                </w:rPr>
                <w:t>A mandatory field is missing</w:t>
              </w:r>
            </w:ins>
            <w:ins w:id="370" w:author="Andrew.Crawford" w:date="2015-03-16T13:32:00Z">
              <w:r>
                <w:rPr>
                  <w:lang w:val="en-GB"/>
                </w:rPr>
                <w:t xml:space="preserve"> from the screen.</w:t>
              </w:r>
            </w:ins>
          </w:p>
        </w:tc>
        <w:tc>
          <w:tcPr>
            <w:tcW w:w="5021" w:type="dxa"/>
          </w:tcPr>
          <w:p w:rsidR="005232C7" w:rsidRDefault="005232C7" w:rsidP="00DF65C4">
            <w:pPr>
              <w:pStyle w:val="ListParagraph"/>
              <w:numPr>
                <w:ilvl w:val="0"/>
                <w:numId w:val="25"/>
              </w:numPr>
              <w:rPr>
                <w:ins w:id="371" w:author="Andrew.Crawford" w:date="2015-03-16T12:34:00Z"/>
                <w:lang w:val="en-GB"/>
              </w:rPr>
            </w:pPr>
            <w:ins w:id="372" w:author="Andrew.Crawford" w:date="2015-03-16T13:31:00Z">
              <w:r>
                <w:rPr>
                  <w:lang w:val="en-GB"/>
                </w:rPr>
                <w:t xml:space="preserve">The message </w:t>
              </w:r>
            </w:ins>
            <w:ins w:id="373" w:author="Andrew.Crawford" w:date="2015-03-16T13:32:00Z">
              <w:r w:rsidR="00CA78C9">
                <w:rPr>
                  <w:lang w:val="en-GB"/>
                </w:rPr>
                <w:t xml:space="preserve">PASSWORD_0001 </w:t>
              </w:r>
            </w:ins>
            <w:ins w:id="374" w:author="Andrew.Crawford" w:date="2015-03-16T13:31:00Z">
              <w:r>
                <w:rPr>
                  <w:lang w:val="en-GB"/>
                </w:rPr>
                <w:t>appears as an error</w:t>
              </w:r>
            </w:ins>
            <w:ins w:id="375" w:author="Andrew.Crawford" w:date="2015-03-16T13:40:00Z">
              <w:r w:rsidR="00554668">
                <w:rPr>
                  <w:lang w:val="en-GB"/>
                </w:rPr>
                <w:t xml:space="preserve"> message</w:t>
              </w:r>
            </w:ins>
            <w:ins w:id="376" w:author="Andrew.Crawford" w:date="2015-03-16T13:31:00Z">
              <w:r>
                <w:rPr>
                  <w:lang w:val="en-GB"/>
                </w:rPr>
                <w:t>.</w:t>
              </w:r>
            </w:ins>
          </w:p>
        </w:tc>
      </w:tr>
      <w:tr w:rsidR="00953231" w:rsidTr="00DF65C4">
        <w:trPr>
          <w:ins w:id="377" w:author="Andrew.Crawford" w:date="2015-03-16T12:34:00Z"/>
        </w:trPr>
        <w:tc>
          <w:tcPr>
            <w:tcW w:w="5753" w:type="dxa"/>
          </w:tcPr>
          <w:p w:rsidR="00953231" w:rsidRDefault="00953231" w:rsidP="00DF65C4">
            <w:pPr>
              <w:pStyle w:val="ListParagraph"/>
              <w:numPr>
                <w:ilvl w:val="0"/>
                <w:numId w:val="20"/>
              </w:numPr>
              <w:rPr>
                <w:ins w:id="378" w:author="Andrew.Crawford" w:date="2015-03-16T12:34:00Z"/>
                <w:lang w:val="en-GB"/>
              </w:rPr>
            </w:pPr>
            <w:ins w:id="379" w:author="Andrew.Crawford" w:date="2015-03-16T13:31:00Z">
              <w:r>
                <w:rPr>
                  <w:lang w:val="en-GB"/>
                </w:rPr>
                <w:t>The value against ‘Password’ and ‘Reenter Password’ do not match</w:t>
              </w:r>
            </w:ins>
          </w:p>
        </w:tc>
        <w:tc>
          <w:tcPr>
            <w:tcW w:w="5021" w:type="dxa"/>
          </w:tcPr>
          <w:p w:rsidR="00953231" w:rsidRDefault="00953231" w:rsidP="00DF65C4">
            <w:pPr>
              <w:pStyle w:val="ListParagraph"/>
              <w:numPr>
                <w:ilvl w:val="0"/>
                <w:numId w:val="23"/>
              </w:numPr>
              <w:rPr>
                <w:ins w:id="380" w:author="Andrew.Crawford" w:date="2015-03-16T12:34:00Z"/>
                <w:lang w:val="en-GB"/>
              </w:rPr>
            </w:pPr>
            <w:ins w:id="381" w:author="Andrew.Crawford" w:date="2015-03-16T13:31:00Z">
              <w:r>
                <w:rPr>
                  <w:lang w:val="en-GB"/>
                </w:rPr>
                <w:t>The message CREATE_0007 appears as an error</w:t>
              </w:r>
            </w:ins>
            <w:ins w:id="382" w:author="Andrew.Crawford" w:date="2015-03-16T13:40:00Z">
              <w:r w:rsidR="00554668">
                <w:rPr>
                  <w:lang w:val="en-GB"/>
                </w:rPr>
                <w:t xml:space="preserve"> message</w:t>
              </w:r>
            </w:ins>
            <w:ins w:id="383" w:author="Andrew.Crawford" w:date="2015-03-16T13:31:00Z">
              <w:r>
                <w:rPr>
                  <w:lang w:val="en-GB"/>
                </w:rPr>
                <w:t>.</w:t>
              </w:r>
            </w:ins>
          </w:p>
        </w:tc>
      </w:tr>
      <w:tr w:rsidR="00305FB9" w:rsidTr="00DF65C4">
        <w:trPr>
          <w:ins w:id="384" w:author="Andrew.Crawford" w:date="2015-03-16T12:34:00Z"/>
        </w:trPr>
        <w:tc>
          <w:tcPr>
            <w:tcW w:w="5753" w:type="dxa"/>
          </w:tcPr>
          <w:p w:rsidR="00000000" w:rsidRDefault="00554668">
            <w:pPr>
              <w:pStyle w:val="ListParagraph"/>
              <w:numPr>
                <w:ilvl w:val="0"/>
                <w:numId w:val="21"/>
              </w:numPr>
              <w:rPr>
                <w:ins w:id="385" w:author="Andrew.Crawford" w:date="2015-03-16T13:40:00Z"/>
                <w:lang w:val="en-GB"/>
              </w:rPr>
              <w:pPrChange w:id="386" w:author="Andrew.Crawford" w:date="2015-03-16T13:40:00Z">
                <w:pPr>
                  <w:spacing w:after="200" w:line="276" w:lineRule="auto"/>
                </w:pPr>
              </w:pPrChange>
            </w:pPr>
            <w:ins w:id="387" w:author="Andrew.Crawford" w:date="2015-03-16T13:40:00Z">
              <w:r>
                <w:rPr>
                  <w:lang w:val="en-GB"/>
                </w:rPr>
                <w:t>User sees either Password field.</w:t>
              </w:r>
            </w:ins>
          </w:p>
          <w:p w:rsidR="00000000" w:rsidRDefault="00554668">
            <w:pPr>
              <w:pStyle w:val="ListParagraph"/>
              <w:numPr>
                <w:ilvl w:val="0"/>
                <w:numId w:val="21"/>
              </w:numPr>
              <w:rPr>
                <w:ins w:id="388" w:author="Andrew.Crawford" w:date="2015-03-16T13:40:00Z"/>
                <w:lang w:val="en-GB"/>
              </w:rPr>
              <w:pPrChange w:id="389" w:author="Andrew.Crawford" w:date="2015-03-16T13:40:00Z">
                <w:pPr>
                  <w:spacing w:after="200" w:line="276" w:lineRule="auto"/>
                </w:pPr>
              </w:pPrChange>
            </w:pPr>
            <w:ins w:id="390" w:author="Andrew.Crawford" w:date="2015-03-16T13:40:00Z">
              <w:r>
                <w:rPr>
                  <w:lang w:val="en-GB"/>
                </w:rPr>
                <w:t>User successfully enters a password.</w:t>
              </w:r>
            </w:ins>
          </w:p>
          <w:p w:rsidR="00000000" w:rsidRDefault="00554668">
            <w:pPr>
              <w:pStyle w:val="ListParagraph"/>
              <w:numPr>
                <w:ilvl w:val="0"/>
                <w:numId w:val="21"/>
              </w:numPr>
              <w:rPr>
                <w:ins w:id="391" w:author="Andrew.Crawford" w:date="2015-03-16T13:41:00Z"/>
                <w:lang w:val="en-GB"/>
              </w:rPr>
              <w:pPrChange w:id="392" w:author="Andrew.Crawford" w:date="2015-03-16T13:40:00Z">
                <w:pPr>
                  <w:spacing w:after="200" w:line="276" w:lineRule="auto"/>
                </w:pPr>
              </w:pPrChange>
            </w:pPr>
            <w:ins w:id="393" w:author="Andrew.Crawford" w:date="2015-03-16T13:41:00Z">
              <w:r>
                <w:rPr>
                  <w:lang w:val="en-GB"/>
                </w:rPr>
                <w:t>Any earlier validations with the old password and the re-entered password pass (if the fields are shown).</w:t>
              </w:r>
            </w:ins>
          </w:p>
          <w:p w:rsidR="00000000" w:rsidRDefault="00554668">
            <w:pPr>
              <w:pStyle w:val="ListParagraph"/>
              <w:numPr>
                <w:ilvl w:val="0"/>
                <w:numId w:val="21"/>
              </w:numPr>
              <w:rPr>
                <w:ins w:id="394" w:author="Andrew.Crawford" w:date="2015-03-16T12:34:00Z"/>
                <w:lang w:val="en-GB"/>
              </w:rPr>
              <w:pPrChange w:id="395" w:author="Andrew.Crawford" w:date="2015-03-16T13:40:00Z">
                <w:pPr>
                  <w:spacing w:after="200" w:line="276" w:lineRule="auto"/>
                </w:pPr>
              </w:pPrChange>
            </w:pPr>
            <w:ins w:id="396" w:author="Andrew.Crawford" w:date="2015-03-16T13:41:00Z">
              <w:r>
                <w:rPr>
                  <w:lang w:val="en-GB"/>
                </w:rPr>
                <w:t>The Update Password Service returns a success response.</w:t>
              </w:r>
            </w:ins>
            <w:ins w:id="397" w:author="Andrew.Crawford" w:date="2015-03-16T13:40:00Z">
              <w:r>
                <w:rPr>
                  <w:lang w:val="en-GB"/>
                </w:rPr>
                <w:t xml:space="preserve"> </w:t>
              </w:r>
            </w:ins>
          </w:p>
        </w:tc>
        <w:tc>
          <w:tcPr>
            <w:tcW w:w="5021" w:type="dxa"/>
          </w:tcPr>
          <w:p w:rsidR="00000000" w:rsidRDefault="00554668">
            <w:pPr>
              <w:pStyle w:val="ListParagraph"/>
              <w:numPr>
                <w:ilvl w:val="0"/>
                <w:numId w:val="21"/>
              </w:numPr>
              <w:rPr>
                <w:ins w:id="398" w:author="Andrew.Crawford" w:date="2015-03-16T12:34:00Z"/>
                <w:lang w:val="en-GB"/>
              </w:rPr>
              <w:pPrChange w:id="399" w:author="Andrew.Crawford" w:date="2015-03-16T13:41:00Z">
                <w:pPr>
                  <w:pStyle w:val="ListParagraph"/>
                  <w:spacing w:after="200" w:line="276" w:lineRule="auto"/>
                </w:pPr>
              </w:pPrChange>
            </w:pPr>
            <w:ins w:id="400" w:author="Andrew.Crawford" w:date="2015-03-16T13:41:00Z">
              <w:r>
                <w:rPr>
                  <w:lang w:val="en-GB"/>
                </w:rPr>
                <w:t>The message PASSWORD_0003 appears as an information message.</w:t>
              </w:r>
            </w:ins>
          </w:p>
        </w:tc>
      </w:tr>
    </w:tbl>
    <w:p w:rsidR="006B775D" w:rsidRDefault="006B775D" w:rsidP="00D7057A">
      <w:pPr>
        <w:pStyle w:val="ListParagraph"/>
        <w:ind w:left="792"/>
        <w:rPr>
          <w:ins w:id="401" w:author="Andrew.Crawford" w:date="2015-03-16T13:57:00Z"/>
          <w:lang w:val="en-GB"/>
        </w:rPr>
      </w:pPr>
    </w:p>
    <w:p w:rsidR="005B593A" w:rsidRDefault="005B593A" w:rsidP="005B593A">
      <w:pPr>
        <w:pStyle w:val="Heading1"/>
        <w:rPr>
          <w:ins w:id="402" w:author="Andrew.Crawford" w:date="2015-03-16T13:57:00Z"/>
        </w:rPr>
      </w:pPr>
      <w:bookmarkStart w:id="403" w:name="_Toc414285326"/>
      <w:ins w:id="404" w:author="Andrew.Crawford" w:date="2015-03-16T13:57:00Z">
        <w:r>
          <w:t>Agree Terms and Conditions</w:t>
        </w:r>
      </w:ins>
      <w:ins w:id="405" w:author="Andrew.Crawford" w:date="2015-03-16T14:00:00Z">
        <w:r w:rsidR="007A7DAC">
          <w:t xml:space="preserve"> Page</w:t>
        </w:r>
      </w:ins>
      <w:bookmarkEnd w:id="403"/>
    </w:p>
    <w:p w:rsidR="005B593A" w:rsidRDefault="005B593A" w:rsidP="005B593A">
      <w:pPr>
        <w:pStyle w:val="Heading2"/>
        <w:rPr>
          <w:ins w:id="406" w:author="Andrew.Crawford" w:date="2015-03-16T13:57:00Z"/>
        </w:rPr>
      </w:pPr>
      <w:bookmarkStart w:id="407" w:name="_Toc414285327"/>
      <w:ins w:id="408" w:author="Andrew.Crawford" w:date="2015-03-16T13:57:00Z">
        <w:r>
          <w:t>Introduction</w:t>
        </w:r>
        <w:bookmarkEnd w:id="407"/>
      </w:ins>
    </w:p>
    <w:p w:rsidR="005B593A" w:rsidRDefault="005B593A" w:rsidP="005B593A">
      <w:pPr>
        <w:ind w:left="644"/>
        <w:rPr>
          <w:ins w:id="409" w:author="Andrew.Crawford" w:date="2015-03-16T13:58:00Z"/>
          <w:lang w:val="en-GB"/>
        </w:rPr>
      </w:pPr>
      <w:ins w:id="410" w:author="Andrew.Crawford" w:date="2015-03-16T13:57:00Z">
        <w:r>
          <w:rPr>
            <w:lang w:val="en-GB"/>
          </w:rPr>
          <w:t xml:space="preserve">This will only be shown if the Login service returned </w:t>
        </w:r>
      </w:ins>
      <w:ins w:id="411" w:author="Andrew.Crawford" w:date="2015-03-16T13:58:00Z">
        <w:r>
          <w:rPr>
            <w:lang w:val="en-GB"/>
          </w:rPr>
          <w:t>‘REDIRECT-TOC’.</w:t>
        </w:r>
      </w:ins>
    </w:p>
    <w:p w:rsidR="005B593A" w:rsidRDefault="005B593A" w:rsidP="005B593A">
      <w:pPr>
        <w:ind w:left="644"/>
        <w:rPr>
          <w:ins w:id="412" w:author="Andrew.Crawford" w:date="2015-03-16T13:57:00Z"/>
          <w:lang w:val="en-GB"/>
        </w:rPr>
      </w:pPr>
      <w:ins w:id="413" w:author="Andrew.Crawford" w:date="2015-03-16T13:58:00Z">
        <w:r>
          <w:rPr>
            <w:lang w:val="en-GB"/>
          </w:rPr>
          <w:t>This was specified as a separate page, but it should be similar in content to the Reset password page (from the Member screen)</w:t>
        </w:r>
      </w:ins>
    </w:p>
    <w:p w:rsidR="005B593A" w:rsidRPr="00FD1DC0" w:rsidRDefault="005B593A" w:rsidP="005B593A">
      <w:pPr>
        <w:pStyle w:val="Heading2"/>
        <w:rPr>
          <w:ins w:id="414" w:author="Andrew.Crawford" w:date="2015-03-16T13:57:00Z"/>
        </w:rPr>
      </w:pPr>
      <w:bookmarkStart w:id="415" w:name="_Toc414285328"/>
      <w:ins w:id="416" w:author="Andrew.Crawford" w:date="2015-03-16T13:57:00Z">
        <w:r>
          <w:t>Screen Access</w:t>
        </w:r>
        <w:bookmarkEnd w:id="415"/>
      </w:ins>
    </w:p>
    <w:p w:rsidR="005B593A" w:rsidRPr="00DF62B3" w:rsidRDefault="005B593A" w:rsidP="005B593A">
      <w:pPr>
        <w:ind w:left="644"/>
        <w:rPr>
          <w:ins w:id="417" w:author="Andrew.Crawford" w:date="2015-03-16T13:57:00Z"/>
          <w:lang w:val="en-GB"/>
        </w:rPr>
      </w:pPr>
      <w:ins w:id="418" w:author="Andrew.Crawford" w:date="2015-03-16T13:58:00Z">
        <w:r>
          <w:rPr>
            <w:lang w:val="en-GB"/>
          </w:rPr>
          <w:t>All roles will be able to access this page.</w:t>
        </w:r>
      </w:ins>
    </w:p>
    <w:p w:rsidR="005B593A" w:rsidRPr="00FD1DC0" w:rsidRDefault="005B593A" w:rsidP="005B593A">
      <w:pPr>
        <w:pStyle w:val="Heading2"/>
        <w:rPr>
          <w:ins w:id="419" w:author="Andrew.Crawford" w:date="2015-03-16T13:57:00Z"/>
        </w:rPr>
      </w:pPr>
      <w:ins w:id="420" w:author="Andrew.Crawford" w:date="2015-03-16T13:57:00Z">
        <w:r>
          <w:t xml:space="preserve"> </w:t>
        </w:r>
        <w:bookmarkStart w:id="421" w:name="_Toc414285329"/>
        <w:r>
          <w:t>Navigation to Page</w:t>
        </w:r>
        <w:bookmarkEnd w:id="421"/>
      </w:ins>
    </w:p>
    <w:p w:rsidR="005B593A" w:rsidRDefault="00385445" w:rsidP="005B593A">
      <w:pPr>
        <w:pStyle w:val="ListParagraph"/>
        <w:numPr>
          <w:ilvl w:val="0"/>
          <w:numId w:val="27"/>
        </w:numPr>
        <w:ind w:left="709"/>
        <w:rPr>
          <w:ins w:id="422" w:author="Andrew.Crawford" w:date="2015-03-16T13:57:00Z"/>
          <w:lang w:val="en-GB"/>
        </w:rPr>
      </w:pPr>
      <w:ins w:id="423" w:author="Andrew.Crawford" w:date="2015-03-16T13:59:00Z">
        <w:r>
          <w:rPr>
            <w:lang w:val="en-GB"/>
          </w:rPr>
          <w:t>This will only be shown when the login service returns ‘REDIRECT-TOC’</w:t>
        </w:r>
      </w:ins>
    </w:p>
    <w:p w:rsidR="005B593A" w:rsidRDefault="005B593A" w:rsidP="005B593A">
      <w:pPr>
        <w:pStyle w:val="Heading2"/>
        <w:rPr>
          <w:ins w:id="424" w:author="Andrew.Crawford" w:date="2015-03-16T13:57:00Z"/>
        </w:rPr>
      </w:pPr>
      <w:ins w:id="425" w:author="Andrew.Crawford" w:date="2015-03-16T13:57:00Z">
        <w:r>
          <w:t xml:space="preserve"> </w:t>
        </w:r>
        <w:bookmarkStart w:id="426" w:name="_Toc414285330"/>
        <w:r>
          <w:t>Navigation from Page</w:t>
        </w:r>
        <w:bookmarkEnd w:id="426"/>
      </w:ins>
    </w:p>
    <w:p w:rsidR="005B593A" w:rsidRPr="003130FB" w:rsidRDefault="007A7DAC" w:rsidP="005B593A">
      <w:pPr>
        <w:pStyle w:val="ListParagraph"/>
        <w:numPr>
          <w:ilvl w:val="0"/>
          <w:numId w:val="42"/>
        </w:numPr>
        <w:rPr>
          <w:ins w:id="427" w:author="Andrew.Crawford" w:date="2015-03-16T13:57:00Z"/>
          <w:lang w:val="en-GB"/>
        </w:rPr>
      </w:pPr>
      <w:ins w:id="428" w:author="Andrew.Crawford" w:date="2015-03-16T13:59:00Z">
        <w:r>
          <w:rPr>
            <w:lang w:val="en-GB"/>
          </w:rPr>
          <w:t>A user cannot navigate away from this page. They must accept it the terms and conditions to be able to access Privileges</w:t>
        </w:r>
      </w:ins>
    </w:p>
    <w:p w:rsidR="005B593A" w:rsidRDefault="005B593A" w:rsidP="005B593A">
      <w:pPr>
        <w:pStyle w:val="Heading2"/>
        <w:tabs>
          <w:tab w:val="clear" w:pos="644"/>
          <w:tab w:val="num" w:pos="993"/>
        </w:tabs>
        <w:ind w:left="709"/>
        <w:rPr>
          <w:ins w:id="429" w:author="Andrew.Crawford" w:date="2015-03-16T13:57:00Z"/>
        </w:rPr>
      </w:pPr>
      <w:ins w:id="430" w:author="Andrew.Crawford" w:date="2015-03-16T13:57:00Z">
        <w:r>
          <w:t xml:space="preserve"> </w:t>
        </w:r>
        <w:bookmarkStart w:id="431" w:name="_Toc414285331"/>
        <w:r>
          <w:t>Screen Wireframes</w:t>
        </w:r>
        <w:bookmarkEnd w:id="431"/>
      </w:ins>
    </w:p>
    <w:p w:rsidR="005B593A" w:rsidRDefault="000B7C61" w:rsidP="005B593A">
      <w:pPr>
        <w:ind w:left="414" w:firstLine="720"/>
        <w:rPr>
          <w:ins w:id="432" w:author="Andrew.Crawford" w:date="2015-03-16T13:57:00Z"/>
          <w:lang w:val="en-GB"/>
        </w:rPr>
      </w:pPr>
      <w:ins w:id="433" w:author="Andrew.Crawford" w:date="2015-03-16T14:06:00Z">
        <w:r>
          <w:rPr>
            <w:noProof/>
            <w:lang w:val="en-US"/>
          </w:rPr>
          <w:drawing>
            <wp:inline distT="0" distB="0" distL="0" distR="0">
              <wp:extent cx="4822190" cy="1087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2190" cy="1087120"/>
                      </a:xfrm>
                      <a:prstGeom prst="rect">
                        <a:avLst/>
                      </a:prstGeom>
                      <a:noFill/>
                      <a:ln>
                        <a:noFill/>
                      </a:ln>
                    </pic:spPr>
                  </pic:pic>
                </a:graphicData>
              </a:graphic>
            </wp:inline>
          </w:drawing>
        </w:r>
      </w:ins>
    </w:p>
    <w:p w:rsidR="005B593A" w:rsidRPr="004C37D7" w:rsidRDefault="005B593A" w:rsidP="005B593A">
      <w:pPr>
        <w:ind w:left="273"/>
        <w:rPr>
          <w:ins w:id="434" w:author="Andrew.Crawford" w:date="2015-03-16T13:57:00Z"/>
          <w:lang w:val="en-GB"/>
        </w:rPr>
      </w:pPr>
      <w:ins w:id="435" w:author="Andrew.Crawford" w:date="2015-03-16T13:57:00Z">
        <w:r>
          <w:rPr>
            <w:b/>
            <w:lang w:val="en-GB"/>
          </w:rPr>
          <w:t xml:space="preserve">Note: </w:t>
        </w:r>
        <w:r>
          <w:rPr>
            <w:lang w:val="en-GB"/>
          </w:rPr>
          <w:t>This is just a rough guide to required fields and basic layout. It is not intended as a final design</w:t>
        </w:r>
      </w:ins>
    </w:p>
    <w:p w:rsidR="005B593A" w:rsidRDefault="005B593A" w:rsidP="005B593A">
      <w:pPr>
        <w:pStyle w:val="Heading3"/>
        <w:numPr>
          <w:ilvl w:val="2"/>
          <w:numId w:val="28"/>
        </w:numPr>
        <w:tabs>
          <w:tab w:val="clear" w:pos="720"/>
          <w:tab w:val="num" w:pos="993"/>
        </w:tabs>
        <w:ind w:hanging="294"/>
        <w:rPr>
          <w:ins w:id="436" w:author="Andrew.Crawford" w:date="2015-03-16T13:57:00Z"/>
        </w:rPr>
      </w:pPr>
      <w:ins w:id="437" w:author="Andrew.Crawford" w:date="2015-03-16T13:57:00Z">
        <w:r>
          <w:t xml:space="preserve"> </w:t>
        </w:r>
        <w:bookmarkStart w:id="438" w:name="_Toc414285332"/>
        <w:r>
          <w:t>Screen Fields</w:t>
        </w:r>
        <w:bookmarkEnd w:id="438"/>
      </w:ins>
    </w:p>
    <w:tbl>
      <w:tblPr>
        <w:tblStyle w:val="TableGrid"/>
        <w:tblW w:w="10774" w:type="dxa"/>
        <w:tblInd w:w="-743" w:type="dxa"/>
        <w:tblLook w:val="04A0"/>
      </w:tblPr>
      <w:tblGrid>
        <w:gridCol w:w="3801"/>
        <w:gridCol w:w="5734"/>
        <w:gridCol w:w="1239"/>
      </w:tblGrid>
      <w:tr w:rsidR="005B593A" w:rsidTr="00DF65C4">
        <w:trPr>
          <w:ins w:id="439" w:author="Andrew.Crawford" w:date="2015-03-16T13:57:00Z"/>
        </w:trPr>
        <w:tc>
          <w:tcPr>
            <w:tcW w:w="3801" w:type="dxa"/>
          </w:tcPr>
          <w:p w:rsidR="005B593A" w:rsidRPr="00771210" w:rsidRDefault="005B593A" w:rsidP="00DF65C4">
            <w:pPr>
              <w:rPr>
                <w:ins w:id="440" w:author="Andrew.Crawford" w:date="2015-03-16T13:57:00Z"/>
                <w:b/>
                <w:lang w:val="en-GB"/>
              </w:rPr>
            </w:pPr>
            <w:ins w:id="441" w:author="Andrew.Crawford" w:date="2015-03-16T13:57:00Z">
              <w:r>
                <w:rPr>
                  <w:b/>
                  <w:lang w:val="en-GB"/>
                </w:rPr>
                <w:t>Item</w:t>
              </w:r>
            </w:ins>
          </w:p>
        </w:tc>
        <w:tc>
          <w:tcPr>
            <w:tcW w:w="5734" w:type="dxa"/>
          </w:tcPr>
          <w:p w:rsidR="005B593A" w:rsidRPr="00771210" w:rsidRDefault="005B593A" w:rsidP="00DF65C4">
            <w:pPr>
              <w:rPr>
                <w:ins w:id="442" w:author="Andrew.Crawford" w:date="2015-03-16T13:57:00Z"/>
                <w:b/>
                <w:lang w:val="en-GB"/>
              </w:rPr>
            </w:pPr>
            <w:ins w:id="443" w:author="Andrew.Crawford" w:date="2015-03-16T13:57:00Z">
              <w:r w:rsidRPr="00771210">
                <w:rPr>
                  <w:b/>
                  <w:lang w:val="en-GB"/>
                </w:rPr>
                <w:t>Type</w:t>
              </w:r>
            </w:ins>
          </w:p>
        </w:tc>
        <w:tc>
          <w:tcPr>
            <w:tcW w:w="1239" w:type="dxa"/>
          </w:tcPr>
          <w:p w:rsidR="005B593A" w:rsidRPr="00771210" w:rsidRDefault="005B593A" w:rsidP="00DF65C4">
            <w:pPr>
              <w:rPr>
                <w:ins w:id="444" w:author="Andrew.Crawford" w:date="2015-03-16T13:57:00Z"/>
                <w:b/>
                <w:lang w:val="en-GB"/>
              </w:rPr>
            </w:pPr>
            <w:ins w:id="445" w:author="Andrew.Crawford" w:date="2015-03-16T13:57:00Z">
              <w:r>
                <w:rPr>
                  <w:b/>
                  <w:lang w:val="en-GB"/>
                </w:rPr>
                <w:t>Mandatory</w:t>
              </w:r>
            </w:ins>
          </w:p>
        </w:tc>
      </w:tr>
      <w:tr w:rsidR="005B593A" w:rsidTr="00DF65C4">
        <w:trPr>
          <w:ins w:id="446" w:author="Andrew.Crawford" w:date="2015-03-16T13:57:00Z"/>
        </w:trPr>
        <w:tc>
          <w:tcPr>
            <w:tcW w:w="3801" w:type="dxa"/>
          </w:tcPr>
          <w:p w:rsidR="005B593A" w:rsidRDefault="007A7DAC" w:rsidP="00DF65C4">
            <w:pPr>
              <w:rPr>
                <w:ins w:id="447" w:author="Andrew.Crawford" w:date="2015-03-16T13:57:00Z"/>
                <w:lang w:val="en-GB"/>
              </w:rPr>
            </w:pPr>
            <w:ins w:id="448" w:author="Andrew.Crawford" w:date="2015-03-16T14:00:00Z">
              <w:del w:id="449" w:author="ilona.charykova" w:date="2015-03-17T08:54:00Z">
                <w:r w:rsidRPr="007A7DAC" w:rsidDel="00C00F4B">
                  <w:rPr>
                    <w:lang w:val="en-GB"/>
                  </w:rPr>
                  <w:delText>Do you agree to the</w:delText>
                </w:r>
              </w:del>
            </w:ins>
            <w:ins w:id="450" w:author="ilona.charykova" w:date="2015-03-17T08:54:00Z">
              <w:r w:rsidR="00C00F4B">
                <w:rPr>
                  <w:lang w:val="en-GB"/>
                </w:rPr>
                <w:t>Updated</w:t>
              </w:r>
            </w:ins>
            <w:ins w:id="451" w:author="Andrew.Crawford" w:date="2015-03-16T14:00:00Z">
              <w:r w:rsidRPr="007A7DAC">
                <w:rPr>
                  <w:lang w:val="en-GB"/>
                </w:rPr>
                <w:t xml:space="preserve"> terms and conditions</w:t>
              </w:r>
              <w:del w:id="452" w:author="ilona.charykova" w:date="2015-03-17T08:54:00Z">
                <w:r w:rsidRPr="007A7DAC" w:rsidDel="00C00F4B">
                  <w:rPr>
                    <w:lang w:val="en-GB"/>
                  </w:rPr>
                  <w:delText>?</w:delText>
                </w:r>
              </w:del>
            </w:ins>
          </w:p>
        </w:tc>
        <w:tc>
          <w:tcPr>
            <w:tcW w:w="5734" w:type="dxa"/>
          </w:tcPr>
          <w:p w:rsidR="005B593A" w:rsidRDefault="007A7DAC" w:rsidP="00DF65C4">
            <w:pPr>
              <w:rPr>
                <w:ins w:id="453" w:author="Andrew.Crawford" w:date="2015-03-16T14:06:00Z"/>
                <w:lang w:val="en-GB"/>
              </w:rPr>
            </w:pPr>
            <w:ins w:id="454" w:author="Andrew.Crawford" w:date="2015-03-16T14:00:00Z">
              <w:r>
                <w:rPr>
                  <w:lang w:val="en-GB"/>
                </w:rPr>
                <w:t>Label</w:t>
              </w:r>
            </w:ins>
            <w:ins w:id="455" w:author="Andrew.Crawford" w:date="2015-03-16T14:06:00Z">
              <w:r w:rsidR="004E2362">
                <w:rPr>
                  <w:lang w:val="en-GB"/>
                </w:rPr>
                <w:t xml:space="preserve"> (with Link)</w:t>
              </w:r>
            </w:ins>
          </w:p>
          <w:p w:rsidR="004E2362" w:rsidRDefault="004E2362" w:rsidP="00DF65C4">
            <w:pPr>
              <w:rPr>
                <w:ins w:id="456" w:author="Andrew.Crawford" w:date="2015-03-16T14:06:00Z"/>
                <w:lang w:val="en-GB"/>
              </w:rPr>
            </w:pPr>
          </w:p>
          <w:p w:rsidR="004E2362" w:rsidRDefault="004E2362" w:rsidP="00DF65C4">
            <w:pPr>
              <w:rPr>
                <w:ins w:id="457" w:author="Andrew.Crawford" w:date="2015-03-16T13:57:00Z"/>
                <w:lang w:val="en-GB"/>
              </w:rPr>
            </w:pPr>
            <w:ins w:id="458" w:author="Andrew.Crawford" w:date="2015-03-16T14:06:00Z">
              <w:r>
                <w:rPr>
                  <w:lang w:val="en-GB"/>
                </w:rPr>
                <w:t>The Terms and Conditions text contains a link that opens up a WCM page in a new window.</w:t>
              </w:r>
            </w:ins>
          </w:p>
        </w:tc>
        <w:tc>
          <w:tcPr>
            <w:tcW w:w="1239" w:type="dxa"/>
          </w:tcPr>
          <w:p w:rsidR="005B593A" w:rsidRDefault="005B593A" w:rsidP="007A7DAC">
            <w:pPr>
              <w:rPr>
                <w:ins w:id="459" w:author="Andrew.Crawford" w:date="2015-03-16T13:57:00Z"/>
                <w:lang w:val="en-GB"/>
              </w:rPr>
            </w:pPr>
          </w:p>
        </w:tc>
      </w:tr>
      <w:tr w:rsidR="005B593A" w:rsidTr="00DF65C4">
        <w:trPr>
          <w:ins w:id="460" w:author="Andrew.Crawford" w:date="2015-03-16T13:57:00Z"/>
        </w:trPr>
        <w:tc>
          <w:tcPr>
            <w:tcW w:w="3801" w:type="dxa"/>
          </w:tcPr>
          <w:p w:rsidR="005B593A" w:rsidRDefault="007A7DAC" w:rsidP="00DF65C4">
            <w:pPr>
              <w:rPr>
                <w:ins w:id="461" w:author="Andrew.Crawford" w:date="2015-03-16T13:57:00Z"/>
                <w:lang w:val="en-GB"/>
              </w:rPr>
            </w:pPr>
            <w:ins w:id="462" w:author="Andrew.Crawford" w:date="2015-03-16T14:00:00Z">
              <w:r>
                <w:rPr>
                  <w:lang w:val="en-GB"/>
                </w:rPr>
                <w:t>Accept checkbox</w:t>
              </w:r>
            </w:ins>
          </w:p>
        </w:tc>
        <w:tc>
          <w:tcPr>
            <w:tcW w:w="5734" w:type="dxa"/>
          </w:tcPr>
          <w:p w:rsidR="005B593A" w:rsidRDefault="007A7DAC" w:rsidP="00DF65C4">
            <w:pPr>
              <w:rPr>
                <w:ins w:id="463" w:author="Andrew.Crawford" w:date="2015-03-16T13:57:00Z"/>
                <w:lang w:val="en-GB"/>
              </w:rPr>
            </w:pPr>
            <w:ins w:id="464" w:author="Andrew.Crawford" w:date="2015-03-16T14:00:00Z">
              <w:r>
                <w:rPr>
                  <w:lang w:val="en-GB"/>
                </w:rPr>
                <w:t>checkbox</w:t>
              </w:r>
            </w:ins>
          </w:p>
        </w:tc>
        <w:tc>
          <w:tcPr>
            <w:tcW w:w="1239" w:type="dxa"/>
          </w:tcPr>
          <w:p w:rsidR="005B593A" w:rsidRDefault="005B593A" w:rsidP="00DF65C4">
            <w:pPr>
              <w:rPr>
                <w:ins w:id="465" w:author="Andrew.Crawford" w:date="2015-03-16T13:57:00Z"/>
                <w:lang w:val="en-GB"/>
              </w:rPr>
            </w:pPr>
            <w:ins w:id="466" w:author="Andrew.Crawford" w:date="2015-03-16T13:57:00Z">
              <w:r>
                <w:rPr>
                  <w:lang w:val="en-GB"/>
                </w:rPr>
                <w:t>Y</w:t>
              </w:r>
            </w:ins>
          </w:p>
          <w:p w:rsidR="005B593A" w:rsidRDefault="005B593A" w:rsidP="00DF65C4">
            <w:pPr>
              <w:rPr>
                <w:ins w:id="467" w:author="Andrew.Crawford" w:date="2015-03-16T13:57:00Z"/>
                <w:lang w:val="en-GB"/>
              </w:rPr>
            </w:pPr>
          </w:p>
        </w:tc>
      </w:tr>
    </w:tbl>
    <w:p w:rsidR="005B593A" w:rsidRDefault="005B593A" w:rsidP="005B593A">
      <w:pPr>
        <w:pStyle w:val="Heading2"/>
        <w:tabs>
          <w:tab w:val="clear" w:pos="644"/>
          <w:tab w:val="num" w:pos="567"/>
        </w:tabs>
        <w:ind w:left="851"/>
        <w:rPr>
          <w:ins w:id="468" w:author="Andrew.Crawford" w:date="2015-03-16T13:57:00Z"/>
        </w:rPr>
      </w:pPr>
      <w:ins w:id="469" w:author="Andrew.Crawford" w:date="2015-03-16T13:57:00Z">
        <w:r>
          <w:t xml:space="preserve"> </w:t>
        </w:r>
        <w:bookmarkStart w:id="470" w:name="_Toc414285333"/>
        <w:r>
          <w:t>Screen Actions</w:t>
        </w:r>
        <w:bookmarkEnd w:id="470"/>
      </w:ins>
    </w:p>
    <w:tbl>
      <w:tblPr>
        <w:tblStyle w:val="TableGrid"/>
        <w:tblW w:w="10774" w:type="dxa"/>
        <w:tblInd w:w="-743" w:type="dxa"/>
        <w:tblLook w:val="04A0"/>
      </w:tblPr>
      <w:tblGrid>
        <w:gridCol w:w="5753"/>
        <w:gridCol w:w="5021"/>
      </w:tblGrid>
      <w:tr w:rsidR="005B593A" w:rsidTr="00DF65C4">
        <w:trPr>
          <w:ins w:id="471" w:author="Andrew.Crawford" w:date="2015-03-16T13:57:00Z"/>
        </w:trPr>
        <w:tc>
          <w:tcPr>
            <w:tcW w:w="5753" w:type="dxa"/>
          </w:tcPr>
          <w:p w:rsidR="005B593A" w:rsidRPr="001E2B3E" w:rsidRDefault="005B593A" w:rsidP="00DF65C4">
            <w:pPr>
              <w:pStyle w:val="ListParagraph"/>
              <w:ind w:left="0"/>
              <w:rPr>
                <w:ins w:id="472" w:author="Andrew.Crawford" w:date="2015-03-16T13:57:00Z"/>
                <w:b/>
                <w:lang w:val="en-GB"/>
              </w:rPr>
            </w:pPr>
            <w:ins w:id="473" w:author="Andrew.Crawford" w:date="2015-03-16T13:57:00Z">
              <w:r w:rsidRPr="001E2B3E">
                <w:rPr>
                  <w:b/>
                  <w:lang w:val="en-GB"/>
                </w:rPr>
                <w:t>Condition</w:t>
              </w:r>
            </w:ins>
          </w:p>
        </w:tc>
        <w:tc>
          <w:tcPr>
            <w:tcW w:w="5021" w:type="dxa"/>
          </w:tcPr>
          <w:p w:rsidR="005B593A" w:rsidRPr="001E2B3E" w:rsidRDefault="005B593A" w:rsidP="00DF65C4">
            <w:pPr>
              <w:pStyle w:val="ListParagraph"/>
              <w:ind w:left="0"/>
              <w:rPr>
                <w:ins w:id="474" w:author="Andrew.Crawford" w:date="2015-03-16T13:57:00Z"/>
                <w:b/>
                <w:lang w:val="en-GB"/>
              </w:rPr>
            </w:pPr>
            <w:ins w:id="475" w:author="Andrew.Crawford" w:date="2015-03-16T13:57:00Z">
              <w:r w:rsidRPr="001E2B3E">
                <w:rPr>
                  <w:b/>
                  <w:lang w:val="en-GB"/>
                </w:rPr>
                <w:t>Action</w:t>
              </w:r>
            </w:ins>
          </w:p>
        </w:tc>
      </w:tr>
      <w:tr w:rsidR="005B593A" w:rsidTr="00DF65C4">
        <w:trPr>
          <w:ins w:id="476" w:author="Andrew.Crawford" w:date="2015-03-16T13:57:00Z"/>
        </w:trPr>
        <w:tc>
          <w:tcPr>
            <w:tcW w:w="5753" w:type="dxa"/>
          </w:tcPr>
          <w:p w:rsidR="005B593A" w:rsidRDefault="00663747" w:rsidP="00663747">
            <w:pPr>
              <w:pStyle w:val="ListParagraph"/>
              <w:numPr>
                <w:ilvl w:val="0"/>
                <w:numId w:val="18"/>
              </w:numPr>
              <w:rPr>
                <w:ins w:id="477" w:author="Andrew.Crawford" w:date="2015-03-16T14:01:00Z"/>
                <w:lang w:val="en-GB"/>
              </w:rPr>
            </w:pPr>
            <w:ins w:id="478" w:author="Andrew.Crawford" w:date="2015-03-16T14:00:00Z">
              <w:r>
                <w:rPr>
                  <w:lang w:val="en-GB"/>
                </w:rPr>
                <w:t xml:space="preserve">The checkbox </w:t>
              </w:r>
              <w:r w:rsidR="00F40BEC" w:rsidRPr="00F40BEC">
                <w:rPr>
                  <w:b/>
                  <w:lang w:val="en-GB"/>
                  <w:rPrChange w:id="479" w:author="Andrew.Crawford" w:date="2015-03-16T14:01:00Z">
                    <w:rPr>
                      <w:lang w:val="en-GB"/>
                    </w:rPr>
                  </w:rPrChange>
                </w:rPr>
                <w:t>is no</w:t>
              </w:r>
            </w:ins>
            <w:ins w:id="480" w:author="Andrew.Crawford" w:date="2015-03-16T14:01:00Z">
              <w:r w:rsidR="00F40BEC" w:rsidRPr="00F40BEC">
                <w:rPr>
                  <w:b/>
                  <w:lang w:val="en-GB"/>
                  <w:rPrChange w:id="481" w:author="Andrew.Crawford" w:date="2015-03-16T14:01:00Z">
                    <w:rPr>
                      <w:lang w:val="en-GB"/>
                    </w:rPr>
                  </w:rPrChange>
                </w:rPr>
                <w:t>t</w:t>
              </w:r>
            </w:ins>
            <w:ins w:id="482" w:author="Andrew.Crawford" w:date="2015-03-16T14:00:00Z">
              <w:r w:rsidR="007A7DAC">
                <w:rPr>
                  <w:lang w:val="en-GB"/>
                </w:rPr>
                <w:t xml:space="preserve"> </w:t>
              </w:r>
            </w:ins>
            <w:ins w:id="483" w:author="Andrew.Crawford" w:date="2015-03-16T14:01:00Z">
              <w:r>
                <w:rPr>
                  <w:lang w:val="en-GB"/>
                </w:rPr>
                <w:t>checked</w:t>
              </w:r>
            </w:ins>
          </w:p>
          <w:p w:rsidR="00663747" w:rsidRDefault="00663747" w:rsidP="00663747">
            <w:pPr>
              <w:pStyle w:val="ListParagraph"/>
              <w:numPr>
                <w:ilvl w:val="0"/>
                <w:numId w:val="18"/>
              </w:numPr>
              <w:rPr>
                <w:ins w:id="484" w:author="Andrew.Crawford" w:date="2015-03-16T13:57:00Z"/>
                <w:lang w:val="en-GB"/>
              </w:rPr>
            </w:pPr>
            <w:ins w:id="485" w:author="Andrew.Crawford" w:date="2015-03-16T14:01:00Z">
              <w:r>
                <w:rPr>
                  <w:lang w:val="en-GB"/>
                </w:rPr>
                <w:t>The user clicks on the Agree Button.</w:t>
              </w:r>
            </w:ins>
          </w:p>
        </w:tc>
        <w:tc>
          <w:tcPr>
            <w:tcW w:w="5021" w:type="dxa"/>
          </w:tcPr>
          <w:p w:rsidR="005B593A" w:rsidRDefault="005B593A" w:rsidP="00DF65C4">
            <w:pPr>
              <w:pStyle w:val="ListParagraph"/>
              <w:numPr>
                <w:ilvl w:val="0"/>
                <w:numId w:val="25"/>
              </w:numPr>
              <w:rPr>
                <w:ins w:id="486" w:author="Andrew.Crawford" w:date="2015-03-16T13:57:00Z"/>
                <w:lang w:val="en-GB"/>
              </w:rPr>
            </w:pPr>
            <w:ins w:id="487" w:author="Andrew.Crawford" w:date="2015-03-16T13:57:00Z">
              <w:r>
                <w:rPr>
                  <w:lang w:val="en-GB"/>
                </w:rPr>
                <w:t xml:space="preserve">The message </w:t>
              </w:r>
            </w:ins>
            <w:ins w:id="488" w:author="Andrew.Crawford" w:date="2015-03-16T14:01:00Z">
              <w:r w:rsidR="007A7DAC">
                <w:rPr>
                  <w:lang w:val="en-GB"/>
                </w:rPr>
                <w:t xml:space="preserve">LOGIN_0010 </w:t>
              </w:r>
            </w:ins>
            <w:ins w:id="489" w:author="Andrew.Crawford" w:date="2015-03-16T13:57:00Z">
              <w:r>
                <w:rPr>
                  <w:lang w:val="en-GB"/>
                </w:rPr>
                <w:t>appears as an error message.</w:t>
              </w:r>
            </w:ins>
          </w:p>
        </w:tc>
      </w:tr>
      <w:tr w:rsidR="005B593A" w:rsidTr="00DF65C4">
        <w:trPr>
          <w:ins w:id="490" w:author="Andrew.Crawford" w:date="2015-03-16T13:57:00Z"/>
        </w:trPr>
        <w:tc>
          <w:tcPr>
            <w:tcW w:w="5753" w:type="dxa"/>
          </w:tcPr>
          <w:p w:rsidR="005B593A" w:rsidRDefault="00187828" w:rsidP="00DF65C4">
            <w:pPr>
              <w:pStyle w:val="ListParagraph"/>
              <w:numPr>
                <w:ilvl w:val="0"/>
                <w:numId w:val="20"/>
              </w:numPr>
              <w:rPr>
                <w:ins w:id="491" w:author="Andrew.Crawford" w:date="2015-03-16T14:01:00Z"/>
                <w:lang w:val="en-GB"/>
              </w:rPr>
            </w:pPr>
            <w:ins w:id="492" w:author="Andrew.Crawford" w:date="2015-03-16T14:01:00Z">
              <w:r>
                <w:rPr>
                  <w:lang w:val="en-GB"/>
                </w:rPr>
                <w:t>The checkbox is checked.</w:t>
              </w:r>
            </w:ins>
          </w:p>
          <w:p w:rsidR="00187828" w:rsidRDefault="00187828" w:rsidP="00DF65C4">
            <w:pPr>
              <w:pStyle w:val="ListParagraph"/>
              <w:numPr>
                <w:ilvl w:val="0"/>
                <w:numId w:val="20"/>
              </w:numPr>
              <w:rPr>
                <w:ins w:id="493" w:author="Andrew.Crawford" w:date="2015-03-16T14:01:00Z"/>
                <w:lang w:val="en-GB"/>
              </w:rPr>
            </w:pPr>
            <w:ins w:id="494" w:author="Andrew.Crawford" w:date="2015-03-16T14:01:00Z">
              <w:r>
                <w:rPr>
                  <w:lang w:val="en-GB"/>
                </w:rPr>
                <w:t>The user clicks on the Agree button.</w:t>
              </w:r>
            </w:ins>
          </w:p>
          <w:p w:rsidR="00000000" w:rsidRDefault="000B7C61">
            <w:pPr>
              <w:pStyle w:val="ListParagraph"/>
              <w:rPr>
                <w:ins w:id="495" w:author="Andrew.Crawford" w:date="2015-03-16T13:57:00Z"/>
                <w:lang w:val="en-GB"/>
              </w:rPr>
              <w:pPrChange w:id="496" w:author="Andrew.Crawford" w:date="2015-03-16T14:01:00Z">
                <w:pPr>
                  <w:pStyle w:val="ListParagraph"/>
                  <w:numPr>
                    <w:numId w:val="20"/>
                  </w:numPr>
                  <w:spacing w:after="200" w:line="276" w:lineRule="auto"/>
                  <w:ind w:hanging="360"/>
                </w:pPr>
              </w:pPrChange>
            </w:pPr>
          </w:p>
        </w:tc>
        <w:tc>
          <w:tcPr>
            <w:tcW w:w="5021" w:type="dxa"/>
          </w:tcPr>
          <w:p w:rsidR="005B593A" w:rsidRDefault="00187828" w:rsidP="00DF65C4">
            <w:pPr>
              <w:pStyle w:val="ListParagraph"/>
              <w:numPr>
                <w:ilvl w:val="0"/>
                <w:numId w:val="23"/>
              </w:numPr>
              <w:rPr>
                <w:ins w:id="497" w:author="Andrew.Crawford" w:date="2015-03-16T13:57:00Z"/>
                <w:lang w:val="en-GB"/>
              </w:rPr>
            </w:pPr>
            <w:ins w:id="498" w:author="Andrew.Crawford" w:date="2015-03-16T14:01:00Z">
              <w:r>
                <w:rPr>
                  <w:lang w:val="en-GB"/>
                </w:rPr>
                <w:t>The user is taken to the Privileges home page.</w:t>
              </w:r>
            </w:ins>
          </w:p>
        </w:tc>
      </w:tr>
    </w:tbl>
    <w:p w:rsidR="005B593A" w:rsidRDefault="005B593A" w:rsidP="00D7057A">
      <w:pPr>
        <w:pStyle w:val="ListParagraph"/>
        <w:ind w:left="792"/>
        <w:rPr>
          <w:lang w:val="en-GB"/>
        </w:rPr>
      </w:pPr>
    </w:p>
    <w:p w:rsidR="00DA247D" w:rsidRDefault="00DA247D" w:rsidP="00DA247D">
      <w:pPr>
        <w:pStyle w:val="Heading1"/>
      </w:pPr>
      <w:bookmarkStart w:id="499" w:name="_Toc414285334"/>
      <w:r>
        <w:t>Internal Create Member page</w:t>
      </w:r>
      <w:bookmarkEnd w:id="499"/>
    </w:p>
    <w:p w:rsidR="00172D1E" w:rsidRDefault="00172D1E" w:rsidP="009035CA">
      <w:pPr>
        <w:rPr>
          <w:lang w:val="en-GB"/>
        </w:rPr>
      </w:pPr>
      <w:r>
        <w:rPr>
          <w:lang w:val="en-GB"/>
        </w:rPr>
        <w:t>There is no explicit internal member create page.There needs to be a screen to allow a bulk / manual upload form for adding people to Privileges that bypasses the payment checks and validation to check against existing memberships.</w:t>
      </w:r>
    </w:p>
    <w:p w:rsidR="00FF1BCC" w:rsidRDefault="00FF1BCC" w:rsidP="00FF1BCC">
      <w:pPr>
        <w:pStyle w:val="Heading1"/>
      </w:pPr>
      <w:bookmarkStart w:id="500" w:name="_Toc414285335"/>
      <w:r>
        <w:t>Change Password Page</w:t>
      </w:r>
      <w:bookmarkEnd w:id="500"/>
    </w:p>
    <w:p w:rsidR="00570266" w:rsidRDefault="00B25A50" w:rsidP="002657AC">
      <w:r w:rsidRPr="002657AC">
        <w:rPr>
          <w:b/>
        </w:rPr>
        <w:t>Note:</w:t>
      </w:r>
      <w:r w:rsidRPr="00B25A50">
        <w:t xml:space="preserve"> </w:t>
      </w:r>
      <w:r>
        <w:t xml:space="preserve"> This is detailed in the Member Login page, but it also accessible by the Internal New Member process.</w:t>
      </w:r>
    </w:p>
    <w:p w:rsidR="00B25A50" w:rsidRPr="00B25A50" w:rsidRDefault="00B25A50" w:rsidP="00B25A50">
      <w:pPr>
        <w:rPr>
          <w:lang w:val="en-GB"/>
        </w:rPr>
      </w:pPr>
    </w:p>
    <w:p w:rsidR="00570266" w:rsidRDefault="00570266" w:rsidP="00570266">
      <w:pPr>
        <w:pStyle w:val="Heading1"/>
      </w:pPr>
      <w:bookmarkStart w:id="501" w:name="_Toc414285336"/>
      <w:r>
        <w:t>Internal New Member Process</w:t>
      </w:r>
      <w:bookmarkEnd w:id="501"/>
    </w:p>
    <w:p w:rsidR="00570266" w:rsidRDefault="00570266" w:rsidP="00570266">
      <w:pPr>
        <w:pStyle w:val="Heading2"/>
      </w:pPr>
      <w:r>
        <w:t xml:space="preserve"> </w:t>
      </w:r>
      <w:bookmarkStart w:id="502" w:name="_Toc414285337"/>
      <w:r>
        <w:t>System Notes</w:t>
      </w:r>
      <w:bookmarkEnd w:id="502"/>
    </w:p>
    <w:p w:rsidR="00570266" w:rsidRDefault="00570266" w:rsidP="00570266">
      <w:pPr>
        <w:ind w:left="360"/>
        <w:rPr>
          <w:lang w:val="en-GB"/>
        </w:rPr>
      </w:pPr>
      <w:r>
        <w:rPr>
          <w:lang w:val="en-GB"/>
        </w:rPr>
        <w:t>This process is run for any new Privileges membership created.</w:t>
      </w:r>
    </w:p>
    <w:p w:rsidR="00570266" w:rsidRDefault="00570266" w:rsidP="00570266">
      <w:pPr>
        <w:ind w:left="360"/>
        <w:rPr>
          <w:lang w:val="en-GB"/>
        </w:rPr>
      </w:pPr>
      <w:r>
        <w:rPr>
          <w:lang w:val="en-GB"/>
        </w:rPr>
        <w:t xml:space="preserve">There is no screen for this, so this section is purely to define the business rules of what happens once a member is created through </w:t>
      </w:r>
      <w:r w:rsidR="0035305D">
        <w:rPr>
          <w:lang w:val="en-GB"/>
        </w:rPr>
        <w:t>the</w:t>
      </w:r>
      <w:r>
        <w:rPr>
          <w:lang w:val="en-GB"/>
        </w:rPr>
        <w:t xml:space="preserve"> </w:t>
      </w:r>
      <w:r w:rsidR="002C1CF2">
        <w:rPr>
          <w:lang w:val="en-GB"/>
        </w:rPr>
        <w:t>e</w:t>
      </w:r>
      <w:r>
        <w:rPr>
          <w:lang w:val="en-GB"/>
        </w:rPr>
        <w:t>xternal new member pages or the internal new member page.</w:t>
      </w:r>
    </w:p>
    <w:p w:rsidR="00570266" w:rsidRDefault="00570266" w:rsidP="00570266">
      <w:pPr>
        <w:ind w:left="360"/>
        <w:rPr>
          <w:lang w:val="en-GB"/>
        </w:rPr>
      </w:pPr>
      <w:r>
        <w:rPr>
          <w:lang w:val="en-GB"/>
        </w:rPr>
        <w:t xml:space="preserve">A membership is not considered active for a Discovery or </w:t>
      </w:r>
      <w:del w:id="503" w:author="Andrew.Crawford" w:date="2015-03-16T14:48:00Z">
        <w:r w:rsidDel="006666A4">
          <w:rPr>
            <w:lang w:val="en-GB"/>
          </w:rPr>
          <w:delText>Non-Owner</w:delText>
        </w:r>
      </w:del>
      <w:ins w:id="504" w:author="Andrew.Crawford" w:date="2015-03-16T14:48:00Z">
        <w:r w:rsidR="006666A4">
          <w:rPr>
            <w:lang w:val="en-GB"/>
          </w:rPr>
          <w:t>Public</w:t>
        </w:r>
      </w:ins>
      <w:r>
        <w:rPr>
          <w:lang w:val="en-GB"/>
        </w:rPr>
        <w:t xml:space="preserve"> Member unless they have activated this via the Password Link and successfully changed their password.</w:t>
      </w:r>
    </w:p>
    <w:p w:rsidR="00570266" w:rsidRPr="00570266" w:rsidRDefault="00570266" w:rsidP="00570266">
      <w:pPr>
        <w:ind w:left="360"/>
        <w:rPr>
          <w:lang w:val="en-GB"/>
        </w:rPr>
      </w:pPr>
      <w:r>
        <w:rPr>
          <w:lang w:val="en-GB"/>
        </w:rPr>
        <w:t>All new memberships are sent the appropriate email through their standard processing.</w:t>
      </w:r>
    </w:p>
    <w:p w:rsidR="00570266" w:rsidRDefault="00570266" w:rsidP="00570266">
      <w:pPr>
        <w:ind w:left="414" w:firstLine="720"/>
        <w:rPr>
          <w:lang w:val="en-GB"/>
        </w:rPr>
      </w:pPr>
    </w:p>
    <w:p w:rsidR="00570266" w:rsidRPr="00570266" w:rsidRDefault="00570266" w:rsidP="006C7B0A">
      <w:pPr>
        <w:pStyle w:val="Heading2"/>
      </w:pPr>
      <w:r>
        <w:t xml:space="preserve"> </w:t>
      </w:r>
      <w:bookmarkStart w:id="505" w:name="_Toc414285338"/>
      <w:del w:id="506" w:author="Andrew.Crawford" w:date="2015-03-16T14:48:00Z">
        <w:r w:rsidDel="006666A4">
          <w:delText xml:space="preserve">Non-Owner </w:delText>
        </w:r>
      </w:del>
      <w:ins w:id="507" w:author="Andrew.Crawford" w:date="2015-03-16T14:48:00Z">
        <w:r w:rsidR="006666A4">
          <w:t>Public</w:t>
        </w:r>
        <w:r w:rsidR="003D4B1A">
          <w:t xml:space="preserve"> </w:t>
        </w:r>
      </w:ins>
      <w:r>
        <w:t>Member</w:t>
      </w:r>
      <w:bookmarkEnd w:id="505"/>
      <w:r>
        <w:t xml:space="preserve"> </w:t>
      </w:r>
    </w:p>
    <w:p w:rsidR="00570266" w:rsidRDefault="00570266" w:rsidP="00570266">
      <w:pPr>
        <w:pStyle w:val="ListParagraph"/>
        <w:numPr>
          <w:ilvl w:val="0"/>
          <w:numId w:val="33"/>
        </w:numPr>
        <w:rPr>
          <w:lang w:val="en-GB"/>
        </w:rPr>
      </w:pPr>
      <w:r>
        <w:rPr>
          <w:lang w:val="en-GB"/>
        </w:rPr>
        <w:t xml:space="preserve">The system sends an </w:t>
      </w:r>
      <w:r w:rsidR="00DC777F">
        <w:rPr>
          <w:lang w:val="en-GB"/>
        </w:rPr>
        <w:t xml:space="preserve">Welcome </w:t>
      </w:r>
      <w:r>
        <w:rPr>
          <w:lang w:val="en-GB"/>
        </w:rPr>
        <w:t>email containing a link to the ‘</w:t>
      </w:r>
      <w:r w:rsidR="00DC777F">
        <w:rPr>
          <w:lang w:val="en-GB"/>
        </w:rPr>
        <w:t xml:space="preserve">change/ Set-up </w:t>
      </w:r>
      <w:r>
        <w:rPr>
          <w:lang w:val="en-GB"/>
        </w:rPr>
        <w:t>Password’</w:t>
      </w:r>
    </w:p>
    <w:p w:rsidR="00570266" w:rsidRDefault="00570266" w:rsidP="00570266">
      <w:pPr>
        <w:pStyle w:val="ListParagraph"/>
        <w:numPr>
          <w:ilvl w:val="0"/>
          <w:numId w:val="33"/>
        </w:numPr>
        <w:rPr>
          <w:lang w:val="en-GB"/>
        </w:rPr>
      </w:pPr>
      <w:r>
        <w:rPr>
          <w:lang w:val="en-GB"/>
        </w:rPr>
        <w:lastRenderedPageBreak/>
        <w:t>If the user was created internally, the Change Password page also contains the Terms and Conditions (with accompanying checkbox) that the user has to agree to.</w:t>
      </w:r>
    </w:p>
    <w:p w:rsidR="00570266" w:rsidRDefault="00570266" w:rsidP="00570266">
      <w:pPr>
        <w:pStyle w:val="ListParagraph"/>
        <w:numPr>
          <w:ilvl w:val="0"/>
          <w:numId w:val="33"/>
        </w:numPr>
        <w:rPr>
          <w:lang w:val="en-GB"/>
        </w:rPr>
      </w:pPr>
      <w:r>
        <w:rPr>
          <w:lang w:val="en-GB"/>
        </w:rPr>
        <w:t xml:space="preserve">If the account is not activated in </w:t>
      </w:r>
      <w:r w:rsidR="00DC777F">
        <w:rPr>
          <w:lang w:val="en-GB"/>
        </w:rPr>
        <w:t xml:space="preserve">72 </w:t>
      </w:r>
      <w:r>
        <w:rPr>
          <w:lang w:val="en-GB"/>
        </w:rPr>
        <w:t>hours, the link expires.</w:t>
      </w:r>
    </w:p>
    <w:p w:rsidR="00570266" w:rsidRDefault="00570266" w:rsidP="00570266">
      <w:pPr>
        <w:pStyle w:val="ListParagraph"/>
        <w:numPr>
          <w:ilvl w:val="0"/>
          <w:numId w:val="33"/>
        </w:numPr>
        <w:rPr>
          <w:lang w:val="en-GB"/>
        </w:rPr>
      </w:pPr>
      <w:r>
        <w:rPr>
          <w:lang w:val="en-GB"/>
        </w:rPr>
        <w:t>A link can be re-sent through the ‘Reset Password’ page on the Internal System.</w:t>
      </w:r>
    </w:p>
    <w:p w:rsidR="00570266" w:rsidRPr="00570266" w:rsidRDefault="00570266" w:rsidP="00570266">
      <w:pPr>
        <w:pStyle w:val="ListParagraph"/>
        <w:rPr>
          <w:lang w:val="en-GB"/>
        </w:rPr>
      </w:pPr>
    </w:p>
    <w:p w:rsidR="00570266" w:rsidRPr="00570266" w:rsidRDefault="00570266" w:rsidP="00570266">
      <w:pPr>
        <w:pStyle w:val="Heading2"/>
      </w:pPr>
      <w:bookmarkStart w:id="508" w:name="_Toc414285339"/>
      <w:r>
        <w:t>Discovery Member</w:t>
      </w:r>
      <w:bookmarkEnd w:id="508"/>
      <w:r>
        <w:t xml:space="preserve"> </w:t>
      </w:r>
    </w:p>
    <w:p w:rsidR="00570266" w:rsidRDefault="00570266" w:rsidP="00570266">
      <w:pPr>
        <w:pStyle w:val="ListParagraph"/>
        <w:numPr>
          <w:ilvl w:val="0"/>
          <w:numId w:val="33"/>
        </w:numPr>
        <w:rPr>
          <w:lang w:val="en-GB"/>
        </w:rPr>
      </w:pPr>
      <w:r>
        <w:rPr>
          <w:lang w:val="en-GB"/>
        </w:rPr>
        <w:t xml:space="preserve">The system sends an </w:t>
      </w:r>
      <w:r w:rsidR="00DC777F">
        <w:rPr>
          <w:lang w:val="en-GB"/>
        </w:rPr>
        <w:t xml:space="preserve">Welcome </w:t>
      </w:r>
      <w:r>
        <w:rPr>
          <w:lang w:val="en-GB"/>
        </w:rPr>
        <w:t>email containing a link to the ‘</w:t>
      </w:r>
      <w:r w:rsidR="00DC777F">
        <w:rPr>
          <w:lang w:val="en-GB"/>
        </w:rPr>
        <w:t>Change/ set-up</w:t>
      </w:r>
      <w:r>
        <w:rPr>
          <w:lang w:val="en-GB"/>
        </w:rPr>
        <w:t xml:space="preserve"> Password’</w:t>
      </w:r>
    </w:p>
    <w:p w:rsidR="00570266" w:rsidRDefault="00570266" w:rsidP="00570266">
      <w:pPr>
        <w:pStyle w:val="ListParagraph"/>
        <w:numPr>
          <w:ilvl w:val="0"/>
          <w:numId w:val="33"/>
        </w:numPr>
        <w:rPr>
          <w:lang w:val="en-GB"/>
        </w:rPr>
      </w:pPr>
      <w:r>
        <w:rPr>
          <w:lang w:val="en-GB"/>
        </w:rPr>
        <w:t>If the user was created internally, the Change Password page also contains the Terms and Conditions (with accompanying checkbox) that the user has to agree to.</w:t>
      </w:r>
    </w:p>
    <w:p w:rsidR="00570266" w:rsidRDefault="00570266" w:rsidP="00570266">
      <w:pPr>
        <w:pStyle w:val="ListParagraph"/>
        <w:numPr>
          <w:ilvl w:val="0"/>
          <w:numId w:val="33"/>
        </w:numPr>
        <w:rPr>
          <w:lang w:val="en-GB"/>
        </w:rPr>
      </w:pPr>
      <w:r>
        <w:rPr>
          <w:lang w:val="en-GB"/>
        </w:rPr>
        <w:t xml:space="preserve">If the account is not activated in </w:t>
      </w:r>
      <w:r w:rsidR="00DC777F">
        <w:rPr>
          <w:lang w:val="en-GB"/>
        </w:rPr>
        <w:t xml:space="preserve">72 </w:t>
      </w:r>
      <w:r>
        <w:rPr>
          <w:lang w:val="en-GB"/>
        </w:rPr>
        <w:t>hours, the link expires.</w:t>
      </w:r>
    </w:p>
    <w:p w:rsidR="00570266" w:rsidRDefault="00570266" w:rsidP="00570266">
      <w:pPr>
        <w:pStyle w:val="ListParagraph"/>
        <w:numPr>
          <w:ilvl w:val="0"/>
          <w:numId w:val="33"/>
        </w:numPr>
        <w:rPr>
          <w:lang w:val="en-GB"/>
        </w:rPr>
      </w:pPr>
      <w:r>
        <w:rPr>
          <w:lang w:val="en-GB"/>
        </w:rPr>
        <w:t>A link can be re-sent through the ‘Reset Password’ page on the Internal System.</w:t>
      </w:r>
    </w:p>
    <w:p w:rsidR="00292245" w:rsidRDefault="00292245" w:rsidP="00292245">
      <w:pPr>
        <w:pStyle w:val="Heading2"/>
      </w:pPr>
      <w:bookmarkStart w:id="509" w:name="_Toc414285340"/>
      <w:r>
        <w:t>Privileges White to Owner</w:t>
      </w:r>
      <w:r w:rsidR="004546AB">
        <w:t xml:space="preserve"> Transition</w:t>
      </w:r>
      <w:bookmarkEnd w:id="509"/>
    </w:p>
    <w:p w:rsidR="00292245" w:rsidRDefault="00292245" w:rsidP="004B610F">
      <w:pPr>
        <w:pStyle w:val="ListParagraph"/>
        <w:numPr>
          <w:ilvl w:val="0"/>
          <w:numId w:val="39"/>
        </w:numPr>
      </w:pPr>
      <w:r>
        <w:rPr>
          <w:lang w:val="en-GB"/>
        </w:rPr>
        <w:t>The LeadID should be common to both a Privileges White Member and a New Owner</w:t>
      </w:r>
    </w:p>
    <w:p w:rsidR="00292245" w:rsidRPr="004B610F" w:rsidRDefault="00292245" w:rsidP="004B610F">
      <w:pPr>
        <w:pStyle w:val="ListParagraph"/>
        <w:numPr>
          <w:ilvl w:val="0"/>
          <w:numId w:val="39"/>
        </w:numPr>
      </w:pPr>
      <w:r>
        <w:rPr>
          <w:lang w:val="en-GB"/>
        </w:rPr>
        <w:t>This should be able to be matched when an ownership is being created in Privileges to check if the details need to be updated against an existing membership or a completely new membership needs to be created.</w:t>
      </w:r>
    </w:p>
    <w:p w:rsidR="00570266" w:rsidRDefault="00570266" w:rsidP="00570266">
      <w:pPr>
        <w:rPr>
          <w:lang w:val="en-GB"/>
        </w:rPr>
      </w:pPr>
    </w:p>
    <w:p w:rsidR="00570266" w:rsidRDefault="00570266" w:rsidP="00570266">
      <w:pPr>
        <w:rPr>
          <w:lang w:val="en-GB"/>
        </w:rPr>
      </w:pPr>
    </w:p>
    <w:p w:rsidR="00570266" w:rsidRPr="00570266" w:rsidRDefault="00570266" w:rsidP="00570266">
      <w:pPr>
        <w:rPr>
          <w:lang w:val="en-GB"/>
        </w:rPr>
        <w:sectPr w:rsidR="00570266" w:rsidRPr="00570266">
          <w:pgSz w:w="11906" w:h="16838"/>
          <w:pgMar w:top="1440" w:right="1440" w:bottom="1440" w:left="1440" w:header="708" w:footer="708" w:gutter="0"/>
          <w:cols w:space="708"/>
          <w:docGrid w:linePitch="360"/>
        </w:sectPr>
      </w:pPr>
    </w:p>
    <w:p w:rsidR="002569B5" w:rsidRDefault="002569B5" w:rsidP="002569B5">
      <w:pPr>
        <w:pStyle w:val="Heading1"/>
      </w:pPr>
      <w:bookmarkStart w:id="510" w:name="_Toc414285341"/>
      <w:r>
        <w:lastRenderedPageBreak/>
        <w:t>System Messages</w:t>
      </w:r>
      <w:bookmarkEnd w:id="510"/>
    </w:p>
    <w:p w:rsidR="002569B5" w:rsidRDefault="002569B5" w:rsidP="002569B5">
      <w:pPr>
        <w:rPr>
          <w:lang w:val="en-GB"/>
        </w:rPr>
      </w:pPr>
      <w:r>
        <w:rPr>
          <w:lang w:val="en-GB"/>
        </w:rPr>
        <w:t>This is intended as a list of unique error or information messages generated by the system.</w:t>
      </w:r>
    </w:p>
    <w:tbl>
      <w:tblPr>
        <w:tblStyle w:val="TableGrid"/>
        <w:tblW w:w="10314" w:type="dxa"/>
        <w:tblLook w:val="04A0"/>
      </w:tblPr>
      <w:tblGrid>
        <w:gridCol w:w="1811"/>
        <w:gridCol w:w="3480"/>
        <w:gridCol w:w="5023"/>
      </w:tblGrid>
      <w:tr w:rsidR="002569B5" w:rsidTr="004064C3">
        <w:tc>
          <w:tcPr>
            <w:tcW w:w="1811" w:type="dxa"/>
          </w:tcPr>
          <w:p w:rsidR="002569B5" w:rsidRPr="002569B5" w:rsidRDefault="002569B5" w:rsidP="002569B5">
            <w:pPr>
              <w:rPr>
                <w:b/>
                <w:lang w:val="en-GB"/>
              </w:rPr>
            </w:pPr>
            <w:r w:rsidRPr="002569B5">
              <w:rPr>
                <w:b/>
                <w:lang w:val="en-GB"/>
              </w:rPr>
              <w:t>Message No.</w:t>
            </w:r>
          </w:p>
        </w:tc>
        <w:tc>
          <w:tcPr>
            <w:tcW w:w="3480" w:type="dxa"/>
          </w:tcPr>
          <w:p w:rsidR="002569B5" w:rsidRPr="002569B5" w:rsidRDefault="002569B5" w:rsidP="002569B5">
            <w:pPr>
              <w:rPr>
                <w:b/>
                <w:lang w:val="en-GB"/>
              </w:rPr>
            </w:pPr>
            <w:r w:rsidRPr="002569B5">
              <w:rPr>
                <w:b/>
                <w:lang w:val="en-GB"/>
              </w:rPr>
              <w:t>Title</w:t>
            </w:r>
          </w:p>
        </w:tc>
        <w:tc>
          <w:tcPr>
            <w:tcW w:w="5023" w:type="dxa"/>
          </w:tcPr>
          <w:p w:rsidR="002569B5" w:rsidRPr="002569B5" w:rsidRDefault="002569B5" w:rsidP="002569B5">
            <w:pPr>
              <w:rPr>
                <w:b/>
                <w:lang w:val="en-GB"/>
              </w:rPr>
            </w:pPr>
            <w:r w:rsidRPr="002569B5">
              <w:rPr>
                <w:b/>
                <w:lang w:val="en-GB"/>
              </w:rPr>
              <w:t>Text</w:t>
            </w:r>
          </w:p>
        </w:tc>
      </w:tr>
      <w:tr w:rsidR="002569B5" w:rsidTr="004064C3">
        <w:tc>
          <w:tcPr>
            <w:tcW w:w="1811" w:type="dxa"/>
          </w:tcPr>
          <w:p w:rsidR="002569B5" w:rsidRDefault="001E2B3E" w:rsidP="004B0E3F">
            <w:pPr>
              <w:rPr>
                <w:lang w:val="en-GB"/>
              </w:rPr>
            </w:pPr>
            <w:r>
              <w:rPr>
                <w:lang w:val="en-GB"/>
              </w:rPr>
              <w:t>LOGIN_</w:t>
            </w:r>
            <w:r w:rsidR="004B0E3F">
              <w:rPr>
                <w:lang w:val="en-GB"/>
              </w:rPr>
              <w:t>0001</w:t>
            </w:r>
          </w:p>
        </w:tc>
        <w:tc>
          <w:tcPr>
            <w:tcW w:w="3480" w:type="dxa"/>
          </w:tcPr>
          <w:p w:rsidR="002569B5" w:rsidRDefault="001E2B3E" w:rsidP="002569B5">
            <w:pPr>
              <w:rPr>
                <w:lang w:val="en-GB"/>
              </w:rPr>
            </w:pPr>
            <w:r w:rsidRPr="001E2B3E">
              <w:rPr>
                <w:lang w:val="en-GB"/>
              </w:rPr>
              <w:t xml:space="preserve">Sorry, your login was </w:t>
            </w:r>
            <w:r w:rsidR="001F2D79" w:rsidRPr="001E2B3E">
              <w:rPr>
                <w:lang w:val="en-GB"/>
              </w:rPr>
              <w:t>unsuccessful</w:t>
            </w:r>
          </w:p>
        </w:tc>
        <w:tc>
          <w:tcPr>
            <w:tcW w:w="5023" w:type="dxa"/>
          </w:tcPr>
          <w:p w:rsidR="002569B5" w:rsidRDefault="001E2B3E" w:rsidP="002569B5">
            <w:pPr>
              <w:rPr>
                <w:lang w:val="en-GB"/>
              </w:rPr>
            </w:pPr>
            <w:r w:rsidRPr="001E2B3E">
              <w:rPr>
                <w:lang w:val="en-GB"/>
              </w:rPr>
              <w:t>Your username or password is invalid, please try again</w:t>
            </w:r>
            <w:r w:rsidR="00873C7C">
              <w:rPr>
                <w:lang w:val="en-GB"/>
              </w:rPr>
              <w:t>.</w:t>
            </w:r>
          </w:p>
        </w:tc>
      </w:tr>
      <w:tr w:rsidR="002569B5" w:rsidTr="004064C3">
        <w:tc>
          <w:tcPr>
            <w:tcW w:w="1811" w:type="dxa"/>
          </w:tcPr>
          <w:p w:rsidR="002569B5" w:rsidRDefault="001E2B3E" w:rsidP="004B0E3F">
            <w:pPr>
              <w:rPr>
                <w:lang w:val="en-GB"/>
              </w:rPr>
            </w:pPr>
            <w:r>
              <w:rPr>
                <w:lang w:val="en-GB"/>
              </w:rPr>
              <w:t>LOGIN_</w:t>
            </w:r>
            <w:r w:rsidR="004B0E3F">
              <w:rPr>
                <w:lang w:val="en-GB"/>
              </w:rPr>
              <w:t>0002</w:t>
            </w:r>
          </w:p>
        </w:tc>
        <w:tc>
          <w:tcPr>
            <w:tcW w:w="3480" w:type="dxa"/>
          </w:tcPr>
          <w:p w:rsidR="002569B5" w:rsidRDefault="004B0E3F" w:rsidP="002569B5">
            <w:pPr>
              <w:rPr>
                <w:lang w:val="en-GB"/>
              </w:rPr>
            </w:pPr>
            <w:r>
              <w:rPr>
                <w:lang w:val="en-GB"/>
              </w:rPr>
              <w:t>Login Successful</w:t>
            </w:r>
          </w:p>
        </w:tc>
        <w:tc>
          <w:tcPr>
            <w:tcW w:w="5023" w:type="dxa"/>
          </w:tcPr>
          <w:p w:rsidR="002569B5" w:rsidRDefault="004B0E3F" w:rsidP="000F4266">
            <w:pPr>
              <w:tabs>
                <w:tab w:val="left" w:pos="3861"/>
              </w:tabs>
              <w:ind w:left="-1341" w:firstLine="1341"/>
              <w:rPr>
                <w:lang w:val="en-GB"/>
              </w:rPr>
            </w:pPr>
            <w:r>
              <w:rPr>
                <w:lang w:val="en-GB"/>
              </w:rPr>
              <w:t>You are now logged in</w:t>
            </w:r>
            <w:r w:rsidR="00D6518A">
              <w:rPr>
                <w:lang w:val="en-GB"/>
              </w:rPr>
              <w:t xml:space="preserve"> </w:t>
            </w:r>
            <w:r>
              <w:rPr>
                <w:lang w:val="en-GB"/>
              </w:rPr>
              <w:t>to Privileges.</w:t>
            </w:r>
          </w:p>
        </w:tc>
      </w:tr>
      <w:tr w:rsidR="002569B5" w:rsidTr="004064C3">
        <w:tc>
          <w:tcPr>
            <w:tcW w:w="1811" w:type="dxa"/>
          </w:tcPr>
          <w:p w:rsidR="002569B5" w:rsidRDefault="00873C7C" w:rsidP="002569B5">
            <w:pPr>
              <w:rPr>
                <w:lang w:val="en-GB"/>
              </w:rPr>
            </w:pPr>
            <w:r>
              <w:rPr>
                <w:lang w:val="en-GB"/>
              </w:rPr>
              <w:t>LOGIN_0003</w:t>
            </w:r>
          </w:p>
        </w:tc>
        <w:tc>
          <w:tcPr>
            <w:tcW w:w="3480" w:type="dxa"/>
          </w:tcPr>
          <w:p w:rsidR="002569B5" w:rsidRDefault="00873C7C" w:rsidP="002569B5">
            <w:pPr>
              <w:rPr>
                <w:lang w:val="en-GB"/>
              </w:rPr>
            </w:pPr>
            <w:r>
              <w:rPr>
                <w:lang w:val="en-GB"/>
              </w:rPr>
              <w:t>Logout Successful</w:t>
            </w:r>
          </w:p>
        </w:tc>
        <w:tc>
          <w:tcPr>
            <w:tcW w:w="5023" w:type="dxa"/>
          </w:tcPr>
          <w:p w:rsidR="002569B5" w:rsidRDefault="00873C7C" w:rsidP="000F4266">
            <w:pPr>
              <w:rPr>
                <w:lang w:val="en-GB"/>
              </w:rPr>
            </w:pPr>
            <w:r>
              <w:rPr>
                <w:lang w:val="en-GB"/>
              </w:rPr>
              <w:t xml:space="preserve">You have been logged out of </w:t>
            </w:r>
            <w:r w:rsidR="001F2D79">
              <w:rPr>
                <w:lang w:val="en-GB"/>
              </w:rPr>
              <w:t>Privileges</w:t>
            </w:r>
            <w:r>
              <w:rPr>
                <w:lang w:val="en-GB"/>
              </w:rPr>
              <w:t xml:space="preserve">. </w:t>
            </w:r>
          </w:p>
        </w:tc>
      </w:tr>
      <w:tr w:rsidR="002569B5" w:rsidTr="004064C3">
        <w:tc>
          <w:tcPr>
            <w:tcW w:w="1811" w:type="dxa"/>
          </w:tcPr>
          <w:p w:rsidR="002569B5" w:rsidRDefault="00582B7E" w:rsidP="002569B5">
            <w:pPr>
              <w:rPr>
                <w:lang w:val="en-GB"/>
              </w:rPr>
            </w:pPr>
            <w:r>
              <w:rPr>
                <w:lang w:val="en-GB"/>
              </w:rPr>
              <w:t>LOGIN_0004</w:t>
            </w:r>
          </w:p>
        </w:tc>
        <w:tc>
          <w:tcPr>
            <w:tcW w:w="3480" w:type="dxa"/>
          </w:tcPr>
          <w:p w:rsidR="002569B5" w:rsidRDefault="00582B7E" w:rsidP="002569B5">
            <w:pPr>
              <w:rPr>
                <w:lang w:val="en-GB"/>
              </w:rPr>
            </w:pPr>
            <w:r>
              <w:rPr>
                <w:lang w:val="en-GB"/>
              </w:rPr>
              <w:t>Logout</w:t>
            </w:r>
          </w:p>
        </w:tc>
        <w:tc>
          <w:tcPr>
            <w:tcW w:w="5023" w:type="dxa"/>
          </w:tcPr>
          <w:p w:rsidR="00582B7E" w:rsidRDefault="00582B7E" w:rsidP="002569B5">
            <w:pPr>
              <w:rPr>
                <w:lang w:val="en-GB"/>
              </w:rPr>
            </w:pPr>
            <w:r>
              <w:rPr>
                <w:lang w:val="en-GB"/>
              </w:rPr>
              <w:t xml:space="preserve">Are you sure you want to Logout? </w:t>
            </w:r>
          </w:p>
          <w:p w:rsidR="002569B5" w:rsidRDefault="00582B7E" w:rsidP="002569B5">
            <w:pPr>
              <w:rPr>
                <w:lang w:val="en-GB"/>
              </w:rPr>
            </w:pPr>
            <w:r>
              <w:rPr>
                <w:lang w:val="en-GB"/>
              </w:rPr>
              <w:t>Any items in your cart will be removed.</w:t>
            </w:r>
          </w:p>
        </w:tc>
      </w:tr>
      <w:tr w:rsidR="002569B5" w:rsidTr="004064C3">
        <w:tc>
          <w:tcPr>
            <w:tcW w:w="1811" w:type="dxa"/>
          </w:tcPr>
          <w:p w:rsidR="002569B5" w:rsidRDefault="00E7620E" w:rsidP="002569B5">
            <w:pPr>
              <w:rPr>
                <w:lang w:val="en-GB"/>
              </w:rPr>
            </w:pPr>
            <w:r>
              <w:rPr>
                <w:lang w:val="en-GB"/>
              </w:rPr>
              <w:t>LOGIN_0005</w:t>
            </w:r>
          </w:p>
        </w:tc>
        <w:tc>
          <w:tcPr>
            <w:tcW w:w="3480" w:type="dxa"/>
          </w:tcPr>
          <w:p w:rsidR="002569B5" w:rsidRDefault="00E7620E" w:rsidP="002569B5">
            <w:pPr>
              <w:rPr>
                <w:lang w:val="en-GB"/>
              </w:rPr>
            </w:pPr>
            <w:r>
              <w:rPr>
                <w:lang w:val="en-GB"/>
              </w:rPr>
              <w:t>User details not found</w:t>
            </w:r>
          </w:p>
        </w:tc>
        <w:tc>
          <w:tcPr>
            <w:tcW w:w="5023" w:type="dxa"/>
          </w:tcPr>
          <w:p w:rsidR="002569B5" w:rsidRDefault="00E7620E" w:rsidP="002569B5">
            <w:pPr>
              <w:rPr>
                <w:lang w:val="en-GB"/>
              </w:rPr>
            </w:pPr>
            <w:r>
              <w:rPr>
                <w:lang w:val="en-GB"/>
              </w:rPr>
              <w:t>Your user details were not found.</w:t>
            </w:r>
          </w:p>
          <w:p w:rsidR="00E7620E" w:rsidRDefault="00E7620E" w:rsidP="000F4266">
            <w:pPr>
              <w:rPr>
                <w:lang w:val="en-GB"/>
              </w:rPr>
            </w:pPr>
            <w:r>
              <w:rPr>
                <w:lang w:val="en-GB"/>
              </w:rPr>
              <w:t xml:space="preserve">If you are not a </w:t>
            </w:r>
            <w:r w:rsidR="001F2D79">
              <w:rPr>
                <w:lang w:val="en-GB"/>
              </w:rPr>
              <w:t>Privileges</w:t>
            </w:r>
            <w:r>
              <w:rPr>
                <w:lang w:val="en-GB"/>
              </w:rPr>
              <w:t xml:space="preserve"> member, you can </w:t>
            </w:r>
            <w:r w:rsidR="000F4266">
              <w:rPr>
                <w:lang w:val="en-GB"/>
              </w:rPr>
              <w:t>S</w:t>
            </w:r>
            <w:r>
              <w:rPr>
                <w:lang w:val="en-GB"/>
              </w:rPr>
              <w:t xml:space="preserve">ign </w:t>
            </w:r>
            <w:r w:rsidR="000F4266">
              <w:rPr>
                <w:lang w:val="en-GB"/>
              </w:rPr>
              <w:t>U</w:t>
            </w:r>
            <w:r>
              <w:rPr>
                <w:lang w:val="en-GB"/>
              </w:rPr>
              <w:t>p today.</w:t>
            </w:r>
          </w:p>
        </w:tc>
      </w:tr>
      <w:tr w:rsidR="002569B5" w:rsidTr="004064C3">
        <w:tc>
          <w:tcPr>
            <w:tcW w:w="1811" w:type="dxa"/>
          </w:tcPr>
          <w:p w:rsidR="002569B5" w:rsidRDefault="004C69D2" w:rsidP="002569B5">
            <w:pPr>
              <w:rPr>
                <w:lang w:val="en-GB"/>
              </w:rPr>
            </w:pPr>
            <w:r>
              <w:rPr>
                <w:lang w:val="en-GB"/>
              </w:rPr>
              <w:t>LOGIN_0006</w:t>
            </w:r>
          </w:p>
        </w:tc>
        <w:tc>
          <w:tcPr>
            <w:tcW w:w="3480" w:type="dxa"/>
          </w:tcPr>
          <w:p w:rsidR="002569B5" w:rsidRDefault="004C69D2" w:rsidP="002569B5">
            <w:pPr>
              <w:rPr>
                <w:lang w:val="en-GB"/>
              </w:rPr>
            </w:pPr>
            <w:r>
              <w:rPr>
                <w:lang w:val="en-GB"/>
              </w:rPr>
              <w:t>Email Sent</w:t>
            </w:r>
          </w:p>
        </w:tc>
        <w:tc>
          <w:tcPr>
            <w:tcW w:w="5023" w:type="dxa"/>
          </w:tcPr>
          <w:p w:rsidR="002569B5" w:rsidRDefault="000F4266" w:rsidP="000F4266">
            <w:pPr>
              <w:rPr>
                <w:lang w:val="en-GB"/>
              </w:rPr>
            </w:pPr>
            <w:r>
              <w:rPr>
                <w:lang w:val="en-GB"/>
              </w:rPr>
              <w:t>I</w:t>
            </w:r>
            <w:r w:rsidR="004C69D2">
              <w:rPr>
                <w:lang w:val="en-GB"/>
              </w:rPr>
              <w:t xml:space="preserve">nformation on resetting your password has been sent to </w:t>
            </w:r>
            <w:r>
              <w:rPr>
                <w:lang w:val="en-GB"/>
              </w:rPr>
              <w:t xml:space="preserve">your </w:t>
            </w:r>
            <w:r w:rsidR="00D6518A">
              <w:rPr>
                <w:lang w:val="en-GB"/>
              </w:rPr>
              <w:t xml:space="preserve">listed </w:t>
            </w:r>
            <w:r>
              <w:rPr>
                <w:lang w:val="en-GB"/>
              </w:rPr>
              <w:t>p</w:t>
            </w:r>
            <w:r w:rsidR="004C69D2">
              <w:rPr>
                <w:lang w:val="en-GB"/>
              </w:rPr>
              <w:t xml:space="preserve">rimary </w:t>
            </w:r>
            <w:r>
              <w:rPr>
                <w:lang w:val="en-GB"/>
              </w:rPr>
              <w:t>e</w:t>
            </w:r>
            <w:r w:rsidR="004C69D2">
              <w:rPr>
                <w:lang w:val="en-GB"/>
              </w:rPr>
              <w:t>mail address</w:t>
            </w:r>
            <w:proofErr w:type="gramStart"/>
            <w:r>
              <w:rPr>
                <w:lang w:val="en-GB"/>
              </w:rPr>
              <w:t>.</w:t>
            </w:r>
            <w:r w:rsidR="004C69D2">
              <w:rPr>
                <w:lang w:val="en-GB"/>
              </w:rPr>
              <w:t>.</w:t>
            </w:r>
            <w:proofErr w:type="gramEnd"/>
          </w:p>
        </w:tc>
      </w:tr>
      <w:tr w:rsidR="00AA1D7D" w:rsidTr="004064C3">
        <w:tc>
          <w:tcPr>
            <w:tcW w:w="1811" w:type="dxa"/>
          </w:tcPr>
          <w:p w:rsidR="00AA1D7D" w:rsidRDefault="00AA1D7D" w:rsidP="002569B5">
            <w:pPr>
              <w:rPr>
                <w:lang w:val="en-GB"/>
              </w:rPr>
            </w:pPr>
            <w:r>
              <w:rPr>
                <w:lang w:val="en-GB"/>
              </w:rPr>
              <w:t>LOGIN_0007</w:t>
            </w:r>
          </w:p>
        </w:tc>
        <w:tc>
          <w:tcPr>
            <w:tcW w:w="3480" w:type="dxa"/>
          </w:tcPr>
          <w:p w:rsidR="00AA1D7D" w:rsidRDefault="00702DBF" w:rsidP="002569B5">
            <w:pPr>
              <w:rPr>
                <w:lang w:val="en-GB"/>
              </w:rPr>
            </w:pPr>
            <w:del w:id="511" w:author="Andrew.Crawford" w:date="2015-03-17T17:02:00Z">
              <w:r w:rsidDel="00304E36">
                <w:rPr>
                  <w:lang w:val="en-GB"/>
                </w:rPr>
                <w:delText>Forgot Password not Available</w:delText>
              </w:r>
            </w:del>
          </w:p>
        </w:tc>
        <w:tc>
          <w:tcPr>
            <w:tcW w:w="5023" w:type="dxa"/>
          </w:tcPr>
          <w:p w:rsidR="00AA1D7D" w:rsidRDefault="000F4266" w:rsidP="00382E65">
            <w:pPr>
              <w:rPr>
                <w:lang w:val="en-GB"/>
              </w:rPr>
            </w:pPr>
            <w:del w:id="512" w:author="Andrew.Crawford" w:date="2015-03-17T17:02:00Z">
              <w:r w:rsidDel="00304E36">
                <w:rPr>
                  <w:lang w:val="en-GB"/>
                </w:rPr>
                <w:delText xml:space="preserve">Your password is the same as </w:delText>
              </w:r>
              <w:r w:rsidR="0087544C" w:rsidDel="00304E36">
                <w:rPr>
                  <w:lang w:val="en-GB"/>
                </w:rPr>
                <w:delText>your login details for</w:delText>
              </w:r>
              <w:r w:rsidDel="00304E36">
                <w:rPr>
                  <w:lang w:val="en-GB"/>
                </w:rPr>
                <w:delText xml:space="preserve"> the WorldMarkSP rese</w:delText>
              </w:r>
              <w:r w:rsidR="0087544C" w:rsidDel="00304E36">
                <w:rPr>
                  <w:lang w:val="en-GB"/>
                </w:rPr>
                <w:delText>rvations website. Please visit worldmarksp.com/sign</w:delText>
              </w:r>
              <w:r w:rsidR="00382E65" w:rsidDel="00304E36">
                <w:rPr>
                  <w:lang w:val="en-GB"/>
                </w:rPr>
                <w:delText>-</w:delText>
              </w:r>
              <w:r w:rsidR="0087544C" w:rsidDel="00304E36">
                <w:rPr>
                  <w:lang w:val="en-GB"/>
                </w:rPr>
                <w:delText xml:space="preserve">in if you need </w:delText>
              </w:r>
              <w:r w:rsidDel="00304E36">
                <w:rPr>
                  <w:lang w:val="en-GB"/>
                </w:rPr>
                <w:delText>to change your password.</w:delText>
              </w:r>
            </w:del>
          </w:p>
        </w:tc>
      </w:tr>
      <w:tr w:rsidR="002569B5" w:rsidTr="004064C3">
        <w:tc>
          <w:tcPr>
            <w:tcW w:w="1811" w:type="dxa"/>
          </w:tcPr>
          <w:p w:rsidR="002569B5" w:rsidRDefault="00620014" w:rsidP="002569B5">
            <w:pPr>
              <w:rPr>
                <w:lang w:val="en-GB"/>
              </w:rPr>
            </w:pPr>
            <w:r>
              <w:rPr>
                <w:lang w:val="en-GB"/>
              </w:rPr>
              <w:t>LOGIN_000</w:t>
            </w:r>
            <w:r w:rsidR="00A967D3">
              <w:rPr>
                <w:lang w:val="en-GB"/>
              </w:rPr>
              <w:t>8</w:t>
            </w:r>
          </w:p>
        </w:tc>
        <w:tc>
          <w:tcPr>
            <w:tcW w:w="3480" w:type="dxa"/>
          </w:tcPr>
          <w:p w:rsidR="002569B5" w:rsidRDefault="00620014" w:rsidP="002569B5">
            <w:pPr>
              <w:rPr>
                <w:lang w:val="en-GB"/>
              </w:rPr>
            </w:pPr>
            <w:r>
              <w:rPr>
                <w:lang w:val="en-GB"/>
              </w:rPr>
              <w:t>Email Sent</w:t>
            </w:r>
          </w:p>
        </w:tc>
        <w:tc>
          <w:tcPr>
            <w:tcW w:w="5023" w:type="dxa"/>
          </w:tcPr>
          <w:p w:rsidR="002569B5" w:rsidRDefault="000F4266" w:rsidP="000F4266">
            <w:pPr>
              <w:rPr>
                <w:lang w:val="en-GB"/>
              </w:rPr>
            </w:pPr>
            <w:r>
              <w:rPr>
                <w:lang w:val="en-GB"/>
              </w:rPr>
              <w:t>Y</w:t>
            </w:r>
            <w:r w:rsidR="00620014">
              <w:rPr>
                <w:lang w:val="en-GB"/>
              </w:rPr>
              <w:t xml:space="preserve">our username has been sent to </w:t>
            </w:r>
            <w:r>
              <w:rPr>
                <w:lang w:val="en-GB"/>
              </w:rPr>
              <w:t>your</w:t>
            </w:r>
            <w:r w:rsidR="00D6518A">
              <w:rPr>
                <w:lang w:val="en-GB"/>
              </w:rPr>
              <w:t xml:space="preserve"> listed</w:t>
            </w:r>
            <w:r>
              <w:rPr>
                <w:lang w:val="en-GB"/>
              </w:rPr>
              <w:t xml:space="preserve"> p</w:t>
            </w:r>
            <w:r w:rsidR="00620014">
              <w:rPr>
                <w:lang w:val="en-GB"/>
              </w:rPr>
              <w:t xml:space="preserve">rimary </w:t>
            </w:r>
            <w:r>
              <w:rPr>
                <w:lang w:val="en-GB"/>
              </w:rPr>
              <w:t>e</w:t>
            </w:r>
            <w:r w:rsidR="00620014">
              <w:rPr>
                <w:lang w:val="en-GB"/>
              </w:rPr>
              <w:t>mail address</w:t>
            </w:r>
            <w:r>
              <w:rPr>
                <w:lang w:val="en-GB"/>
              </w:rPr>
              <w:t>.</w:t>
            </w:r>
            <w:r w:rsidR="00620014">
              <w:rPr>
                <w:lang w:val="en-GB"/>
              </w:rPr>
              <w:t xml:space="preserve"> </w:t>
            </w:r>
          </w:p>
        </w:tc>
      </w:tr>
      <w:tr w:rsidR="00AE478C" w:rsidTr="004064C3">
        <w:tc>
          <w:tcPr>
            <w:tcW w:w="1811" w:type="dxa"/>
          </w:tcPr>
          <w:p w:rsidR="00AE478C" w:rsidRDefault="00AE478C" w:rsidP="002569B5">
            <w:pPr>
              <w:rPr>
                <w:lang w:val="en-GB"/>
              </w:rPr>
            </w:pPr>
            <w:r>
              <w:rPr>
                <w:lang w:val="en-GB"/>
              </w:rPr>
              <w:t>LOGIN_0009</w:t>
            </w:r>
          </w:p>
        </w:tc>
        <w:tc>
          <w:tcPr>
            <w:tcW w:w="3480" w:type="dxa"/>
          </w:tcPr>
          <w:p w:rsidR="00AE478C" w:rsidRDefault="00AE478C" w:rsidP="002569B5">
            <w:pPr>
              <w:rPr>
                <w:lang w:val="en-GB"/>
              </w:rPr>
            </w:pPr>
            <w:r>
              <w:rPr>
                <w:lang w:val="en-GB"/>
              </w:rPr>
              <w:t>Change Password</w:t>
            </w:r>
          </w:p>
        </w:tc>
        <w:tc>
          <w:tcPr>
            <w:tcW w:w="5023" w:type="dxa"/>
          </w:tcPr>
          <w:p w:rsidR="00AE478C" w:rsidRDefault="00B47EAF" w:rsidP="002569B5">
            <w:pPr>
              <w:rPr>
                <w:lang w:val="en-GB"/>
              </w:rPr>
            </w:pPr>
            <w:r>
              <w:rPr>
                <w:lang w:val="en-GB"/>
              </w:rPr>
              <w:t>Please</w:t>
            </w:r>
            <w:r w:rsidR="00AE478C">
              <w:rPr>
                <w:lang w:val="en-GB"/>
              </w:rPr>
              <w:t xml:space="preserve"> change you</w:t>
            </w:r>
            <w:r w:rsidR="000F4266">
              <w:rPr>
                <w:lang w:val="en-GB"/>
              </w:rPr>
              <w:t>r</w:t>
            </w:r>
            <w:r w:rsidR="00AE478C">
              <w:rPr>
                <w:lang w:val="en-GB"/>
              </w:rPr>
              <w:t xml:space="preserve"> password</w:t>
            </w:r>
          </w:p>
        </w:tc>
      </w:tr>
      <w:tr w:rsidR="00AE478C" w:rsidTr="004064C3">
        <w:tc>
          <w:tcPr>
            <w:tcW w:w="1811" w:type="dxa"/>
          </w:tcPr>
          <w:p w:rsidR="00AE478C" w:rsidRDefault="00AE478C" w:rsidP="002569B5">
            <w:pPr>
              <w:rPr>
                <w:lang w:val="en-GB"/>
              </w:rPr>
            </w:pPr>
            <w:r>
              <w:rPr>
                <w:lang w:val="en-GB"/>
              </w:rPr>
              <w:t>LOGIN_0010</w:t>
            </w:r>
          </w:p>
        </w:tc>
        <w:tc>
          <w:tcPr>
            <w:tcW w:w="3480" w:type="dxa"/>
          </w:tcPr>
          <w:p w:rsidR="00AE478C" w:rsidRDefault="00AE478C" w:rsidP="002569B5">
            <w:pPr>
              <w:rPr>
                <w:lang w:val="en-GB"/>
              </w:rPr>
            </w:pPr>
            <w:r>
              <w:rPr>
                <w:lang w:val="en-GB"/>
              </w:rPr>
              <w:t>Terms and Conditions</w:t>
            </w:r>
          </w:p>
        </w:tc>
        <w:tc>
          <w:tcPr>
            <w:tcW w:w="5023" w:type="dxa"/>
          </w:tcPr>
          <w:p w:rsidR="00AE478C" w:rsidRDefault="00AE478C" w:rsidP="000F4266">
            <w:pPr>
              <w:rPr>
                <w:lang w:val="en-GB"/>
              </w:rPr>
            </w:pPr>
            <w:r>
              <w:rPr>
                <w:lang w:val="en-GB"/>
              </w:rPr>
              <w:t>You must read and accept the Terms and Conditions to access Privileges.</w:t>
            </w:r>
          </w:p>
        </w:tc>
      </w:tr>
      <w:tr w:rsidR="00AE478C" w:rsidTr="004064C3">
        <w:tc>
          <w:tcPr>
            <w:tcW w:w="1811" w:type="dxa"/>
          </w:tcPr>
          <w:p w:rsidR="00AE478C" w:rsidRDefault="00E748D7" w:rsidP="002569B5">
            <w:pPr>
              <w:rPr>
                <w:lang w:val="en-GB"/>
              </w:rPr>
            </w:pPr>
            <w:r>
              <w:rPr>
                <w:lang w:val="en-GB"/>
              </w:rPr>
              <w:t>LOGIN_0011</w:t>
            </w:r>
          </w:p>
        </w:tc>
        <w:tc>
          <w:tcPr>
            <w:tcW w:w="3480" w:type="dxa"/>
          </w:tcPr>
          <w:p w:rsidR="00AE478C" w:rsidRDefault="00AE478C" w:rsidP="002569B5">
            <w:pPr>
              <w:rPr>
                <w:lang w:val="en-GB"/>
              </w:rPr>
            </w:pPr>
            <w:r>
              <w:rPr>
                <w:lang w:val="en-GB"/>
              </w:rPr>
              <w:t>Information Missing</w:t>
            </w:r>
          </w:p>
        </w:tc>
        <w:tc>
          <w:tcPr>
            <w:tcW w:w="5023" w:type="dxa"/>
          </w:tcPr>
          <w:p w:rsidR="00AE478C" w:rsidRDefault="00AE478C" w:rsidP="00B47EAF">
            <w:pPr>
              <w:rPr>
                <w:lang w:val="en-GB"/>
              </w:rPr>
            </w:pPr>
            <w:r>
              <w:rPr>
                <w:lang w:val="en-GB"/>
              </w:rPr>
              <w:t xml:space="preserve">We are missing some information against your membership. </w:t>
            </w:r>
            <w:r w:rsidR="00B47EAF">
              <w:rPr>
                <w:lang w:val="en-GB"/>
              </w:rPr>
              <w:t>Please</w:t>
            </w:r>
            <w:r>
              <w:rPr>
                <w:lang w:val="en-GB"/>
              </w:rPr>
              <w:t xml:space="preserve"> fill in the required fields.</w:t>
            </w:r>
          </w:p>
        </w:tc>
      </w:tr>
      <w:tr w:rsidR="00D5680C" w:rsidTr="004064C3">
        <w:trPr>
          <w:ins w:id="513" w:author="Andrew.Crawford" w:date="2015-03-16T11:44:00Z"/>
        </w:trPr>
        <w:tc>
          <w:tcPr>
            <w:tcW w:w="1811" w:type="dxa"/>
          </w:tcPr>
          <w:p w:rsidR="00D5680C" w:rsidRDefault="00D9427A" w:rsidP="002569B5">
            <w:pPr>
              <w:rPr>
                <w:ins w:id="514" w:author="Andrew.Crawford" w:date="2015-03-16T11:44:00Z"/>
                <w:lang w:val="en-GB"/>
              </w:rPr>
            </w:pPr>
            <w:ins w:id="515" w:author="Andrew.Crawford" w:date="2015-03-16T11:44:00Z">
              <w:r>
                <w:rPr>
                  <w:lang w:val="en-GB"/>
                </w:rPr>
                <w:t>LOGIN_001</w:t>
              </w:r>
            </w:ins>
            <w:ins w:id="516" w:author="Andrew.Crawford" w:date="2015-03-16T13:30:00Z">
              <w:r w:rsidR="00F940D3">
                <w:rPr>
                  <w:lang w:val="en-GB"/>
                </w:rPr>
                <w:t>2</w:t>
              </w:r>
            </w:ins>
          </w:p>
        </w:tc>
        <w:tc>
          <w:tcPr>
            <w:tcW w:w="3480" w:type="dxa"/>
          </w:tcPr>
          <w:p w:rsidR="00D5680C" w:rsidRDefault="00D5680C" w:rsidP="002569B5">
            <w:pPr>
              <w:rPr>
                <w:ins w:id="517" w:author="Andrew.Crawford" w:date="2015-03-16T11:44:00Z"/>
                <w:lang w:val="en-GB"/>
              </w:rPr>
            </w:pPr>
            <w:ins w:id="518" w:author="Andrew.Crawford" w:date="2015-03-16T11:44:00Z">
              <w:r>
                <w:rPr>
                  <w:lang w:val="en-GB"/>
                </w:rPr>
                <w:t>Password Recovery Failed</w:t>
              </w:r>
            </w:ins>
          </w:p>
        </w:tc>
        <w:tc>
          <w:tcPr>
            <w:tcW w:w="5023" w:type="dxa"/>
          </w:tcPr>
          <w:p w:rsidR="00D5680C" w:rsidRDefault="00D5680C" w:rsidP="00B47EAF">
            <w:pPr>
              <w:rPr>
                <w:ins w:id="519" w:author="Andrew.Crawford" w:date="2015-03-16T11:45:00Z"/>
                <w:lang w:val="en-GB"/>
              </w:rPr>
            </w:pPr>
            <w:ins w:id="520" w:author="Andrew.Crawford" w:date="2015-03-16T11:45:00Z">
              <w:r>
                <w:rPr>
                  <w:lang w:val="en-GB"/>
                </w:rPr>
                <w:t>Your password recovery failed.</w:t>
              </w:r>
            </w:ins>
          </w:p>
          <w:p w:rsidR="00D5680C" w:rsidRDefault="00D5680C" w:rsidP="00B47EAF">
            <w:pPr>
              <w:rPr>
                <w:ins w:id="521" w:author="Andrew.Crawford" w:date="2015-03-16T11:44:00Z"/>
                <w:lang w:val="en-GB"/>
              </w:rPr>
            </w:pPr>
            <w:ins w:id="522" w:author="Andrew.Crawford" w:date="2015-03-16T11:45:00Z">
              <w:r>
                <w:rPr>
                  <w:lang w:val="en-GB"/>
                </w:rPr>
                <w:t>Please try this again.</w:t>
              </w:r>
            </w:ins>
          </w:p>
        </w:tc>
      </w:tr>
      <w:tr w:rsidR="00CA7FBB" w:rsidTr="004064C3">
        <w:tc>
          <w:tcPr>
            <w:tcW w:w="1811" w:type="dxa"/>
          </w:tcPr>
          <w:p w:rsidR="00CA7FBB" w:rsidRDefault="00CA7FBB" w:rsidP="002569B5">
            <w:pPr>
              <w:rPr>
                <w:lang w:val="en-GB"/>
              </w:rPr>
            </w:pPr>
            <w:r>
              <w:rPr>
                <w:lang w:val="en-GB"/>
              </w:rPr>
              <w:t>CREATE_0001</w:t>
            </w:r>
          </w:p>
        </w:tc>
        <w:tc>
          <w:tcPr>
            <w:tcW w:w="3480" w:type="dxa"/>
          </w:tcPr>
          <w:p w:rsidR="00CA7FBB" w:rsidRDefault="00CA7FBB" w:rsidP="002569B5">
            <w:pPr>
              <w:rPr>
                <w:lang w:val="en-GB"/>
              </w:rPr>
            </w:pPr>
            <w:r>
              <w:rPr>
                <w:lang w:val="en-GB"/>
              </w:rPr>
              <w:t>Mandatory field missing</w:t>
            </w:r>
          </w:p>
        </w:tc>
        <w:tc>
          <w:tcPr>
            <w:tcW w:w="5023" w:type="dxa"/>
          </w:tcPr>
          <w:p w:rsidR="00CA7FBB" w:rsidRDefault="00CA7FBB" w:rsidP="00B47EAF">
            <w:pPr>
              <w:rPr>
                <w:lang w:val="en-GB"/>
              </w:rPr>
            </w:pPr>
            <w:r>
              <w:rPr>
                <w:lang w:val="en-GB"/>
              </w:rPr>
              <w:t xml:space="preserve">The field $1 </w:t>
            </w:r>
            <w:r w:rsidR="00451F62">
              <w:rPr>
                <w:lang w:val="en-GB"/>
              </w:rPr>
              <w:t xml:space="preserve">needs to be filled in with correct values for you to create a </w:t>
            </w:r>
            <w:r w:rsidR="00CE749C">
              <w:rPr>
                <w:lang w:val="en-GB"/>
              </w:rPr>
              <w:t>Privileges</w:t>
            </w:r>
            <w:r w:rsidR="00451F62">
              <w:rPr>
                <w:lang w:val="en-GB"/>
              </w:rPr>
              <w:t xml:space="preserve"> </w:t>
            </w:r>
            <w:r w:rsidR="00B47EAF">
              <w:rPr>
                <w:lang w:val="en-GB"/>
              </w:rPr>
              <w:t>m</w:t>
            </w:r>
            <w:r w:rsidR="00451F62">
              <w:rPr>
                <w:lang w:val="en-GB"/>
              </w:rPr>
              <w:t>embership.</w:t>
            </w:r>
          </w:p>
        </w:tc>
      </w:tr>
      <w:tr w:rsidR="00CA7FBB" w:rsidTr="004064C3">
        <w:tc>
          <w:tcPr>
            <w:tcW w:w="1811" w:type="dxa"/>
          </w:tcPr>
          <w:p w:rsidR="00CA7FBB" w:rsidRDefault="00CA7FBB" w:rsidP="002569B5">
            <w:pPr>
              <w:rPr>
                <w:lang w:val="en-GB"/>
              </w:rPr>
            </w:pPr>
            <w:r>
              <w:rPr>
                <w:lang w:val="en-GB"/>
              </w:rPr>
              <w:t>CREATE_0002</w:t>
            </w:r>
          </w:p>
        </w:tc>
        <w:tc>
          <w:tcPr>
            <w:tcW w:w="3480" w:type="dxa"/>
          </w:tcPr>
          <w:p w:rsidR="00CA7FBB" w:rsidRDefault="00CA7FBB" w:rsidP="002569B5">
            <w:pPr>
              <w:rPr>
                <w:lang w:val="en-GB"/>
              </w:rPr>
            </w:pPr>
            <w:r>
              <w:rPr>
                <w:lang w:val="en-GB"/>
              </w:rPr>
              <w:t xml:space="preserve">Terms and Conditions not </w:t>
            </w:r>
            <w:r w:rsidR="005276B9">
              <w:rPr>
                <w:lang w:val="en-GB"/>
              </w:rPr>
              <w:t>Agreed</w:t>
            </w:r>
          </w:p>
        </w:tc>
        <w:tc>
          <w:tcPr>
            <w:tcW w:w="5023" w:type="dxa"/>
          </w:tcPr>
          <w:p w:rsidR="00CA7FBB" w:rsidRDefault="00CA7FBB" w:rsidP="00B47EAF">
            <w:pPr>
              <w:rPr>
                <w:lang w:val="en-GB"/>
              </w:rPr>
            </w:pPr>
            <w:r>
              <w:rPr>
                <w:lang w:val="en-GB"/>
              </w:rPr>
              <w:t>You must read and agree to the Terms and Conditions to create a Privileges account.</w:t>
            </w:r>
          </w:p>
        </w:tc>
      </w:tr>
      <w:tr w:rsidR="000703D0" w:rsidTr="004064C3">
        <w:tc>
          <w:tcPr>
            <w:tcW w:w="1811" w:type="dxa"/>
          </w:tcPr>
          <w:p w:rsidR="000703D0" w:rsidRDefault="000703D0" w:rsidP="002569B5">
            <w:pPr>
              <w:rPr>
                <w:lang w:val="en-GB"/>
              </w:rPr>
            </w:pPr>
            <w:r>
              <w:rPr>
                <w:lang w:val="en-GB"/>
              </w:rPr>
              <w:t>CREATE_0003</w:t>
            </w:r>
          </w:p>
        </w:tc>
        <w:tc>
          <w:tcPr>
            <w:tcW w:w="3480" w:type="dxa"/>
          </w:tcPr>
          <w:p w:rsidR="000703D0" w:rsidRDefault="000703D0" w:rsidP="002569B5">
            <w:pPr>
              <w:rPr>
                <w:lang w:val="en-GB"/>
              </w:rPr>
            </w:pPr>
            <w:r>
              <w:rPr>
                <w:lang w:val="en-GB"/>
              </w:rPr>
              <w:t>An account exists</w:t>
            </w:r>
            <w:r w:rsidR="00FE5EC4">
              <w:rPr>
                <w:lang w:val="en-GB"/>
              </w:rPr>
              <w:t xml:space="preserve"> with this email</w:t>
            </w:r>
          </w:p>
        </w:tc>
        <w:tc>
          <w:tcPr>
            <w:tcW w:w="5023" w:type="dxa"/>
          </w:tcPr>
          <w:p w:rsidR="000703D0" w:rsidRDefault="00FE5EC4" w:rsidP="002B2EC6">
            <w:pPr>
              <w:rPr>
                <w:lang w:val="en-GB"/>
              </w:rPr>
            </w:pPr>
            <w:r>
              <w:rPr>
                <w:lang w:val="en-GB"/>
              </w:rPr>
              <w:t xml:space="preserve">A </w:t>
            </w:r>
            <w:r w:rsidR="00DD78E6">
              <w:rPr>
                <w:lang w:val="en-GB"/>
              </w:rPr>
              <w:t>Privileges</w:t>
            </w:r>
            <w:r>
              <w:rPr>
                <w:lang w:val="en-GB"/>
              </w:rPr>
              <w:t xml:space="preserve"> account </w:t>
            </w:r>
            <w:r w:rsidR="00B47EAF">
              <w:rPr>
                <w:lang w:val="en-GB"/>
              </w:rPr>
              <w:t>is already set up with</w:t>
            </w:r>
            <w:r>
              <w:rPr>
                <w:lang w:val="en-GB"/>
              </w:rPr>
              <w:t xml:space="preserve"> this email address. If you need to reset your password, </w:t>
            </w:r>
            <w:r w:rsidR="00B47EAF">
              <w:rPr>
                <w:lang w:val="en-GB"/>
              </w:rPr>
              <w:t xml:space="preserve">please </w:t>
            </w:r>
            <w:r w:rsidR="002B2EC6">
              <w:rPr>
                <w:lang w:val="en-GB"/>
              </w:rPr>
              <w:t>go to</w:t>
            </w:r>
            <w:r w:rsidR="00B47EAF">
              <w:rPr>
                <w:lang w:val="en-GB"/>
              </w:rPr>
              <w:t xml:space="preserve"> the</w:t>
            </w:r>
            <w:r>
              <w:rPr>
                <w:lang w:val="en-GB"/>
              </w:rPr>
              <w:t xml:space="preserve"> Forgotten Password page.</w:t>
            </w:r>
          </w:p>
        </w:tc>
      </w:tr>
      <w:tr w:rsidR="00A32B12" w:rsidTr="004064C3">
        <w:tc>
          <w:tcPr>
            <w:tcW w:w="1811" w:type="dxa"/>
          </w:tcPr>
          <w:p w:rsidR="00A32B12" w:rsidRDefault="00A32B12" w:rsidP="002569B5">
            <w:pPr>
              <w:rPr>
                <w:lang w:val="en-GB"/>
              </w:rPr>
            </w:pPr>
            <w:r>
              <w:rPr>
                <w:lang w:val="en-GB"/>
              </w:rPr>
              <w:t>CREATE_0004</w:t>
            </w:r>
          </w:p>
        </w:tc>
        <w:tc>
          <w:tcPr>
            <w:tcW w:w="3480" w:type="dxa"/>
          </w:tcPr>
          <w:p w:rsidR="00A32B12" w:rsidRDefault="00A32B12" w:rsidP="002569B5">
            <w:pPr>
              <w:rPr>
                <w:lang w:val="en-GB"/>
              </w:rPr>
            </w:pPr>
            <w:r>
              <w:rPr>
                <w:lang w:val="en-GB"/>
              </w:rPr>
              <w:t>An account exists with this email</w:t>
            </w:r>
          </w:p>
        </w:tc>
        <w:tc>
          <w:tcPr>
            <w:tcW w:w="5023" w:type="dxa"/>
          </w:tcPr>
          <w:p w:rsidR="00A32B12" w:rsidRDefault="00A32B12" w:rsidP="002B2EC6">
            <w:pPr>
              <w:rPr>
                <w:lang w:val="en-GB"/>
              </w:rPr>
            </w:pPr>
            <w:r>
              <w:rPr>
                <w:lang w:val="en-GB"/>
              </w:rPr>
              <w:t xml:space="preserve">A </w:t>
            </w:r>
            <w:r w:rsidR="003F02BC">
              <w:rPr>
                <w:lang w:val="en-GB"/>
              </w:rPr>
              <w:t>Privileges</w:t>
            </w:r>
            <w:r>
              <w:rPr>
                <w:lang w:val="en-GB"/>
              </w:rPr>
              <w:t xml:space="preserve"> account is already set up against this email address. You can re-send the password through the ‘</w:t>
            </w:r>
            <w:r w:rsidR="002B2EC6">
              <w:rPr>
                <w:lang w:val="en-GB"/>
              </w:rPr>
              <w:t>Forgotten</w:t>
            </w:r>
            <w:r>
              <w:rPr>
                <w:lang w:val="en-GB"/>
              </w:rPr>
              <w:t xml:space="preserve"> Password’ page.</w:t>
            </w:r>
          </w:p>
        </w:tc>
      </w:tr>
      <w:tr w:rsidR="003F02BC" w:rsidTr="004064C3">
        <w:tc>
          <w:tcPr>
            <w:tcW w:w="1811" w:type="dxa"/>
          </w:tcPr>
          <w:p w:rsidR="003F02BC" w:rsidRDefault="003F02BC" w:rsidP="002569B5">
            <w:pPr>
              <w:rPr>
                <w:lang w:val="en-GB"/>
              </w:rPr>
            </w:pPr>
            <w:r>
              <w:rPr>
                <w:lang w:val="en-GB"/>
              </w:rPr>
              <w:t>CREATE_0005</w:t>
            </w:r>
          </w:p>
        </w:tc>
        <w:tc>
          <w:tcPr>
            <w:tcW w:w="3480" w:type="dxa"/>
          </w:tcPr>
          <w:p w:rsidR="003F02BC" w:rsidRDefault="003F02BC" w:rsidP="0047367F">
            <w:pPr>
              <w:rPr>
                <w:lang w:val="en-GB"/>
              </w:rPr>
            </w:pPr>
            <w:r>
              <w:rPr>
                <w:lang w:val="en-GB"/>
              </w:rPr>
              <w:t xml:space="preserve">No </w:t>
            </w:r>
            <w:r w:rsidR="000F4266">
              <w:rPr>
                <w:lang w:val="en-GB"/>
              </w:rPr>
              <w:t xml:space="preserve">Ownership or </w:t>
            </w:r>
            <w:r>
              <w:rPr>
                <w:lang w:val="en-GB"/>
              </w:rPr>
              <w:t>Membership Found</w:t>
            </w:r>
          </w:p>
        </w:tc>
        <w:tc>
          <w:tcPr>
            <w:tcW w:w="5023" w:type="dxa"/>
          </w:tcPr>
          <w:p w:rsidR="003F02BC" w:rsidRDefault="003F02BC" w:rsidP="0047367F">
            <w:pPr>
              <w:rPr>
                <w:lang w:val="en-GB"/>
              </w:rPr>
            </w:pPr>
            <w:r>
              <w:rPr>
                <w:lang w:val="en-GB"/>
              </w:rPr>
              <w:t xml:space="preserve">No </w:t>
            </w:r>
            <w:r w:rsidR="000F4266">
              <w:rPr>
                <w:lang w:val="en-GB"/>
              </w:rPr>
              <w:t xml:space="preserve">Ownership or </w:t>
            </w:r>
            <w:r>
              <w:rPr>
                <w:lang w:val="en-GB"/>
              </w:rPr>
              <w:t xml:space="preserve">Membership could be found with the details given. Please call </w:t>
            </w:r>
            <w:r w:rsidRPr="003F02BC">
              <w:rPr>
                <w:b/>
                <w:lang w:val="en-GB"/>
              </w:rPr>
              <w:t>XXX XXX</w:t>
            </w:r>
            <w:r>
              <w:rPr>
                <w:lang w:val="en-GB"/>
              </w:rPr>
              <w:t xml:space="preserve"> to talk to a consultant if you need assistance creating your account. </w:t>
            </w:r>
          </w:p>
        </w:tc>
      </w:tr>
      <w:tr w:rsidR="003F02BC" w:rsidTr="004064C3">
        <w:tc>
          <w:tcPr>
            <w:tcW w:w="1811" w:type="dxa"/>
          </w:tcPr>
          <w:p w:rsidR="003F02BC" w:rsidRDefault="003F02BC" w:rsidP="002569B5">
            <w:pPr>
              <w:rPr>
                <w:lang w:val="en-GB"/>
              </w:rPr>
            </w:pPr>
            <w:r>
              <w:rPr>
                <w:lang w:val="en-GB"/>
              </w:rPr>
              <w:t>CREATE_0006</w:t>
            </w:r>
          </w:p>
        </w:tc>
        <w:tc>
          <w:tcPr>
            <w:tcW w:w="3480" w:type="dxa"/>
          </w:tcPr>
          <w:p w:rsidR="003F02BC" w:rsidRDefault="003F02BC" w:rsidP="0047367F">
            <w:pPr>
              <w:rPr>
                <w:lang w:val="en-GB"/>
              </w:rPr>
            </w:pPr>
          </w:p>
          <w:p w:rsidR="006D40E4" w:rsidRDefault="006D40E4" w:rsidP="0047367F">
            <w:pPr>
              <w:rPr>
                <w:lang w:val="en-GB"/>
              </w:rPr>
            </w:pPr>
            <w:r>
              <w:rPr>
                <w:b/>
                <w:lang w:val="en-GB"/>
              </w:rPr>
              <w:t xml:space="preserve">Note: </w:t>
            </w:r>
            <w:r>
              <w:rPr>
                <w:lang w:val="en-GB"/>
              </w:rPr>
              <w:t>This message code is no longer used, but kept in here because there were codes generated after.</w:t>
            </w:r>
          </w:p>
          <w:p w:rsidR="00B7226C" w:rsidRPr="006D40E4" w:rsidRDefault="00B7226C" w:rsidP="0047367F">
            <w:pPr>
              <w:rPr>
                <w:lang w:val="en-GB"/>
              </w:rPr>
            </w:pPr>
            <w:r>
              <w:rPr>
                <w:lang w:val="en-GB"/>
              </w:rPr>
              <w:t>This can be used if we ever need a new message.</w:t>
            </w:r>
          </w:p>
        </w:tc>
        <w:tc>
          <w:tcPr>
            <w:tcW w:w="5023" w:type="dxa"/>
          </w:tcPr>
          <w:p w:rsidR="003F02BC" w:rsidRDefault="003F02BC" w:rsidP="000F4266">
            <w:pPr>
              <w:rPr>
                <w:lang w:val="en-GB"/>
              </w:rPr>
            </w:pPr>
          </w:p>
        </w:tc>
      </w:tr>
      <w:tr w:rsidR="001C01C0" w:rsidTr="004064C3">
        <w:tc>
          <w:tcPr>
            <w:tcW w:w="1811" w:type="dxa"/>
          </w:tcPr>
          <w:p w:rsidR="001C01C0" w:rsidRDefault="001C01C0" w:rsidP="002569B5">
            <w:pPr>
              <w:rPr>
                <w:lang w:val="en-GB"/>
              </w:rPr>
            </w:pPr>
            <w:r>
              <w:rPr>
                <w:lang w:val="en-GB"/>
              </w:rPr>
              <w:t>CREATE_0007</w:t>
            </w:r>
          </w:p>
        </w:tc>
        <w:tc>
          <w:tcPr>
            <w:tcW w:w="3480" w:type="dxa"/>
          </w:tcPr>
          <w:p w:rsidR="001C01C0" w:rsidRDefault="001C01C0" w:rsidP="002569B5">
            <w:pPr>
              <w:rPr>
                <w:lang w:val="en-GB"/>
              </w:rPr>
            </w:pPr>
            <w:r>
              <w:rPr>
                <w:lang w:val="en-GB"/>
              </w:rPr>
              <w:t>Passwords do not Match</w:t>
            </w:r>
          </w:p>
        </w:tc>
        <w:tc>
          <w:tcPr>
            <w:tcW w:w="5023" w:type="dxa"/>
          </w:tcPr>
          <w:p w:rsidR="001C01C0" w:rsidRDefault="001C01C0" w:rsidP="002569B5">
            <w:pPr>
              <w:rPr>
                <w:lang w:val="en-GB"/>
              </w:rPr>
            </w:pPr>
            <w:proofErr w:type="gramStart"/>
            <w:r>
              <w:rPr>
                <w:lang w:val="en-GB"/>
              </w:rPr>
              <w:t>Your</w:t>
            </w:r>
            <w:proofErr w:type="gramEnd"/>
            <w:r>
              <w:rPr>
                <w:lang w:val="en-GB"/>
              </w:rPr>
              <w:t xml:space="preserve"> entered and confirmed passwords do not match.</w:t>
            </w:r>
          </w:p>
        </w:tc>
      </w:tr>
      <w:tr w:rsidR="00261F20" w:rsidTr="004064C3">
        <w:tc>
          <w:tcPr>
            <w:tcW w:w="1811" w:type="dxa"/>
          </w:tcPr>
          <w:p w:rsidR="00261F20" w:rsidRDefault="00261F20" w:rsidP="002569B5">
            <w:pPr>
              <w:rPr>
                <w:lang w:val="en-GB"/>
              </w:rPr>
            </w:pPr>
            <w:r>
              <w:rPr>
                <w:lang w:val="en-GB"/>
              </w:rPr>
              <w:t>CREATE_0008</w:t>
            </w:r>
          </w:p>
        </w:tc>
        <w:tc>
          <w:tcPr>
            <w:tcW w:w="3480" w:type="dxa"/>
          </w:tcPr>
          <w:p w:rsidR="00261F20" w:rsidRDefault="00261F20" w:rsidP="002569B5">
            <w:pPr>
              <w:rPr>
                <w:lang w:val="en-GB"/>
              </w:rPr>
            </w:pPr>
            <w:r>
              <w:rPr>
                <w:lang w:val="en-GB"/>
              </w:rPr>
              <w:t>Membership being Created</w:t>
            </w:r>
          </w:p>
        </w:tc>
        <w:tc>
          <w:tcPr>
            <w:tcW w:w="5023" w:type="dxa"/>
          </w:tcPr>
          <w:p w:rsidR="00261F20" w:rsidRDefault="00261F20" w:rsidP="002569B5">
            <w:pPr>
              <w:rPr>
                <w:lang w:val="en-GB"/>
              </w:rPr>
            </w:pPr>
            <w:r>
              <w:rPr>
                <w:lang w:val="en-GB"/>
              </w:rPr>
              <w:t>Your membership is being processed.</w:t>
            </w:r>
          </w:p>
        </w:tc>
      </w:tr>
      <w:tr w:rsidR="00295C51" w:rsidTr="004064C3">
        <w:tc>
          <w:tcPr>
            <w:tcW w:w="1811" w:type="dxa"/>
          </w:tcPr>
          <w:p w:rsidR="00295C51" w:rsidRDefault="00295C51" w:rsidP="002569B5">
            <w:pPr>
              <w:rPr>
                <w:lang w:val="en-GB"/>
              </w:rPr>
            </w:pPr>
            <w:r>
              <w:rPr>
                <w:lang w:val="en-GB"/>
              </w:rPr>
              <w:lastRenderedPageBreak/>
              <w:t>CREATE_0009</w:t>
            </w:r>
          </w:p>
        </w:tc>
        <w:tc>
          <w:tcPr>
            <w:tcW w:w="3480" w:type="dxa"/>
          </w:tcPr>
          <w:p w:rsidR="00295C51" w:rsidRDefault="00295C51" w:rsidP="002569B5">
            <w:pPr>
              <w:rPr>
                <w:lang w:val="en-GB"/>
              </w:rPr>
            </w:pPr>
            <w:r>
              <w:rPr>
                <w:lang w:val="en-GB"/>
              </w:rPr>
              <w:t>Membership Details Exist</w:t>
            </w:r>
          </w:p>
        </w:tc>
        <w:tc>
          <w:tcPr>
            <w:tcW w:w="5023" w:type="dxa"/>
          </w:tcPr>
          <w:p w:rsidR="00295C51" w:rsidRDefault="00295C51" w:rsidP="00B47EAF">
            <w:pPr>
              <w:rPr>
                <w:lang w:val="en-GB"/>
              </w:rPr>
            </w:pPr>
            <w:r>
              <w:rPr>
                <w:lang w:val="en-GB"/>
              </w:rPr>
              <w:t xml:space="preserve">You already have access to </w:t>
            </w:r>
            <w:r w:rsidR="00B47EAF">
              <w:rPr>
                <w:lang w:val="en-GB"/>
              </w:rPr>
              <w:t>Privileges</w:t>
            </w:r>
            <w:r>
              <w:rPr>
                <w:lang w:val="en-GB"/>
              </w:rPr>
              <w:t xml:space="preserve">. If you have forgotten your </w:t>
            </w:r>
            <w:r w:rsidR="00B47EAF">
              <w:rPr>
                <w:lang w:val="en-GB"/>
              </w:rPr>
              <w:t xml:space="preserve">login details, you can resend your </w:t>
            </w:r>
            <w:r>
              <w:rPr>
                <w:lang w:val="en-GB"/>
              </w:rPr>
              <w:t xml:space="preserve">username or </w:t>
            </w:r>
            <w:r w:rsidR="00B47EAF">
              <w:rPr>
                <w:lang w:val="en-GB"/>
              </w:rPr>
              <w:t xml:space="preserve">reset your </w:t>
            </w:r>
            <w:r>
              <w:rPr>
                <w:lang w:val="en-GB"/>
              </w:rPr>
              <w:t>password</w:t>
            </w:r>
            <w:r w:rsidR="00B47EAF">
              <w:rPr>
                <w:lang w:val="en-GB"/>
              </w:rPr>
              <w:t>.</w:t>
            </w:r>
          </w:p>
        </w:tc>
      </w:tr>
      <w:tr w:rsidR="004064C3" w:rsidTr="004064C3">
        <w:trPr>
          <w:ins w:id="523" w:author="Andrew.Crawford" w:date="2015-03-16T13:32:00Z"/>
        </w:trPr>
        <w:tc>
          <w:tcPr>
            <w:tcW w:w="1811" w:type="dxa"/>
          </w:tcPr>
          <w:p w:rsidR="004064C3" w:rsidRDefault="004064C3" w:rsidP="002569B5">
            <w:pPr>
              <w:rPr>
                <w:ins w:id="524" w:author="Andrew.Crawford" w:date="2015-03-16T13:32:00Z"/>
                <w:lang w:val="en-GB"/>
              </w:rPr>
            </w:pPr>
            <w:ins w:id="525" w:author="Andrew.Crawford" w:date="2015-03-16T13:32:00Z">
              <w:r>
                <w:rPr>
                  <w:lang w:val="en-GB"/>
                </w:rPr>
                <w:t>PASSWORD_0001</w:t>
              </w:r>
            </w:ins>
          </w:p>
        </w:tc>
        <w:tc>
          <w:tcPr>
            <w:tcW w:w="3480" w:type="dxa"/>
          </w:tcPr>
          <w:p w:rsidR="004064C3" w:rsidRDefault="004064C3" w:rsidP="002569B5">
            <w:pPr>
              <w:rPr>
                <w:ins w:id="526" w:author="Andrew.Crawford" w:date="2015-03-16T13:32:00Z"/>
                <w:lang w:val="en-GB"/>
              </w:rPr>
            </w:pPr>
            <w:ins w:id="527" w:author="Andrew.Crawford" w:date="2015-03-16T13:32:00Z">
              <w:r>
                <w:rPr>
                  <w:lang w:val="en-GB"/>
                </w:rPr>
                <w:t>Mandatory field missing</w:t>
              </w:r>
            </w:ins>
          </w:p>
        </w:tc>
        <w:tc>
          <w:tcPr>
            <w:tcW w:w="5023" w:type="dxa"/>
          </w:tcPr>
          <w:p w:rsidR="004064C3" w:rsidRDefault="004064C3" w:rsidP="004064C3">
            <w:pPr>
              <w:rPr>
                <w:ins w:id="528" w:author="Andrew.Crawford" w:date="2015-03-16T13:32:00Z"/>
                <w:lang w:val="en-GB"/>
              </w:rPr>
            </w:pPr>
            <w:ins w:id="529" w:author="Andrew.Crawford" w:date="2015-03-16T13:32:00Z">
              <w:r>
                <w:rPr>
                  <w:lang w:val="en-GB"/>
                </w:rPr>
                <w:t>The field $1 needs to be filled in with correct values for you to change your password</w:t>
              </w:r>
            </w:ins>
          </w:p>
        </w:tc>
      </w:tr>
      <w:tr w:rsidR="00BE18A2" w:rsidTr="004064C3">
        <w:trPr>
          <w:ins w:id="530" w:author="Andrew.Crawford" w:date="2015-03-16T13:34:00Z"/>
        </w:trPr>
        <w:tc>
          <w:tcPr>
            <w:tcW w:w="1811" w:type="dxa"/>
          </w:tcPr>
          <w:p w:rsidR="00BE18A2" w:rsidRDefault="00BE18A2" w:rsidP="002569B5">
            <w:pPr>
              <w:rPr>
                <w:ins w:id="531" w:author="Andrew.Crawford" w:date="2015-03-16T13:34:00Z"/>
                <w:lang w:val="en-GB"/>
              </w:rPr>
            </w:pPr>
            <w:ins w:id="532" w:author="Andrew.Crawford" w:date="2015-03-16T13:34:00Z">
              <w:r>
                <w:rPr>
                  <w:lang w:val="en-GB"/>
                </w:rPr>
                <w:t>PASSWORD_0002</w:t>
              </w:r>
            </w:ins>
          </w:p>
        </w:tc>
        <w:tc>
          <w:tcPr>
            <w:tcW w:w="3480" w:type="dxa"/>
          </w:tcPr>
          <w:p w:rsidR="00BE18A2" w:rsidRDefault="00BE18A2" w:rsidP="002569B5">
            <w:pPr>
              <w:rPr>
                <w:ins w:id="533" w:author="Andrew.Crawford" w:date="2015-03-16T13:34:00Z"/>
                <w:lang w:val="en-GB"/>
              </w:rPr>
            </w:pPr>
            <w:ins w:id="534" w:author="Andrew.Crawford" w:date="2015-03-16T13:34:00Z">
              <w:r>
                <w:rPr>
                  <w:lang w:val="en-GB"/>
                </w:rPr>
                <w:t>Password does not match</w:t>
              </w:r>
            </w:ins>
          </w:p>
        </w:tc>
        <w:tc>
          <w:tcPr>
            <w:tcW w:w="5023" w:type="dxa"/>
          </w:tcPr>
          <w:p w:rsidR="00BE18A2" w:rsidRDefault="00BE18A2" w:rsidP="004064C3">
            <w:pPr>
              <w:rPr>
                <w:ins w:id="535" w:author="Andrew.Crawford" w:date="2015-03-16T13:34:00Z"/>
                <w:lang w:val="en-GB"/>
              </w:rPr>
            </w:pPr>
            <w:ins w:id="536" w:author="Andrew.Crawford" w:date="2015-03-16T13:34:00Z">
              <w:r>
                <w:rPr>
                  <w:lang w:val="en-GB"/>
                </w:rPr>
                <w:t>The password you entered does not match the current password we have recorded.</w:t>
              </w:r>
            </w:ins>
          </w:p>
        </w:tc>
      </w:tr>
      <w:tr w:rsidR="00554668" w:rsidTr="004064C3">
        <w:trPr>
          <w:ins w:id="537" w:author="Andrew.Crawford" w:date="2015-03-16T13:41:00Z"/>
        </w:trPr>
        <w:tc>
          <w:tcPr>
            <w:tcW w:w="1811" w:type="dxa"/>
          </w:tcPr>
          <w:p w:rsidR="00554668" w:rsidRDefault="00554668" w:rsidP="002569B5">
            <w:pPr>
              <w:rPr>
                <w:ins w:id="538" w:author="Andrew.Crawford" w:date="2015-03-16T13:41:00Z"/>
                <w:lang w:val="en-GB"/>
              </w:rPr>
            </w:pPr>
            <w:ins w:id="539" w:author="Andrew.Crawford" w:date="2015-03-16T13:41:00Z">
              <w:r>
                <w:rPr>
                  <w:lang w:val="en-GB"/>
                </w:rPr>
                <w:t>PASSWORD_0003</w:t>
              </w:r>
            </w:ins>
          </w:p>
        </w:tc>
        <w:tc>
          <w:tcPr>
            <w:tcW w:w="3480" w:type="dxa"/>
          </w:tcPr>
          <w:p w:rsidR="00554668" w:rsidRDefault="00554668" w:rsidP="002569B5">
            <w:pPr>
              <w:rPr>
                <w:ins w:id="540" w:author="Andrew.Crawford" w:date="2015-03-16T13:41:00Z"/>
                <w:lang w:val="en-GB"/>
              </w:rPr>
            </w:pPr>
            <w:ins w:id="541" w:author="Andrew.Crawford" w:date="2015-03-16T13:41:00Z">
              <w:r>
                <w:rPr>
                  <w:lang w:val="en-GB"/>
                </w:rPr>
                <w:t>Your password has been changed</w:t>
              </w:r>
            </w:ins>
          </w:p>
        </w:tc>
        <w:tc>
          <w:tcPr>
            <w:tcW w:w="5023" w:type="dxa"/>
          </w:tcPr>
          <w:p w:rsidR="00554668" w:rsidRDefault="00554668" w:rsidP="004064C3">
            <w:pPr>
              <w:rPr>
                <w:ins w:id="542" w:author="Andrew.Crawford" w:date="2015-03-16T13:41:00Z"/>
                <w:lang w:val="en-GB"/>
              </w:rPr>
            </w:pPr>
            <w:ins w:id="543" w:author="Andrew.Crawford" w:date="2015-03-16T13:42:00Z">
              <w:r>
                <w:rPr>
                  <w:lang w:val="en-GB"/>
                </w:rPr>
                <w:t>Your password has been changed in Privileges</w:t>
              </w:r>
            </w:ins>
          </w:p>
        </w:tc>
      </w:tr>
    </w:tbl>
    <w:p w:rsidR="00160CF6" w:rsidRDefault="00160CF6" w:rsidP="00160CF6">
      <w:pPr>
        <w:pStyle w:val="Heading1"/>
      </w:pPr>
      <w:bookmarkStart w:id="544" w:name="_Toc414285342"/>
      <w:r>
        <w:t>Membership Types and Formats</w:t>
      </w:r>
      <w:bookmarkEnd w:id="544"/>
    </w:p>
    <w:tbl>
      <w:tblPr>
        <w:tblStyle w:val="TableGrid"/>
        <w:tblW w:w="0" w:type="auto"/>
        <w:tblLook w:val="04A0"/>
      </w:tblPr>
      <w:tblGrid>
        <w:gridCol w:w="2259"/>
        <w:gridCol w:w="2253"/>
        <w:gridCol w:w="2270"/>
        <w:gridCol w:w="2460"/>
      </w:tblGrid>
      <w:tr w:rsidR="00160CF6" w:rsidTr="00620014">
        <w:tc>
          <w:tcPr>
            <w:tcW w:w="2259" w:type="dxa"/>
          </w:tcPr>
          <w:p w:rsidR="00160CF6" w:rsidRPr="002A0B09" w:rsidRDefault="00160CF6" w:rsidP="00620014">
            <w:pPr>
              <w:rPr>
                <w:b/>
                <w:lang w:val="en-GB"/>
              </w:rPr>
            </w:pPr>
            <w:r>
              <w:rPr>
                <w:b/>
                <w:lang w:val="en-GB"/>
              </w:rPr>
              <w:t>Membership Type</w:t>
            </w:r>
          </w:p>
        </w:tc>
        <w:tc>
          <w:tcPr>
            <w:tcW w:w="2253" w:type="dxa"/>
          </w:tcPr>
          <w:p w:rsidR="00160CF6" w:rsidRPr="002A0B09" w:rsidRDefault="00160CF6" w:rsidP="00620014">
            <w:pPr>
              <w:rPr>
                <w:b/>
                <w:lang w:val="en-GB"/>
              </w:rPr>
            </w:pPr>
            <w:r w:rsidRPr="002A0B09">
              <w:rPr>
                <w:b/>
                <w:lang w:val="en-GB"/>
              </w:rPr>
              <w:t>Description</w:t>
            </w:r>
          </w:p>
        </w:tc>
        <w:tc>
          <w:tcPr>
            <w:tcW w:w="2270" w:type="dxa"/>
          </w:tcPr>
          <w:p w:rsidR="00160CF6" w:rsidRPr="002A0B09" w:rsidRDefault="00160CF6" w:rsidP="00620014">
            <w:pPr>
              <w:rPr>
                <w:b/>
                <w:lang w:val="en-GB"/>
              </w:rPr>
            </w:pPr>
            <w:r w:rsidRPr="002A0B09">
              <w:rPr>
                <w:b/>
                <w:lang w:val="en-GB"/>
              </w:rPr>
              <w:t>Format</w:t>
            </w:r>
          </w:p>
        </w:tc>
        <w:tc>
          <w:tcPr>
            <w:tcW w:w="2460" w:type="dxa"/>
          </w:tcPr>
          <w:p w:rsidR="00160CF6" w:rsidRPr="002A0B09" w:rsidRDefault="00160CF6" w:rsidP="00620014">
            <w:pPr>
              <w:rPr>
                <w:b/>
                <w:lang w:val="en-GB"/>
              </w:rPr>
            </w:pPr>
            <w:r w:rsidRPr="002A0B09">
              <w:rPr>
                <w:b/>
                <w:lang w:val="en-GB"/>
              </w:rPr>
              <w:t>Example</w:t>
            </w:r>
          </w:p>
        </w:tc>
      </w:tr>
      <w:tr w:rsidR="00160CF6" w:rsidTr="00620014">
        <w:tc>
          <w:tcPr>
            <w:tcW w:w="2259" w:type="dxa"/>
          </w:tcPr>
          <w:p w:rsidR="00160CF6" w:rsidRDefault="00160CF6" w:rsidP="00620014">
            <w:pPr>
              <w:rPr>
                <w:lang w:val="en-GB"/>
              </w:rPr>
            </w:pPr>
            <w:r>
              <w:rPr>
                <w:lang w:val="en-GB"/>
              </w:rPr>
              <w:t>White Membership</w:t>
            </w:r>
          </w:p>
        </w:tc>
        <w:tc>
          <w:tcPr>
            <w:tcW w:w="2253" w:type="dxa"/>
          </w:tcPr>
          <w:p w:rsidR="00160CF6" w:rsidRDefault="00160CF6" w:rsidP="00620014">
            <w:pPr>
              <w:rPr>
                <w:lang w:val="en-GB"/>
              </w:rPr>
            </w:pPr>
            <w:r>
              <w:rPr>
                <w:lang w:val="en-GB"/>
              </w:rPr>
              <w:t>Tour No Buy</w:t>
            </w:r>
          </w:p>
        </w:tc>
        <w:tc>
          <w:tcPr>
            <w:tcW w:w="2270" w:type="dxa"/>
          </w:tcPr>
          <w:p w:rsidR="00160CF6" w:rsidRDefault="00212B36" w:rsidP="00620014">
            <w:pPr>
              <w:rPr>
                <w:lang w:val="en-GB"/>
              </w:rPr>
            </w:pPr>
            <w:r>
              <w:rPr>
                <w:lang w:val="en-GB"/>
              </w:rPr>
              <w:t>Privileges Number</w:t>
            </w:r>
          </w:p>
          <w:p w:rsidR="00160CF6" w:rsidRDefault="00160CF6" w:rsidP="00620014">
            <w:pPr>
              <w:rPr>
                <w:lang w:val="en-GB"/>
              </w:rPr>
            </w:pPr>
          </w:p>
          <w:p w:rsidR="00212B36" w:rsidRDefault="00212B36" w:rsidP="00620014">
            <w:pPr>
              <w:rPr>
                <w:lang w:val="en-GB"/>
              </w:rPr>
            </w:pPr>
            <w:r>
              <w:rPr>
                <w:lang w:val="en-GB"/>
              </w:rPr>
              <w:t>The text ‘WH’ + Digits</w:t>
            </w:r>
          </w:p>
          <w:p w:rsidR="00160CF6" w:rsidRDefault="00160CF6" w:rsidP="00620014">
            <w:pPr>
              <w:rPr>
                <w:lang w:val="en-GB"/>
              </w:rPr>
            </w:pPr>
          </w:p>
        </w:tc>
        <w:tc>
          <w:tcPr>
            <w:tcW w:w="2460" w:type="dxa"/>
          </w:tcPr>
          <w:p w:rsidR="00160CF6" w:rsidRDefault="00160CF6" w:rsidP="00620014">
            <w:pPr>
              <w:rPr>
                <w:lang w:val="en-GB"/>
              </w:rPr>
            </w:pPr>
          </w:p>
          <w:p w:rsidR="00212B36" w:rsidRDefault="00212B36" w:rsidP="00620014">
            <w:pPr>
              <w:rPr>
                <w:lang w:val="en-GB"/>
              </w:rPr>
            </w:pPr>
            <w:r>
              <w:rPr>
                <w:lang w:val="en-GB"/>
              </w:rPr>
              <w:t>WH123456</w:t>
            </w:r>
          </w:p>
        </w:tc>
      </w:tr>
      <w:tr w:rsidR="00160CF6" w:rsidTr="00620014">
        <w:tc>
          <w:tcPr>
            <w:tcW w:w="2259" w:type="dxa"/>
          </w:tcPr>
          <w:p w:rsidR="00160CF6" w:rsidRDefault="00160CF6" w:rsidP="00CA045C">
            <w:pPr>
              <w:tabs>
                <w:tab w:val="center" w:pos="1021"/>
              </w:tabs>
              <w:rPr>
                <w:lang w:val="en-GB"/>
              </w:rPr>
            </w:pPr>
            <w:r>
              <w:rPr>
                <w:lang w:val="en-GB"/>
              </w:rPr>
              <w:t>Staff</w:t>
            </w:r>
            <w:r w:rsidR="00CA045C">
              <w:rPr>
                <w:lang w:val="en-GB"/>
              </w:rPr>
              <w:tab/>
            </w:r>
          </w:p>
        </w:tc>
        <w:tc>
          <w:tcPr>
            <w:tcW w:w="2253" w:type="dxa"/>
          </w:tcPr>
          <w:p w:rsidR="00CA045C" w:rsidRDefault="00CA045C" w:rsidP="00620014">
            <w:pPr>
              <w:rPr>
                <w:lang w:val="en-GB"/>
              </w:rPr>
            </w:pPr>
            <w:r>
              <w:rPr>
                <w:lang w:val="en-GB"/>
              </w:rPr>
              <w:t>Staff members with a Wyndham Worldwide ID (WWID)</w:t>
            </w:r>
          </w:p>
        </w:tc>
        <w:tc>
          <w:tcPr>
            <w:tcW w:w="2270" w:type="dxa"/>
          </w:tcPr>
          <w:p w:rsidR="00160CF6" w:rsidRDefault="00B06149" w:rsidP="00620014">
            <w:pPr>
              <w:rPr>
                <w:lang w:val="en-GB"/>
              </w:rPr>
            </w:pPr>
            <w:r>
              <w:rPr>
                <w:lang w:val="en-GB"/>
              </w:rPr>
              <w:t>6 Digits</w:t>
            </w:r>
          </w:p>
          <w:p w:rsidR="00160CF6" w:rsidRDefault="00160CF6" w:rsidP="00620014">
            <w:pPr>
              <w:rPr>
                <w:lang w:val="en-GB"/>
              </w:rPr>
            </w:pPr>
          </w:p>
        </w:tc>
        <w:tc>
          <w:tcPr>
            <w:tcW w:w="2460" w:type="dxa"/>
          </w:tcPr>
          <w:p w:rsidR="00160CF6" w:rsidRDefault="00160CF6" w:rsidP="00620014">
            <w:pPr>
              <w:rPr>
                <w:lang w:val="en-GB"/>
              </w:rPr>
            </w:pPr>
            <w:r>
              <w:rPr>
                <w:lang w:val="en-GB"/>
              </w:rPr>
              <w:t>123456</w:t>
            </w:r>
          </w:p>
        </w:tc>
      </w:tr>
      <w:tr w:rsidR="00160CF6" w:rsidTr="00620014">
        <w:tc>
          <w:tcPr>
            <w:tcW w:w="2259" w:type="dxa"/>
          </w:tcPr>
          <w:p w:rsidR="00160CF6" w:rsidRDefault="00160CF6" w:rsidP="00620014">
            <w:pPr>
              <w:rPr>
                <w:lang w:val="en-GB"/>
              </w:rPr>
            </w:pPr>
            <w:r>
              <w:rPr>
                <w:lang w:val="en-GB"/>
              </w:rPr>
              <w:t>Blue</w:t>
            </w:r>
          </w:p>
        </w:tc>
        <w:tc>
          <w:tcPr>
            <w:tcW w:w="2253" w:type="dxa"/>
          </w:tcPr>
          <w:p w:rsidR="00160CF6" w:rsidRDefault="00160CF6" w:rsidP="00620014">
            <w:pPr>
              <w:rPr>
                <w:lang w:val="en-GB"/>
              </w:rPr>
            </w:pPr>
            <w:r>
              <w:rPr>
                <w:lang w:val="en-GB"/>
              </w:rPr>
              <w:t>Owner without Privileges</w:t>
            </w:r>
          </w:p>
        </w:tc>
        <w:tc>
          <w:tcPr>
            <w:tcW w:w="2270" w:type="dxa"/>
          </w:tcPr>
          <w:p w:rsidR="00160CF6" w:rsidRDefault="00160CF6" w:rsidP="00620014">
            <w:pPr>
              <w:rPr>
                <w:lang w:val="en-GB"/>
              </w:rPr>
            </w:pPr>
            <w:r>
              <w:rPr>
                <w:lang w:val="en-GB"/>
              </w:rPr>
              <w:t>Owner Number</w:t>
            </w:r>
          </w:p>
          <w:p w:rsidR="00160CF6" w:rsidRDefault="00160CF6" w:rsidP="00620014">
            <w:pPr>
              <w:rPr>
                <w:lang w:val="en-GB"/>
              </w:rPr>
            </w:pPr>
          </w:p>
          <w:p w:rsidR="00A747A6" w:rsidRDefault="00160CF6" w:rsidP="00620014">
            <w:pPr>
              <w:rPr>
                <w:lang w:val="en-GB"/>
              </w:rPr>
            </w:pPr>
            <w:r>
              <w:rPr>
                <w:lang w:val="en-GB"/>
              </w:rPr>
              <w:t>2 Leading zeros + 9 Digits</w:t>
            </w:r>
          </w:p>
          <w:p w:rsidR="00A747A6" w:rsidRDefault="00A747A6" w:rsidP="00620014">
            <w:pPr>
              <w:rPr>
                <w:lang w:val="en-GB"/>
              </w:rPr>
            </w:pPr>
          </w:p>
          <w:p w:rsidR="00A747A6" w:rsidRDefault="00A747A6" w:rsidP="00A747A6">
            <w:pPr>
              <w:rPr>
                <w:lang w:val="en-GB"/>
              </w:rPr>
            </w:pPr>
            <w:r>
              <w:rPr>
                <w:lang w:val="en-GB"/>
              </w:rPr>
              <w:t xml:space="preserve">Or 3 leading zeros + 8 digits </w:t>
            </w:r>
          </w:p>
        </w:tc>
        <w:tc>
          <w:tcPr>
            <w:tcW w:w="2460" w:type="dxa"/>
          </w:tcPr>
          <w:p w:rsidR="00160CF6" w:rsidRDefault="00160CF6" w:rsidP="00620014">
            <w:pPr>
              <w:rPr>
                <w:lang w:val="en-GB"/>
              </w:rPr>
            </w:pPr>
            <w:r>
              <w:rPr>
                <w:lang w:val="en-GB"/>
              </w:rPr>
              <w:t>00</w:t>
            </w:r>
            <w:r w:rsidR="00BC26A6">
              <w:rPr>
                <w:lang w:val="en-GB"/>
              </w:rPr>
              <w:t>2</w:t>
            </w:r>
            <w:r>
              <w:rPr>
                <w:lang w:val="en-GB"/>
              </w:rPr>
              <w:t>23456789</w:t>
            </w:r>
          </w:p>
          <w:p w:rsidR="008E3B45" w:rsidRDefault="008E3B45" w:rsidP="008E3B45">
            <w:pPr>
              <w:rPr>
                <w:lang w:val="en-GB"/>
              </w:rPr>
            </w:pPr>
            <w:r>
              <w:rPr>
                <w:lang w:val="en-GB"/>
              </w:rPr>
              <w:t>Or</w:t>
            </w:r>
          </w:p>
          <w:p w:rsidR="008E3B45" w:rsidRDefault="008E3B45" w:rsidP="008E3B45">
            <w:pPr>
              <w:rPr>
                <w:lang w:val="en-GB"/>
              </w:rPr>
            </w:pPr>
            <w:r>
              <w:rPr>
                <w:lang w:val="en-GB"/>
              </w:rPr>
              <w:t>00071234567</w:t>
            </w:r>
          </w:p>
        </w:tc>
      </w:tr>
      <w:tr w:rsidR="00160CF6" w:rsidTr="00620014">
        <w:tc>
          <w:tcPr>
            <w:tcW w:w="2259" w:type="dxa"/>
          </w:tcPr>
          <w:p w:rsidR="00160CF6" w:rsidRDefault="00160CF6" w:rsidP="00620014">
            <w:pPr>
              <w:rPr>
                <w:lang w:val="en-GB"/>
              </w:rPr>
            </w:pPr>
            <w:r>
              <w:rPr>
                <w:lang w:val="en-GB"/>
              </w:rPr>
              <w:t>Privileges</w:t>
            </w:r>
          </w:p>
          <w:p w:rsidR="00160CF6" w:rsidRDefault="00160CF6" w:rsidP="00620014">
            <w:pPr>
              <w:rPr>
                <w:lang w:val="en-GB"/>
              </w:rPr>
            </w:pPr>
            <w:r>
              <w:rPr>
                <w:lang w:val="en-GB"/>
              </w:rPr>
              <w:t>Elite</w:t>
            </w:r>
          </w:p>
          <w:p w:rsidR="00160CF6" w:rsidRDefault="00160CF6" w:rsidP="00620014">
            <w:pPr>
              <w:rPr>
                <w:lang w:val="en-GB"/>
              </w:rPr>
            </w:pPr>
            <w:r>
              <w:rPr>
                <w:lang w:val="en-GB"/>
              </w:rPr>
              <w:t>Diamond</w:t>
            </w:r>
          </w:p>
          <w:p w:rsidR="00160CF6" w:rsidRDefault="00160CF6" w:rsidP="00620014">
            <w:pPr>
              <w:rPr>
                <w:ins w:id="545" w:author="ilona.charykova" w:date="2015-03-17T09:49:00Z"/>
                <w:lang w:val="en-GB"/>
              </w:rPr>
            </w:pPr>
            <w:r>
              <w:rPr>
                <w:lang w:val="en-GB"/>
              </w:rPr>
              <w:t>Platinum</w:t>
            </w:r>
          </w:p>
          <w:p w:rsidR="00CD34D2" w:rsidRDefault="00CD34D2" w:rsidP="00620014">
            <w:pPr>
              <w:rPr>
                <w:lang w:val="en-GB"/>
              </w:rPr>
            </w:pPr>
            <w:ins w:id="546" w:author="ilona.charykova" w:date="2015-03-17T09:49:00Z">
              <w:r>
                <w:rPr>
                  <w:lang w:val="en-GB"/>
                </w:rPr>
                <w:t>100 Club</w:t>
              </w:r>
            </w:ins>
          </w:p>
        </w:tc>
        <w:tc>
          <w:tcPr>
            <w:tcW w:w="2253" w:type="dxa"/>
          </w:tcPr>
          <w:p w:rsidR="00160CF6" w:rsidRDefault="00160CF6" w:rsidP="00620014">
            <w:pPr>
              <w:rPr>
                <w:lang w:val="en-GB"/>
              </w:rPr>
            </w:pPr>
            <w:r>
              <w:rPr>
                <w:lang w:val="en-GB"/>
              </w:rPr>
              <w:t>Owner with Privileges</w:t>
            </w:r>
          </w:p>
        </w:tc>
        <w:tc>
          <w:tcPr>
            <w:tcW w:w="2270" w:type="dxa"/>
          </w:tcPr>
          <w:p w:rsidR="00160CF6" w:rsidRDefault="00160CF6" w:rsidP="00620014">
            <w:pPr>
              <w:rPr>
                <w:lang w:val="en-GB"/>
              </w:rPr>
            </w:pPr>
            <w:r>
              <w:rPr>
                <w:lang w:val="en-GB"/>
              </w:rPr>
              <w:t>Owner Number</w:t>
            </w:r>
          </w:p>
          <w:p w:rsidR="00160CF6" w:rsidRDefault="00160CF6" w:rsidP="00620014">
            <w:pPr>
              <w:rPr>
                <w:lang w:val="en-GB"/>
              </w:rPr>
            </w:pPr>
          </w:p>
          <w:p w:rsidR="00A747A6" w:rsidRDefault="00A747A6" w:rsidP="00A747A6">
            <w:pPr>
              <w:rPr>
                <w:lang w:val="en-GB"/>
              </w:rPr>
            </w:pPr>
            <w:r>
              <w:rPr>
                <w:lang w:val="en-GB"/>
              </w:rPr>
              <w:t>2 Leading zeros + 9 Digits</w:t>
            </w:r>
          </w:p>
          <w:p w:rsidR="00A747A6" w:rsidRDefault="00A747A6" w:rsidP="007A4557">
            <w:pPr>
              <w:rPr>
                <w:lang w:val="en-GB"/>
              </w:rPr>
            </w:pPr>
            <w:r>
              <w:rPr>
                <w:lang w:val="en-GB"/>
              </w:rPr>
              <w:t>Or</w:t>
            </w:r>
          </w:p>
          <w:p w:rsidR="007A4557" w:rsidRDefault="00A747A6" w:rsidP="008E3B45">
            <w:pPr>
              <w:rPr>
                <w:lang w:val="en-GB"/>
              </w:rPr>
            </w:pPr>
            <w:r>
              <w:rPr>
                <w:lang w:val="en-GB"/>
              </w:rPr>
              <w:t xml:space="preserve">3 leading zeros + </w:t>
            </w:r>
            <w:r w:rsidR="008E3B45">
              <w:rPr>
                <w:lang w:val="en-GB"/>
              </w:rPr>
              <w:t>8</w:t>
            </w:r>
            <w:r>
              <w:rPr>
                <w:lang w:val="en-GB"/>
              </w:rPr>
              <w:t xml:space="preserve"> Digits </w:t>
            </w:r>
          </w:p>
        </w:tc>
        <w:tc>
          <w:tcPr>
            <w:tcW w:w="2460" w:type="dxa"/>
          </w:tcPr>
          <w:p w:rsidR="00160CF6" w:rsidRDefault="00160CF6" w:rsidP="00620014">
            <w:pPr>
              <w:rPr>
                <w:lang w:val="en-GB"/>
              </w:rPr>
            </w:pPr>
            <w:r>
              <w:rPr>
                <w:lang w:val="en-GB"/>
              </w:rPr>
              <w:t>00</w:t>
            </w:r>
            <w:r w:rsidR="00BC26A6">
              <w:rPr>
                <w:lang w:val="en-GB"/>
              </w:rPr>
              <w:t>2</w:t>
            </w:r>
            <w:r>
              <w:rPr>
                <w:lang w:val="en-GB"/>
              </w:rPr>
              <w:t>23456789</w:t>
            </w:r>
          </w:p>
          <w:p w:rsidR="007A4557" w:rsidRDefault="007A4557" w:rsidP="00620014">
            <w:pPr>
              <w:rPr>
                <w:lang w:val="en-GB"/>
              </w:rPr>
            </w:pPr>
            <w:r>
              <w:rPr>
                <w:lang w:val="en-GB"/>
              </w:rPr>
              <w:t>Or</w:t>
            </w:r>
          </w:p>
          <w:p w:rsidR="007A4557" w:rsidRDefault="007A4557" w:rsidP="00620014">
            <w:pPr>
              <w:rPr>
                <w:lang w:val="en-GB"/>
              </w:rPr>
            </w:pPr>
            <w:r>
              <w:rPr>
                <w:lang w:val="en-GB"/>
              </w:rPr>
              <w:t>0007123456</w:t>
            </w:r>
            <w:r w:rsidR="00A747A6">
              <w:rPr>
                <w:lang w:val="en-GB"/>
              </w:rPr>
              <w:t>7</w:t>
            </w:r>
          </w:p>
        </w:tc>
      </w:tr>
      <w:tr w:rsidR="00160CF6" w:rsidTr="00620014">
        <w:tc>
          <w:tcPr>
            <w:tcW w:w="2259" w:type="dxa"/>
          </w:tcPr>
          <w:p w:rsidR="00160CF6" w:rsidRDefault="00160CF6" w:rsidP="00620014">
            <w:pPr>
              <w:rPr>
                <w:lang w:val="en-GB"/>
              </w:rPr>
            </w:pPr>
            <w:r>
              <w:rPr>
                <w:lang w:val="en-GB"/>
              </w:rPr>
              <w:t>Discovery</w:t>
            </w:r>
          </w:p>
        </w:tc>
        <w:tc>
          <w:tcPr>
            <w:tcW w:w="2253" w:type="dxa"/>
          </w:tcPr>
          <w:p w:rsidR="00160CF6" w:rsidRDefault="00160CF6" w:rsidP="00620014">
            <w:pPr>
              <w:rPr>
                <w:lang w:val="en-GB"/>
              </w:rPr>
            </w:pPr>
            <w:r>
              <w:rPr>
                <w:lang w:val="en-GB"/>
              </w:rPr>
              <w:t>Discovery Member</w:t>
            </w:r>
          </w:p>
        </w:tc>
        <w:tc>
          <w:tcPr>
            <w:tcW w:w="2270" w:type="dxa"/>
          </w:tcPr>
          <w:p w:rsidR="00160CF6" w:rsidRDefault="00BC26A6" w:rsidP="00620014">
            <w:pPr>
              <w:rPr>
                <w:lang w:val="en-GB"/>
              </w:rPr>
            </w:pPr>
            <w:r>
              <w:rPr>
                <w:lang w:val="en-GB"/>
              </w:rPr>
              <w:t>Discovery</w:t>
            </w:r>
            <w:r w:rsidR="00160CF6">
              <w:rPr>
                <w:lang w:val="en-GB"/>
              </w:rPr>
              <w:t xml:space="preserve"> Number</w:t>
            </w:r>
          </w:p>
          <w:p w:rsidR="00160CF6" w:rsidRDefault="00160CF6" w:rsidP="00620014">
            <w:pPr>
              <w:rPr>
                <w:lang w:val="en-GB"/>
              </w:rPr>
            </w:pPr>
          </w:p>
          <w:p w:rsidR="00160CF6" w:rsidRDefault="00160CF6" w:rsidP="00620014">
            <w:pPr>
              <w:rPr>
                <w:lang w:val="en-GB"/>
              </w:rPr>
            </w:pPr>
            <w:r>
              <w:rPr>
                <w:lang w:val="en-GB"/>
              </w:rPr>
              <w:t>2 Leading zeros + 9 Digits</w:t>
            </w:r>
          </w:p>
          <w:p w:rsidR="007A4557" w:rsidRDefault="007A4557" w:rsidP="00620014">
            <w:pPr>
              <w:rPr>
                <w:lang w:val="en-GB"/>
              </w:rPr>
            </w:pPr>
            <w:r>
              <w:rPr>
                <w:lang w:val="en-GB"/>
              </w:rPr>
              <w:t>OR</w:t>
            </w:r>
          </w:p>
          <w:p w:rsidR="007A4557" w:rsidRDefault="007A4557" w:rsidP="008E3B45">
            <w:pPr>
              <w:rPr>
                <w:lang w:val="en-GB"/>
              </w:rPr>
            </w:pPr>
            <w:r>
              <w:rPr>
                <w:lang w:val="en-GB"/>
              </w:rPr>
              <w:t xml:space="preserve"> 3 Leading Zeros + </w:t>
            </w:r>
            <w:r w:rsidR="008E3B45">
              <w:rPr>
                <w:lang w:val="en-GB"/>
              </w:rPr>
              <w:t>8</w:t>
            </w:r>
            <w:r>
              <w:rPr>
                <w:lang w:val="en-GB"/>
              </w:rPr>
              <w:t xml:space="preserve"> Digits</w:t>
            </w:r>
          </w:p>
        </w:tc>
        <w:tc>
          <w:tcPr>
            <w:tcW w:w="2460" w:type="dxa"/>
          </w:tcPr>
          <w:p w:rsidR="00160CF6" w:rsidRDefault="00160CF6" w:rsidP="00620014">
            <w:pPr>
              <w:rPr>
                <w:lang w:val="en-GB"/>
              </w:rPr>
            </w:pPr>
            <w:r>
              <w:rPr>
                <w:lang w:val="en-GB"/>
              </w:rPr>
              <w:t>00123456789</w:t>
            </w:r>
          </w:p>
          <w:p w:rsidR="007A4557" w:rsidRDefault="007A4557" w:rsidP="00620014">
            <w:pPr>
              <w:rPr>
                <w:lang w:val="en-GB"/>
              </w:rPr>
            </w:pPr>
            <w:r>
              <w:rPr>
                <w:lang w:val="en-GB"/>
              </w:rPr>
              <w:t>Or</w:t>
            </w:r>
          </w:p>
          <w:p w:rsidR="007A4557" w:rsidRDefault="007A4557" w:rsidP="00620014">
            <w:pPr>
              <w:rPr>
                <w:lang w:val="en-GB"/>
              </w:rPr>
            </w:pPr>
            <w:r>
              <w:rPr>
                <w:lang w:val="en-GB"/>
              </w:rPr>
              <w:t>0007123456</w:t>
            </w:r>
            <w:r w:rsidR="00A747A6">
              <w:rPr>
                <w:lang w:val="en-GB"/>
              </w:rPr>
              <w:t>7</w:t>
            </w:r>
          </w:p>
        </w:tc>
      </w:tr>
    </w:tbl>
    <w:p w:rsidR="00160CF6" w:rsidRDefault="00160CF6" w:rsidP="00160CF6">
      <w:pPr>
        <w:rPr>
          <w:lang w:val="en-GB"/>
        </w:rPr>
      </w:pPr>
    </w:p>
    <w:p w:rsidR="00B14393" w:rsidRPr="00B14393" w:rsidRDefault="00B14393" w:rsidP="00160CF6">
      <w:pPr>
        <w:rPr>
          <w:lang w:val="en-GB"/>
        </w:rPr>
      </w:pPr>
      <w:r>
        <w:rPr>
          <w:b/>
          <w:lang w:val="en-GB"/>
        </w:rPr>
        <w:t xml:space="preserve">Note: </w:t>
      </w:r>
      <w:r>
        <w:rPr>
          <w:lang w:val="en-GB"/>
        </w:rPr>
        <w:t xml:space="preserve">The back-end system will do more detailed </w:t>
      </w:r>
      <w:r w:rsidR="00E45CA0">
        <w:rPr>
          <w:lang w:val="en-GB"/>
        </w:rPr>
        <w:t>validations;</w:t>
      </w:r>
      <w:r>
        <w:rPr>
          <w:lang w:val="en-GB"/>
        </w:rPr>
        <w:t xml:space="preserve"> we are just expecting some very basic type validations from the front-end system.</w:t>
      </w:r>
    </w:p>
    <w:p w:rsidR="00620014" w:rsidRDefault="00620014" w:rsidP="00620014">
      <w:pPr>
        <w:pStyle w:val="Heading1"/>
      </w:pPr>
      <w:bookmarkStart w:id="547" w:name="_Toc414285343"/>
      <w:r>
        <w:t>Membership Authentication</w:t>
      </w:r>
      <w:bookmarkEnd w:id="547"/>
    </w:p>
    <w:p w:rsidR="00620014" w:rsidRDefault="00620014" w:rsidP="00620014">
      <w:pPr>
        <w:pStyle w:val="Heading2"/>
      </w:pPr>
      <w:r>
        <w:t xml:space="preserve"> </w:t>
      </w:r>
      <w:bookmarkStart w:id="548" w:name="_Toc414285344"/>
      <w:r>
        <w:t>Owners</w:t>
      </w:r>
      <w:bookmarkEnd w:id="548"/>
    </w:p>
    <w:p w:rsidR="00620014" w:rsidRDefault="00620014" w:rsidP="00620014">
      <w:pPr>
        <w:ind w:left="360"/>
        <w:rPr>
          <w:ins w:id="549" w:author="Andrew.Crawford" w:date="2015-03-17T17:04:00Z"/>
          <w:lang w:val="en-GB"/>
        </w:rPr>
      </w:pPr>
      <w:r>
        <w:rPr>
          <w:lang w:val="en-GB"/>
        </w:rPr>
        <w:t xml:space="preserve">Owners are authenticated against the US Site using the current screen capture methods. The system will not store an </w:t>
      </w:r>
      <w:r w:rsidR="00D25EAB">
        <w:rPr>
          <w:lang w:val="en-GB"/>
        </w:rPr>
        <w:t>owner’s</w:t>
      </w:r>
      <w:r>
        <w:rPr>
          <w:lang w:val="en-GB"/>
        </w:rPr>
        <w:t xml:space="preserve"> password at any stage and will work out dynamically if they are eligible for </w:t>
      </w:r>
      <w:r w:rsidR="001E36E4">
        <w:rPr>
          <w:lang w:val="en-GB"/>
        </w:rPr>
        <w:t>Privileges</w:t>
      </w:r>
      <w:r>
        <w:rPr>
          <w:lang w:val="en-GB"/>
        </w:rPr>
        <w:t xml:space="preserve"> or not through looking at their current ownership level.</w:t>
      </w:r>
    </w:p>
    <w:p w:rsidR="007768D9" w:rsidRDefault="007768D9" w:rsidP="007768D9">
      <w:pPr>
        <w:pStyle w:val="Heading2"/>
        <w:rPr>
          <w:ins w:id="550" w:author="Andrew.Crawford" w:date="2015-03-17T17:04:00Z"/>
        </w:rPr>
      </w:pPr>
      <w:ins w:id="551" w:author="Andrew.Crawford" w:date="2015-03-17T17:04:00Z">
        <w:r>
          <w:t>Discovery</w:t>
        </w:r>
      </w:ins>
    </w:p>
    <w:p w:rsidR="007768D9" w:rsidRDefault="007768D9" w:rsidP="007768D9">
      <w:pPr>
        <w:ind w:left="360"/>
        <w:rPr>
          <w:lang w:val="en-GB"/>
        </w:rPr>
      </w:pPr>
      <w:ins w:id="552" w:author="Andrew.Crawford" w:date="2015-03-17T17:04:00Z">
        <w:r>
          <w:rPr>
            <w:lang w:val="en-GB"/>
          </w:rPr>
          <w:t>Discovery members are authenticated with the common authorisation service. This gives them a single sign-on that they use for accessing common Wyndham systems.</w:t>
        </w:r>
      </w:ins>
    </w:p>
    <w:p w:rsidR="00620014" w:rsidRDefault="00620014" w:rsidP="00620014">
      <w:pPr>
        <w:pStyle w:val="Heading2"/>
      </w:pPr>
      <w:r>
        <w:t xml:space="preserve"> </w:t>
      </w:r>
      <w:bookmarkStart w:id="553" w:name="_Toc414285345"/>
      <w:del w:id="554" w:author="Andrew.Crawford" w:date="2015-03-16T14:48:00Z">
        <w:r w:rsidDel="00430DB0">
          <w:delText>Non-Owners</w:delText>
        </w:r>
      </w:del>
      <w:ins w:id="555" w:author="Andrew.Crawford" w:date="2015-03-16T14:48:00Z">
        <w:r w:rsidR="00430DB0">
          <w:t>Members of the Public</w:t>
        </w:r>
      </w:ins>
      <w:bookmarkEnd w:id="553"/>
    </w:p>
    <w:p w:rsidR="00620014" w:rsidRDefault="00620014" w:rsidP="00620014">
      <w:pPr>
        <w:ind w:left="360"/>
        <w:rPr>
          <w:lang w:val="en-GB"/>
        </w:rPr>
      </w:pPr>
      <w:del w:id="556" w:author="Andrew.Crawford" w:date="2015-03-16T14:48:00Z">
        <w:r w:rsidDel="00430DB0">
          <w:rPr>
            <w:lang w:val="en-GB"/>
          </w:rPr>
          <w:delText>Non-Owners</w:delText>
        </w:r>
      </w:del>
      <w:ins w:id="557" w:author="Andrew.Crawford" w:date="2015-03-16T14:48:00Z">
        <w:r w:rsidR="00430DB0">
          <w:rPr>
            <w:lang w:val="en-GB"/>
          </w:rPr>
          <w:t>Members of the Public</w:t>
        </w:r>
      </w:ins>
      <w:r>
        <w:rPr>
          <w:lang w:val="en-GB"/>
        </w:rPr>
        <w:t xml:space="preserve"> will have their </w:t>
      </w:r>
      <w:ins w:id="558" w:author="ilona.charykova" w:date="2015-03-17T13:23:00Z">
        <w:del w:id="559" w:author="Andrew.Crawford" w:date="2015-03-17T17:05:00Z">
          <w:r w:rsidR="00942162" w:rsidDel="007768D9">
            <w:rPr>
              <w:lang w:val="en-GB"/>
            </w:rPr>
            <w:delText xml:space="preserve"> </w:delText>
          </w:r>
        </w:del>
        <w:r w:rsidR="00942162">
          <w:rPr>
            <w:lang w:val="en-GB"/>
          </w:rPr>
          <w:t>username</w:t>
        </w:r>
      </w:ins>
      <w:r>
        <w:rPr>
          <w:lang w:val="en-GB"/>
        </w:rPr>
        <w:t xml:space="preserve"> and password stored within the system. </w:t>
      </w:r>
      <w:del w:id="560" w:author="Andrew.Crawford" w:date="2015-03-17T17:04:00Z">
        <w:r w:rsidDel="007768D9">
          <w:rPr>
            <w:lang w:val="en-GB"/>
          </w:rPr>
          <w:delText>The system will use its own data stores to determine</w:delText>
        </w:r>
      </w:del>
      <w:ins w:id="561" w:author="Andrew.Crawford" w:date="2015-03-17T17:05:00Z">
        <w:r w:rsidR="007768D9">
          <w:rPr>
            <w:lang w:val="en-GB"/>
          </w:rPr>
          <w:t>The system will authenticate them with the single sign-on system that use for accessing common Wyndham systems.</w:t>
        </w:r>
      </w:ins>
    </w:p>
    <w:p w:rsidR="00E20AE1" w:rsidRDefault="00E20AE1" w:rsidP="00E20AE1">
      <w:pPr>
        <w:pStyle w:val="Heading2"/>
      </w:pPr>
      <w:r>
        <w:lastRenderedPageBreak/>
        <w:t xml:space="preserve"> </w:t>
      </w:r>
      <w:bookmarkStart w:id="562" w:name="_Toc414285346"/>
      <w:r>
        <w:t>Staff</w:t>
      </w:r>
      <w:bookmarkEnd w:id="562"/>
    </w:p>
    <w:p w:rsidR="00E20AE1" w:rsidRDefault="00E20AE1" w:rsidP="00E20AE1">
      <w:pPr>
        <w:ind w:left="360"/>
        <w:rPr>
          <w:lang w:val="en-GB"/>
        </w:rPr>
      </w:pPr>
      <w:del w:id="563" w:author="Andrew.Crawford" w:date="2015-03-17T17:05:00Z">
        <w:r w:rsidDel="007768D9">
          <w:rPr>
            <w:lang w:val="en-GB"/>
          </w:rPr>
          <w:delText>Staff user ID’s will be authenticated agains</w:delText>
        </w:r>
        <w:r w:rsidR="009E1629" w:rsidDel="007768D9">
          <w:rPr>
            <w:lang w:val="en-GB"/>
          </w:rPr>
          <w:delText xml:space="preserve">t Active Directory. Staff Details and Passwords will be read from Active Directory. </w:delText>
        </w:r>
        <w:r w:rsidR="00D25EAB" w:rsidDel="007768D9">
          <w:rPr>
            <w:lang w:val="en-GB"/>
          </w:rPr>
          <w:delText>Privileges</w:delText>
        </w:r>
        <w:r w:rsidR="009E1629" w:rsidDel="007768D9">
          <w:rPr>
            <w:lang w:val="en-GB"/>
          </w:rPr>
          <w:delText xml:space="preserve"> will only hold basic details necessary to maintain and </w:delText>
        </w:r>
        <w:r w:rsidR="00625F75" w:rsidDel="007768D9">
          <w:rPr>
            <w:lang w:val="en-GB"/>
          </w:rPr>
          <w:delText>expire</w:delText>
        </w:r>
        <w:r w:rsidR="009E1629" w:rsidDel="007768D9">
          <w:rPr>
            <w:lang w:val="en-GB"/>
          </w:rPr>
          <w:delText xml:space="preserve"> access as the need arises.</w:delText>
        </w:r>
      </w:del>
      <w:ins w:id="564" w:author="Andrew.Crawford" w:date="2015-03-17T17:05:00Z">
        <w:r w:rsidR="007768D9">
          <w:rPr>
            <w:lang w:val="en-GB"/>
          </w:rPr>
          <w:t xml:space="preserve">Although we have the ability to authenticate staff with Active Directory, we do not </w:t>
        </w:r>
      </w:ins>
      <w:ins w:id="565" w:author="Andrew.Crawford" w:date="2015-03-17T17:06:00Z">
        <w:r w:rsidR="007768D9">
          <w:rPr>
            <w:lang w:val="en-GB"/>
          </w:rPr>
          <w:t>do so for the Privileges system. The main reason for that is that all staff members are not in Active Directory and it is too much of an administrative burden to add and remove staff members to this. Staff lists are taken from the Payroll system and the password that staff members use is local the Privileges system.</w:t>
        </w:r>
      </w:ins>
    </w:p>
    <w:p w:rsidR="00F85D89" w:rsidRDefault="00F85D89" w:rsidP="002657AC">
      <w:pPr>
        <w:rPr>
          <w:lang w:val="en-GB"/>
        </w:rPr>
      </w:pPr>
    </w:p>
    <w:p w:rsidR="00160CF6" w:rsidRPr="00E42221" w:rsidRDefault="00160CF6" w:rsidP="00160CF6">
      <w:pPr>
        <w:rPr>
          <w:lang w:val="en-GB"/>
        </w:rPr>
      </w:pPr>
      <w:r>
        <w:rPr>
          <w:b/>
          <w:lang w:val="en-GB"/>
        </w:rPr>
        <w:t xml:space="preserve">Note: </w:t>
      </w:r>
      <w:r>
        <w:rPr>
          <w:lang w:val="en-GB"/>
        </w:rPr>
        <w:t>Owner numbers need to be validated against Venice to get the current owner level and determine if they are eligible for Privileges or not.</w:t>
      </w:r>
    </w:p>
    <w:p w:rsidR="0079767B" w:rsidRDefault="0079767B" w:rsidP="0079767B">
      <w:pPr>
        <w:pStyle w:val="Heading1"/>
      </w:pPr>
      <w:bookmarkStart w:id="566" w:name="_Toc414285347"/>
      <w:r>
        <w:t>Non-WWID Staff Members</w:t>
      </w:r>
      <w:bookmarkEnd w:id="566"/>
    </w:p>
    <w:p w:rsidR="0079767B" w:rsidRDefault="0079767B" w:rsidP="0079767B">
      <w:pPr>
        <w:rPr>
          <w:lang w:val="en-GB"/>
        </w:rPr>
      </w:pPr>
      <w:r>
        <w:rPr>
          <w:lang w:val="en-GB"/>
        </w:rPr>
        <w:t xml:space="preserve">The main </w:t>
      </w:r>
      <w:r w:rsidR="003C03E6">
        <w:rPr>
          <w:lang w:val="en-GB"/>
        </w:rPr>
        <w:t>Privileges</w:t>
      </w:r>
      <w:r>
        <w:rPr>
          <w:lang w:val="en-GB"/>
        </w:rPr>
        <w:t xml:space="preserve"> requirements document has a note about Staff members without a WWID being able to self-create an</w:t>
      </w:r>
      <w:r w:rsidR="00A2635B">
        <w:rPr>
          <w:lang w:val="en-GB"/>
        </w:rPr>
        <w:t xml:space="preserve"> account and access </w:t>
      </w:r>
      <w:r w:rsidR="003C03E6">
        <w:rPr>
          <w:lang w:val="en-GB"/>
        </w:rPr>
        <w:t>Privileges</w:t>
      </w:r>
      <w:r w:rsidR="00A2635B">
        <w:rPr>
          <w:lang w:val="en-GB"/>
        </w:rPr>
        <w:t xml:space="preserve"> with a Qantel ID. </w:t>
      </w:r>
    </w:p>
    <w:p w:rsidR="00A2635B" w:rsidRPr="0079767B" w:rsidRDefault="00A2635B" w:rsidP="0079767B">
      <w:pPr>
        <w:rPr>
          <w:lang w:val="en-GB"/>
        </w:rPr>
      </w:pPr>
      <w:r>
        <w:rPr>
          <w:lang w:val="en-GB"/>
        </w:rPr>
        <w:t xml:space="preserve">Further investigation has shown that all staff members (including Call </w:t>
      </w:r>
      <w:r w:rsidR="006A31F7">
        <w:rPr>
          <w:lang w:val="en-GB"/>
        </w:rPr>
        <w:t>Centre</w:t>
      </w:r>
      <w:r>
        <w:rPr>
          <w:lang w:val="en-GB"/>
        </w:rPr>
        <w:t xml:space="preserve"> staff members) are issued a WWID, so this requirement was dropped from the</w:t>
      </w:r>
      <w:r w:rsidR="002A3D67">
        <w:rPr>
          <w:lang w:val="en-GB"/>
        </w:rPr>
        <w:t xml:space="preserve"> project.</w:t>
      </w:r>
    </w:p>
    <w:p w:rsidR="000C045A" w:rsidRDefault="000C045A"/>
    <w:sectPr w:rsidR="000C045A" w:rsidSect="00F40B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988"/>
    <w:multiLevelType w:val="hybridMultilevel"/>
    <w:tmpl w:val="C5E0B7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D1A13"/>
    <w:multiLevelType w:val="hybridMultilevel"/>
    <w:tmpl w:val="18747AE0"/>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
    <w:nsid w:val="05373202"/>
    <w:multiLevelType w:val="hybridMultilevel"/>
    <w:tmpl w:val="61EE4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9E95F74"/>
    <w:multiLevelType w:val="hybridMultilevel"/>
    <w:tmpl w:val="BD4CB4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18C5191"/>
    <w:multiLevelType w:val="hybridMultilevel"/>
    <w:tmpl w:val="D6F2A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29C146D"/>
    <w:multiLevelType w:val="hybridMultilevel"/>
    <w:tmpl w:val="9E7CA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51507BD"/>
    <w:multiLevelType w:val="hybridMultilevel"/>
    <w:tmpl w:val="37DA1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C691770"/>
    <w:multiLevelType w:val="hybridMultilevel"/>
    <w:tmpl w:val="C18CBF04"/>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8">
    <w:nsid w:val="1D8116FE"/>
    <w:multiLevelType w:val="hybridMultilevel"/>
    <w:tmpl w:val="598E3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AB06E80"/>
    <w:multiLevelType w:val="hybridMultilevel"/>
    <w:tmpl w:val="F110B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B9825A2"/>
    <w:multiLevelType w:val="hybridMultilevel"/>
    <w:tmpl w:val="D05AB5A2"/>
    <w:lvl w:ilvl="0" w:tplc="CF0699C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34A50A3"/>
    <w:multiLevelType w:val="hybridMultilevel"/>
    <w:tmpl w:val="71C86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E8403F"/>
    <w:multiLevelType w:val="hybridMultilevel"/>
    <w:tmpl w:val="DCA65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7031ACE"/>
    <w:multiLevelType w:val="hybridMultilevel"/>
    <w:tmpl w:val="19FE8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DD731A4"/>
    <w:multiLevelType w:val="hybridMultilevel"/>
    <w:tmpl w:val="4DD2C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35715B4"/>
    <w:multiLevelType w:val="hybridMultilevel"/>
    <w:tmpl w:val="88603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FB5E8E"/>
    <w:multiLevelType w:val="hybridMultilevel"/>
    <w:tmpl w:val="6DBC5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50A2436"/>
    <w:multiLevelType w:val="hybridMultilevel"/>
    <w:tmpl w:val="200488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5EAC2D25"/>
    <w:multiLevelType w:val="hybridMultilevel"/>
    <w:tmpl w:val="33362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22E5242"/>
    <w:multiLevelType w:val="hybridMultilevel"/>
    <w:tmpl w:val="8A509A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96B0804"/>
    <w:multiLevelType w:val="hybridMultilevel"/>
    <w:tmpl w:val="7F9AB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AAD3ABC"/>
    <w:multiLevelType w:val="multilevel"/>
    <w:tmpl w:val="04090023"/>
    <w:styleLink w:val="ArticleSection"/>
    <w:lvl w:ilvl="0">
      <w:start w:val="1"/>
      <w:numFmt w:val="upperLetter"/>
      <w:lvlText w:val="Article %1."/>
      <w:lvlJc w:val="left"/>
      <w:pPr>
        <w:tabs>
          <w:tab w:val="num" w:pos="1800"/>
        </w:tabs>
      </w:pPr>
    </w:lvl>
    <w:lvl w:ilvl="1">
      <w:start w:val="1"/>
      <w:numFmt w:val="decimalZero"/>
      <w:isLgl/>
      <w:lvlText w:val="Section %1.%2"/>
      <w:lvlJc w:val="left"/>
      <w:pPr>
        <w:tabs>
          <w:tab w:val="num" w:pos="180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758E2849"/>
    <w:multiLevelType w:val="multilevel"/>
    <w:tmpl w:val="DDFCABAC"/>
    <w:lvl w:ilvl="0">
      <w:start w:val="1"/>
      <w:numFmt w:val="decimal"/>
      <w:pStyle w:val="Heading1"/>
      <w:lvlText w:val="%1"/>
      <w:lvlJc w:val="left"/>
      <w:pPr>
        <w:tabs>
          <w:tab w:val="num" w:pos="4544"/>
        </w:tabs>
        <w:ind w:left="4544" w:hanging="432"/>
      </w:pPr>
      <w:rPr>
        <w:rFonts w:hint="default"/>
      </w:rPr>
    </w:lvl>
    <w:lvl w:ilvl="1">
      <w:start w:val="1"/>
      <w:numFmt w:val="decimal"/>
      <w:pStyle w:val="Heading2"/>
      <w:lvlText w:val="%1.%2"/>
      <w:lvlJc w:val="left"/>
      <w:pPr>
        <w:tabs>
          <w:tab w:val="num" w:pos="2128"/>
        </w:tabs>
        <w:ind w:left="2128" w:hanging="284"/>
      </w:pPr>
      <w:rPr>
        <w:rFonts w:hint="default"/>
      </w:rPr>
    </w:lvl>
    <w:lvl w:ilvl="2">
      <w:start w:val="1"/>
      <w:numFmt w:val="decimal"/>
      <w:pStyle w:val="Heading3"/>
      <w:lvlText w:val="%1.%2.%3"/>
      <w:lvlJc w:val="left"/>
      <w:pPr>
        <w:tabs>
          <w:tab w:val="num" w:pos="720"/>
        </w:tabs>
        <w:ind w:left="720" w:firstLine="414"/>
      </w:pPr>
      <w:rPr>
        <w:rFonts w:hint="default"/>
      </w:rPr>
    </w:lvl>
    <w:lvl w:ilvl="3">
      <w:start w:val="1"/>
      <w:numFmt w:val="decimal"/>
      <w:pStyle w:val="Heading4"/>
      <w:lvlText w:val="%1.%2.%3.%4"/>
      <w:lvlJc w:val="left"/>
      <w:pPr>
        <w:tabs>
          <w:tab w:val="num" w:pos="1573"/>
        </w:tabs>
        <w:ind w:left="1573"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7713772F"/>
    <w:multiLevelType w:val="hybridMultilevel"/>
    <w:tmpl w:val="2410C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AF30DD9"/>
    <w:multiLevelType w:val="hybridMultilevel"/>
    <w:tmpl w:val="064854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FF60B8"/>
    <w:multiLevelType w:val="hybridMultilevel"/>
    <w:tmpl w:val="9356C41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7F3023B7"/>
    <w:multiLevelType w:val="hybridMultilevel"/>
    <w:tmpl w:val="9F20F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1"/>
  </w:num>
  <w:num w:numId="4">
    <w:abstractNumId w:val="1"/>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6"/>
  </w:num>
  <w:num w:numId="18">
    <w:abstractNumId w:val="8"/>
  </w:num>
  <w:num w:numId="19">
    <w:abstractNumId w:val="26"/>
  </w:num>
  <w:num w:numId="20">
    <w:abstractNumId w:val="20"/>
  </w:num>
  <w:num w:numId="21">
    <w:abstractNumId w:val="4"/>
  </w:num>
  <w:num w:numId="22">
    <w:abstractNumId w:val="12"/>
  </w:num>
  <w:num w:numId="23">
    <w:abstractNumId w:val="18"/>
  </w:num>
  <w:num w:numId="24">
    <w:abstractNumId w:val="2"/>
  </w:num>
  <w:num w:numId="25">
    <w:abstractNumId w:val="1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14"/>
  </w:num>
  <w:num w:numId="34">
    <w:abstractNumId w:val="24"/>
  </w:num>
  <w:num w:numId="35">
    <w:abstractNumId w:val="25"/>
  </w:num>
  <w:num w:numId="36">
    <w:abstractNumId w:val="7"/>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23"/>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compat/>
  <w:rsids>
    <w:rsidRoot w:val="00CA68F9"/>
    <w:rsid w:val="00007292"/>
    <w:rsid w:val="00011D55"/>
    <w:rsid w:val="000229F2"/>
    <w:rsid w:val="00031BD7"/>
    <w:rsid w:val="000703D0"/>
    <w:rsid w:val="00077B5F"/>
    <w:rsid w:val="00081E02"/>
    <w:rsid w:val="00084AB3"/>
    <w:rsid w:val="000B6483"/>
    <w:rsid w:val="000B7C61"/>
    <w:rsid w:val="000C045A"/>
    <w:rsid w:val="000E08E1"/>
    <w:rsid w:val="000E6720"/>
    <w:rsid w:val="000F1A7B"/>
    <w:rsid w:val="000F4266"/>
    <w:rsid w:val="00106BD6"/>
    <w:rsid w:val="00112EF6"/>
    <w:rsid w:val="001146BC"/>
    <w:rsid w:val="00120E17"/>
    <w:rsid w:val="0013054B"/>
    <w:rsid w:val="00141F15"/>
    <w:rsid w:val="001505CB"/>
    <w:rsid w:val="00160904"/>
    <w:rsid w:val="00160CF6"/>
    <w:rsid w:val="00172D1E"/>
    <w:rsid w:val="00183D3C"/>
    <w:rsid w:val="00186F50"/>
    <w:rsid w:val="00187828"/>
    <w:rsid w:val="001A2AA2"/>
    <w:rsid w:val="001A4712"/>
    <w:rsid w:val="001A63A7"/>
    <w:rsid w:val="001B476F"/>
    <w:rsid w:val="001C01C0"/>
    <w:rsid w:val="001C4ACB"/>
    <w:rsid w:val="001D0073"/>
    <w:rsid w:val="001D79B0"/>
    <w:rsid w:val="001E2B3E"/>
    <w:rsid w:val="001E36E4"/>
    <w:rsid w:val="001F2D79"/>
    <w:rsid w:val="001F70CC"/>
    <w:rsid w:val="00205866"/>
    <w:rsid w:val="00212B36"/>
    <w:rsid w:val="0021706C"/>
    <w:rsid w:val="00222B10"/>
    <w:rsid w:val="00222D02"/>
    <w:rsid w:val="00226BF6"/>
    <w:rsid w:val="00236D8A"/>
    <w:rsid w:val="002405D5"/>
    <w:rsid w:val="0025462F"/>
    <w:rsid w:val="002569B5"/>
    <w:rsid w:val="00261F20"/>
    <w:rsid w:val="002657AC"/>
    <w:rsid w:val="002703FD"/>
    <w:rsid w:val="002820F9"/>
    <w:rsid w:val="002824EE"/>
    <w:rsid w:val="002847C5"/>
    <w:rsid w:val="00292245"/>
    <w:rsid w:val="00292A9C"/>
    <w:rsid w:val="00295C51"/>
    <w:rsid w:val="002A0B09"/>
    <w:rsid w:val="002A3D67"/>
    <w:rsid w:val="002B2EC6"/>
    <w:rsid w:val="002C1CF2"/>
    <w:rsid w:val="002E3320"/>
    <w:rsid w:val="002F284F"/>
    <w:rsid w:val="00303BC3"/>
    <w:rsid w:val="00304E36"/>
    <w:rsid w:val="00305FB9"/>
    <w:rsid w:val="003100B0"/>
    <w:rsid w:val="003130FB"/>
    <w:rsid w:val="00320C08"/>
    <w:rsid w:val="00321F90"/>
    <w:rsid w:val="0032460F"/>
    <w:rsid w:val="0032658E"/>
    <w:rsid w:val="003351F9"/>
    <w:rsid w:val="00352E2A"/>
    <w:rsid w:val="0035305D"/>
    <w:rsid w:val="00360C6A"/>
    <w:rsid w:val="00365181"/>
    <w:rsid w:val="003654AB"/>
    <w:rsid w:val="00366096"/>
    <w:rsid w:val="00382E65"/>
    <w:rsid w:val="00385445"/>
    <w:rsid w:val="0038611E"/>
    <w:rsid w:val="00395AEF"/>
    <w:rsid w:val="00396F7E"/>
    <w:rsid w:val="003A1EED"/>
    <w:rsid w:val="003A7A46"/>
    <w:rsid w:val="003C03E6"/>
    <w:rsid w:val="003C2E0D"/>
    <w:rsid w:val="003C6AB5"/>
    <w:rsid w:val="003D1A93"/>
    <w:rsid w:val="003D2627"/>
    <w:rsid w:val="003D4B1A"/>
    <w:rsid w:val="003D6142"/>
    <w:rsid w:val="003E4D74"/>
    <w:rsid w:val="003E5CE5"/>
    <w:rsid w:val="003F02BC"/>
    <w:rsid w:val="003F08DB"/>
    <w:rsid w:val="003F51AC"/>
    <w:rsid w:val="004064C3"/>
    <w:rsid w:val="004106D3"/>
    <w:rsid w:val="004140AF"/>
    <w:rsid w:val="00415E59"/>
    <w:rsid w:val="004220C2"/>
    <w:rsid w:val="00430DB0"/>
    <w:rsid w:val="0044322C"/>
    <w:rsid w:val="0045180A"/>
    <w:rsid w:val="00451F62"/>
    <w:rsid w:val="004546AB"/>
    <w:rsid w:val="0047367F"/>
    <w:rsid w:val="00474D8A"/>
    <w:rsid w:val="00480B75"/>
    <w:rsid w:val="004B0E3F"/>
    <w:rsid w:val="004B0E78"/>
    <w:rsid w:val="004B4450"/>
    <w:rsid w:val="004B610F"/>
    <w:rsid w:val="004C0ED4"/>
    <w:rsid w:val="004C31D2"/>
    <w:rsid w:val="004C37D7"/>
    <w:rsid w:val="004C69D2"/>
    <w:rsid w:val="004E2362"/>
    <w:rsid w:val="004F3B18"/>
    <w:rsid w:val="004F53F3"/>
    <w:rsid w:val="004F6589"/>
    <w:rsid w:val="00511115"/>
    <w:rsid w:val="005131CF"/>
    <w:rsid w:val="0051341F"/>
    <w:rsid w:val="00514DC1"/>
    <w:rsid w:val="005232C7"/>
    <w:rsid w:val="005276B9"/>
    <w:rsid w:val="005368C1"/>
    <w:rsid w:val="00537B36"/>
    <w:rsid w:val="0054280A"/>
    <w:rsid w:val="00543FAB"/>
    <w:rsid w:val="005441AB"/>
    <w:rsid w:val="00554468"/>
    <w:rsid w:val="00554668"/>
    <w:rsid w:val="00555B4C"/>
    <w:rsid w:val="00570266"/>
    <w:rsid w:val="00582B7E"/>
    <w:rsid w:val="00584C93"/>
    <w:rsid w:val="00597C8F"/>
    <w:rsid w:val="005B4ED5"/>
    <w:rsid w:val="005B593A"/>
    <w:rsid w:val="005C2038"/>
    <w:rsid w:val="005C260E"/>
    <w:rsid w:val="005D3AFE"/>
    <w:rsid w:val="005E68A1"/>
    <w:rsid w:val="00600FBF"/>
    <w:rsid w:val="00620014"/>
    <w:rsid w:val="00620769"/>
    <w:rsid w:val="00625F75"/>
    <w:rsid w:val="006402ED"/>
    <w:rsid w:val="006438DA"/>
    <w:rsid w:val="00643C5B"/>
    <w:rsid w:val="0064588E"/>
    <w:rsid w:val="00646612"/>
    <w:rsid w:val="006572B2"/>
    <w:rsid w:val="00663747"/>
    <w:rsid w:val="006666A4"/>
    <w:rsid w:val="006A31F7"/>
    <w:rsid w:val="006B0285"/>
    <w:rsid w:val="006B775D"/>
    <w:rsid w:val="006C0BEC"/>
    <w:rsid w:val="006C3031"/>
    <w:rsid w:val="006C7767"/>
    <w:rsid w:val="006C7B0A"/>
    <w:rsid w:val="006D40E4"/>
    <w:rsid w:val="006E7870"/>
    <w:rsid w:val="00702DBF"/>
    <w:rsid w:val="0071235A"/>
    <w:rsid w:val="00721B7C"/>
    <w:rsid w:val="00723890"/>
    <w:rsid w:val="00725062"/>
    <w:rsid w:val="00730198"/>
    <w:rsid w:val="007354BA"/>
    <w:rsid w:val="00736642"/>
    <w:rsid w:val="00752E37"/>
    <w:rsid w:val="00754C1C"/>
    <w:rsid w:val="00755F6F"/>
    <w:rsid w:val="00771210"/>
    <w:rsid w:val="00774059"/>
    <w:rsid w:val="007768D9"/>
    <w:rsid w:val="0079767B"/>
    <w:rsid w:val="007A4557"/>
    <w:rsid w:val="007A52AB"/>
    <w:rsid w:val="007A6FFA"/>
    <w:rsid w:val="007A7DAC"/>
    <w:rsid w:val="007C3760"/>
    <w:rsid w:val="007C777A"/>
    <w:rsid w:val="007D70E0"/>
    <w:rsid w:val="007F0114"/>
    <w:rsid w:val="007F2819"/>
    <w:rsid w:val="007F7D88"/>
    <w:rsid w:val="00800A16"/>
    <w:rsid w:val="008017BB"/>
    <w:rsid w:val="00801EAF"/>
    <w:rsid w:val="00810E60"/>
    <w:rsid w:val="0081474F"/>
    <w:rsid w:val="0081520C"/>
    <w:rsid w:val="0082144A"/>
    <w:rsid w:val="00837EEA"/>
    <w:rsid w:val="00852C60"/>
    <w:rsid w:val="0085414E"/>
    <w:rsid w:val="0085535A"/>
    <w:rsid w:val="00873C7C"/>
    <w:rsid w:val="0087544C"/>
    <w:rsid w:val="00880F12"/>
    <w:rsid w:val="0088257C"/>
    <w:rsid w:val="008921A2"/>
    <w:rsid w:val="00893CBD"/>
    <w:rsid w:val="00894189"/>
    <w:rsid w:val="008956A6"/>
    <w:rsid w:val="008A49F4"/>
    <w:rsid w:val="008A58FE"/>
    <w:rsid w:val="008B3BE8"/>
    <w:rsid w:val="008B69C5"/>
    <w:rsid w:val="008C2F51"/>
    <w:rsid w:val="008C65F1"/>
    <w:rsid w:val="008C6C81"/>
    <w:rsid w:val="008C7011"/>
    <w:rsid w:val="008E10E4"/>
    <w:rsid w:val="008E3B45"/>
    <w:rsid w:val="008F5926"/>
    <w:rsid w:val="009035CA"/>
    <w:rsid w:val="00903CC8"/>
    <w:rsid w:val="00912978"/>
    <w:rsid w:val="009237A2"/>
    <w:rsid w:val="00926F88"/>
    <w:rsid w:val="00933724"/>
    <w:rsid w:val="00942162"/>
    <w:rsid w:val="00945A53"/>
    <w:rsid w:val="00953231"/>
    <w:rsid w:val="00962EC9"/>
    <w:rsid w:val="0096700B"/>
    <w:rsid w:val="009758D8"/>
    <w:rsid w:val="00976AF8"/>
    <w:rsid w:val="00987B2E"/>
    <w:rsid w:val="00994AED"/>
    <w:rsid w:val="009977F6"/>
    <w:rsid w:val="00997F61"/>
    <w:rsid w:val="009B0DFB"/>
    <w:rsid w:val="009B4610"/>
    <w:rsid w:val="009B5CD1"/>
    <w:rsid w:val="009D3222"/>
    <w:rsid w:val="009D341A"/>
    <w:rsid w:val="009D639C"/>
    <w:rsid w:val="009E1629"/>
    <w:rsid w:val="009E2A17"/>
    <w:rsid w:val="009E5181"/>
    <w:rsid w:val="009F64CF"/>
    <w:rsid w:val="009F78D2"/>
    <w:rsid w:val="00A06AA0"/>
    <w:rsid w:val="00A17A9D"/>
    <w:rsid w:val="00A2635B"/>
    <w:rsid w:val="00A32B12"/>
    <w:rsid w:val="00A36603"/>
    <w:rsid w:val="00A41427"/>
    <w:rsid w:val="00A53B88"/>
    <w:rsid w:val="00A56979"/>
    <w:rsid w:val="00A57E8A"/>
    <w:rsid w:val="00A63930"/>
    <w:rsid w:val="00A7213D"/>
    <w:rsid w:val="00A747A6"/>
    <w:rsid w:val="00A8577B"/>
    <w:rsid w:val="00A9124D"/>
    <w:rsid w:val="00A91B1F"/>
    <w:rsid w:val="00A9663A"/>
    <w:rsid w:val="00A967D3"/>
    <w:rsid w:val="00AA1D7D"/>
    <w:rsid w:val="00AA5E41"/>
    <w:rsid w:val="00AB65FF"/>
    <w:rsid w:val="00AD4473"/>
    <w:rsid w:val="00AE0CE9"/>
    <w:rsid w:val="00AE478C"/>
    <w:rsid w:val="00AE4B70"/>
    <w:rsid w:val="00B01B85"/>
    <w:rsid w:val="00B05603"/>
    <w:rsid w:val="00B06149"/>
    <w:rsid w:val="00B06A67"/>
    <w:rsid w:val="00B10891"/>
    <w:rsid w:val="00B13D8F"/>
    <w:rsid w:val="00B14393"/>
    <w:rsid w:val="00B24199"/>
    <w:rsid w:val="00B25A50"/>
    <w:rsid w:val="00B26FDC"/>
    <w:rsid w:val="00B44186"/>
    <w:rsid w:val="00B45771"/>
    <w:rsid w:val="00B47EAF"/>
    <w:rsid w:val="00B51CBD"/>
    <w:rsid w:val="00B53D96"/>
    <w:rsid w:val="00B56DA7"/>
    <w:rsid w:val="00B7226C"/>
    <w:rsid w:val="00B96A93"/>
    <w:rsid w:val="00BA2E46"/>
    <w:rsid w:val="00BB1EF2"/>
    <w:rsid w:val="00BC26A6"/>
    <w:rsid w:val="00BC35E7"/>
    <w:rsid w:val="00BC4668"/>
    <w:rsid w:val="00BD63B9"/>
    <w:rsid w:val="00BE18A2"/>
    <w:rsid w:val="00BF151B"/>
    <w:rsid w:val="00BF1FB7"/>
    <w:rsid w:val="00BF6914"/>
    <w:rsid w:val="00C00F4B"/>
    <w:rsid w:val="00C11254"/>
    <w:rsid w:val="00C3703D"/>
    <w:rsid w:val="00C454B1"/>
    <w:rsid w:val="00C55F70"/>
    <w:rsid w:val="00C714F9"/>
    <w:rsid w:val="00CA045C"/>
    <w:rsid w:val="00CA0E13"/>
    <w:rsid w:val="00CA68F9"/>
    <w:rsid w:val="00CA78C9"/>
    <w:rsid w:val="00CA7FBB"/>
    <w:rsid w:val="00CD34D2"/>
    <w:rsid w:val="00CE220C"/>
    <w:rsid w:val="00CE749C"/>
    <w:rsid w:val="00D05561"/>
    <w:rsid w:val="00D145F2"/>
    <w:rsid w:val="00D21B71"/>
    <w:rsid w:val="00D25EAB"/>
    <w:rsid w:val="00D5680C"/>
    <w:rsid w:val="00D62004"/>
    <w:rsid w:val="00D6518A"/>
    <w:rsid w:val="00D67DA1"/>
    <w:rsid w:val="00D7057A"/>
    <w:rsid w:val="00D75433"/>
    <w:rsid w:val="00D76C53"/>
    <w:rsid w:val="00D76D3D"/>
    <w:rsid w:val="00D83240"/>
    <w:rsid w:val="00D83624"/>
    <w:rsid w:val="00D9427A"/>
    <w:rsid w:val="00DA247D"/>
    <w:rsid w:val="00DA7B55"/>
    <w:rsid w:val="00DC777F"/>
    <w:rsid w:val="00DD3320"/>
    <w:rsid w:val="00DD3B5B"/>
    <w:rsid w:val="00DD78E6"/>
    <w:rsid w:val="00DE41F6"/>
    <w:rsid w:val="00DF1B4A"/>
    <w:rsid w:val="00DF6390"/>
    <w:rsid w:val="00DF65C4"/>
    <w:rsid w:val="00DF716F"/>
    <w:rsid w:val="00E1323B"/>
    <w:rsid w:val="00E20AE1"/>
    <w:rsid w:val="00E2262B"/>
    <w:rsid w:val="00E2306B"/>
    <w:rsid w:val="00E32138"/>
    <w:rsid w:val="00E3461E"/>
    <w:rsid w:val="00E42221"/>
    <w:rsid w:val="00E45CA0"/>
    <w:rsid w:val="00E607AA"/>
    <w:rsid w:val="00E738B1"/>
    <w:rsid w:val="00E748D7"/>
    <w:rsid w:val="00E7620E"/>
    <w:rsid w:val="00E8246A"/>
    <w:rsid w:val="00E8261F"/>
    <w:rsid w:val="00E87FF0"/>
    <w:rsid w:val="00E91693"/>
    <w:rsid w:val="00E96C63"/>
    <w:rsid w:val="00EA10CC"/>
    <w:rsid w:val="00EA6287"/>
    <w:rsid w:val="00EA7BFD"/>
    <w:rsid w:val="00EB008A"/>
    <w:rsid w:val="00EB420D"/>
    <w:rsid w:val="00EB7921"/>
    <w:rsid w:val="00EF32AC"/>
    <w:rsid w:val="00EF6274"/>
    <w:rsid w:val="00EF6E18"/>
    <w:rsid w:val="00F06F9F"/>
    <w:rsid w:val="00F11323"/>
    <w:rsid w:val="00F13529"/>
    <w:rsid w:val="00F17697"/>
    <w:rsid w:val="00F22C9E"/>
    <w:rsid w:val="00F2346E"/>
    <w:rsid w:val="00F24F5E"/>
    <w:rsid w:val="00F26AA3"/>
    <w:rsid w:val="00F375F2"/>
    <w:rsid w:val="00F40723"/>
    <w:rsid w:val="00F40BEC"/>
    <w:rsid w:val="00F52B37"/>
    <w:rsid w:val="00F5418A"/>
    <w:rsid w:val="00F616E9"/>
    <w:rsid w:val="00F67EC8"/>
    <w:rsid w:val="00F70AFE"/>
    <w:rsid w:val="00F8021D"/>
    <w:rsid w:val="00F84AD9"/>
    <w:rsid w:val="00F85D89"/>
    <w:rsid w:val="00F940D3"/>
    <w:rsid w:val="00F9778F"/>
    <w:rsid w:val="00FA550F"/>
    <w:rsid w:val="00FB78B0"/>
    <w:rsid w:val="00FD1DC0"/>
    <w:rsid w:val="00FE3027"/>
    <w:rsid w:val="00FE5EC4"/>
    <w:rsid w:val="00FF1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6F"/>
  </w:style>
  <w:style w:type="paragraph" w:styleId="Heading1">
    <w:name w:val="heading 1"/>
    <w:aliases w:val="Heading 1 Char Char Char"/>
    <w:basedOn w:val="Normal"/>
    <w:next w:val="Normal"/>
    <w:link w:val="Heading1Char"/>
    <w:qFormat/>
    <w:rsid w:val="00011D55"/>
    <w:pPr>
      <w:keepNext/>
      <w:numPr>
        <w:numId w:val="1"/>
      </w:numPr>
      <w:tabs>
        <w:tab w:val="clear" w:pos="4544"/>
        <w:tab w:val="num" w:pos="432"/>
      </w:tabs>
      <w:spacing w:before="240" w:after="60"/>
      <w:ind w:left="432"/>
      <w:outlineLvl w:val="0"/>
    </w:pPr>
    <w:rPr>
      <w:b/>
      <w:bCs/>
      <w:kern w:val="28"/>
      <w:sz w:val="28"/>
      <w:szCs w:val="28"/>
      <w:lang w:val="en-GB"/>
    </w:rPr>
  </w:style>
  <w:style w:type="paragraph" w:styleId="Heading2">
    <w:name w:val="heading 2"/>
    <w:aliases w:val="Char Char Char Char,Char Char Char"/>
    <w:basedOn w:val="Normal"/>
    <w:next w:val="Normal"/>
    <w:link w:val="Heading2Char"/>
    <w:qFormat/>
    <w:rsid w:val="00011D55"/>
    <w:pPr>
      <w:keepNext/>
      <w:numPr>
        <w:ilvl w:val="1"/>
        <w:numId w:val="1"/>
      </w:numPr>
      <w:tabs>
        <w:tab w:val="num" w:pos="644"/>
      </w:tabs>
      <w:spacing w:before="240" w:after="60"/>
      <w:ind w:left="644"/>
      <w:outlineLvl w:val="1"/>
    </w:pPr>
    <w:rPr>
      <w:b/>
      <w:bCs/>
      <w:lang w:val="en-GB"/>
    </w:rPr>
  </w:style>
  <w:style w:type="paragraph" w:styleId="Heading3">
    <w:name w:val="heading 3"/>
    <w:basedOn w:val="Normal"/>
    <w:next w:val="Normal"/>
    <w:link w:val="Heading3Char"/>
    <w:qFormat/>
    <w:rsid w:val="00011D55"/>
    <w:pPr>
      <w:keepNext/>
      <w:numPr>
        <w:ilvl w:val="2"/>
        <w:numId w:val="1"/>
      </w:numPr>
      <w:spacing w:before="240" w:after="60"/>
      <w:outlineLvl w:val="2"/>
    </w:pPr>
    <w:rPr>
      <w:b/>
      <w:bCs/>
      <w:i/>
      <w:iCs/>
      <w:lang w:val="en-GB"/>
    </w:rPr>
  </w:style>
  <w:style w:type="paragraph" w:styleId="Heading4">
    <w:name w:val="heading 4"/>
    <w:basedOn w:val="Normal"/>
    <w:next w:val="Normal"/>
    <w:link w:val="Heading4Char"/>
    <w:qFormat/>
    <w:rsid w:val="00011D55"/>
    <w:pPr>
      <w:keepNext/>
      <w:numPr>
        <w:ilvl w:val="3"/>
        <w:numId w:val="1"/>
      </w:numPr>
      <w:tabs>
        <w:tab w:val="clear" w:pos="1573"/>
        <w:tab w:val="num" w:pos="864"/>
      </w:tabs>
      <w:spacing w:before="240" w:after="60"/>
      <w:ind w:left="864"/>
      <w:outlineLvl w:val="3"/>
    </w:pPr>
    <w:rPr>
      <w:b/>
      <w:bCs/>
      <w:lang w:val="en-GB"/>
    </w:rPr>
  </w:style>
  <w:style w:type="paragraph" w:styleId="Heading5">
    <w:name w:val="heading 5"/>
    <w:basedOn w:val="Normal"/>
    <w:next w:val="Normal"/>
    <w:link w:val="Heading5Char"/>
    <w:qFormat/>
    <w:rsid w:val="00011D55"/>
    <w:pPr>
      <w:numPr>
        <w:ilvl w:val="4"/>
        <w:numId w:val="1"/>
      </w:numPr>
      <w:spacing w:before="240" w:after="60"/>
      <w:outlineLvl w:val="4"/>
    </w:pPr>
  </w:style>
  <w:style w:type="paragraph" w:styleId="Heading6">
    <w:name w:val="heading 6"/>
    <w:basedOn w:val="Normal"/>
    <w:next w:val="Normal"/>
    <w:link w:val="Heading6Char"/>
    <w:qFormat/>
    <w:rsid w:val="00011D55"/>
    <w:pPr>
      <w:numPr>
        <w:ilvl w:val="5"/>
        <w:numId w:val="1"/>
      </w:numPr>
      <w:spacing w:before="240" w:after="60"/>
      <w:outlineLvl w:val="5"/>
    </w:pPr>
    <w:rPr>
      <w:i/>
      <w:iCs/>
    </w:rPr>
  </w:style>
  <w:style w:type="paragraph" w:styleId="Heading7">
    <w:name w:val="heading 7"/>
    <w:basedOn w:val="Normal"/>
    <w:next w:val="Normal"/>
    <w:link w:val="Heading7Char"/>
    <w:qFormat/>
    <w:rsid w:val="00011D55"/>
    <w:pPr>
      <w:numPr>
        <w:ilvl w:val="6"/>
        <w:numId w:val="1"/>
      </w:numPr>
      <w:spacing w:before="240" w:after="60"/>
      <w:outlineLvl w:val="6"/>
    </w:pPr>
    <w:rPr>
      <w:sz w:val="20"/>
      <w:szCs w:val="20"/>
    </w:rPr>
  </w:style>
  <w:style w:type="paragraph" w:styleId="Heading8">
    <w:name w:val="heading 8"/>
    <w:basedOn w:val="Normal"/>
    <w:next w:val="Normal"/>
    <w:link w:val="Heading8Char"/>
    <w:qFormat/>
    <w:rsid w:val="00011D55"/>
    <w:pPr>
      <w:numPr>
        <w:ilvl w:val="7"/>
        <w:numId w:val="1"/>
      </w:numPr>
      <w:spacing w:before="240" w:after="60"/>
      <w:outlineLvl w:val="7"/>
    </w:pPr>
    <w:rPr>
      <w:i/>
      <w:iCs/>
      <w:sz w:val="20"/>
      <w:szCs w:val="20"/>
    </w:rPr>
  </w:style>
  <w:style w:type="paragraph" w:styleId="Heading9">
    <w:name w:val="heading 9"/>
    <w:basedOn w:val="Normal"/>
    <w:next w:val="Normal"/>
    <w:link w:val="Heading9Char"/>
    <w:qFormat/>
    <w:rsid w:val="00011D55"/>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76F"/>
    <w:rPr>
      <w:rFonts w:ascii="Tahoma" w:hAnsi="Tahoma" w:cs="Tahoma"/>
      <w:sz w:val="16"/>
      <w:szCs w:val="16"/>
    </w:rPr>
  </w:style>
  <w:style w:type="character" w:customStyle="1" w:styleId="Heading1Char">
    <w:name w:val="Heading 1 Char"/>
    <w:aliases w:val="Heading 1 Char Char Char Char"/>
    <w:basedOn w:val="DefaultParagraphFont"/>
    <w:link w:val="Heading1"/>
    <w:rsid w:val="00011D55"/>
    <w:rPr>
      <w:b/>
      <w:bCs/>
      <w:kern w:val="28"/>
      <w:sz w:val="28"/>
      <w:szCs w:val="28"/>
      <w:lang w:val="en-GB"/>
    </w:rPr>
  </w:style>
  <w:style w:type="character" w:customStyle="1" w:styleId="Heading2Char">
    <w:name w:val="Heading 2 Char"/>
    <w:aliases w:val="Char Char Char Char Char,Char Char Char Char1"/>
    <w:basedOn w:val="DefaultParagraphFont"/>
    <w:link w:val="Heading2"/>
    <w:rsid w:val="00011D55"/>
    <w:rPr>
      <w:b/>
      <w:bCs/>
      <w:lang w:val="en-GB"/>
    </w:rPr>
  </w:style>
  <w:style w:type="character" w:customStyle="1" w:styleId="Heading3Char">
    <w:name w:val="Heading 3 Char"/>
    <w:basedOn w:val="DefaultParagraphFont"/>
    <w:link w:val="Heading3"/>
    <w:rsid w:val="00011D55"/>
    <w:rPr>
      <w:b/>
      <w:bCs/>
      <w:i/>
      <w:iCs/>
      <w:lang w:val="en-GB"/>
    </w:rPr>
  </w:style>
  <w:style w:type="character" w:customStyle="1" w:styleId="Heading4Char">
    <w:name w:val="Heading 4 Char"/>
    <w:basedOn w:val="DefaultParagraphFont"/>
    <w:link w:val="Heading4"/>
    <w:rsid w:val="00011D55"/>
    <w:rPr>
      <w:b/>
      <w:bCs/>
      <w:lang w:val="en-GB"/>
    </w:rPr>
  </w:style>
  <w:style w:type="character" w:customStyle="1" w:styleId="Heading5Char">
    <w:name w:val="Heading 5 Char"/>
    <w:basedOn w:val="DefaultParagraphFont"/>
    <w:link w:val="Heading5"/>
    <w:rsid w:val="00011D55"/>
  </w:style>
  <w:style w:type="character" w:customStyle="1" w:styleId="Heading6Char">
    <w:name w:val="Heading 6 Char"/>
    <w:basedOn w:val="DefaultParagraphFont"/>
    <w:link w:val="Heading6"/>
    <w:rsid w:val="00011D55"/>
    <w:rPr>
      <w:i/>
      <w:iCs/>
    </w:rPr>
  </w:style>
  <w:style w:type="character" w:customStyle="1" w:styleId="Heading7Char">
    <w:name w:val="Heading 7 Char"/>
    <w:basedOn w:val="DefaultParagraphFont"/>
    <w:link w:val="Heading7"/>
    <w:rsid w:val="00011D55"/>
    <w:rPr>
      <w:sz w:val="20"/>
      <w:szCs w:val="20"/>
    </w:rPr>
  </w:style>
  <w:style w:type="character" w:customStyle="1" w:styleId="Heading8Char">
    <w:name w:val="Heading 8 Char"/>
    <w:basedOn w:val="DefaultParagraphFont"/>
    <w:link w:val="Heading8"/>
    <w:rsid w:val="00011D55"/>
    <w:rPr>
      <w:i/>
      <w:iCs/>
      <w:sz w:val="20"/>
      <w:szCs w:val="20"/>
    </w:rPr>
  </w:style>
  <w:style w:type="character" w:customStyle="1" w:styleId="Heading9Char">
    <w:name w:val="Heading 9 Char"/>
    <w:basedOn w:val="DefaultParagraphFont"/>
    <w:link w:val="Heading9"/>
    <w:rsid w:val="00011D55"/>
    <w:rPr>
      <w:b/>
      <w:bCs/>
      <w:i/>
      <w:iCs/>
      <w:sz w:val="18"/>
      <w:szCs w:val="18"/>
    </w:rPr>
  </w:style>
  <w:style w:type="paragraph" w:styleId="ListParagraph">
    <w:name w:val="List Paragraph"/>
    <w:basedOn w:val="Normal"/>
    <w:uiPriority w:val="34"/>
    <w:qFormat/>
    <w:rsid w:val="00011D55"/>
    <w:pPr>
      <w:ind w:left="720"/>
      <w:contextualSpacing/>
    </w:pPr>
  </w:style>
  <w:style w:type="character" w:styleId="Hyperlink">
    <w:name w:val="Hyperlink"/>
    <w:basedOn w:val="DefaultParagraphFont"/>
    <w:uiPriority w:val="99"/>
    <w:rsid w:val="007A6FFA"/>
    <w:rPr>
      <w:color w:val="0000FF"/>
      <w:u w:val="single"/>
    </w:rPr>
  </w:style>
  <w:style w:type="numbering" w:styleId="ArticleSection">
    <w:name w:val="Outline List 3"/>
    <w:basedOn w:val="NoList"/>
    <w:rsid w:val="007A6FFA"/>
    <w:pPr>
      <w:numPr>
        <w:numId w:val="3"/>
      </w:numPr>
    </w:pPr>
  </w:style>
  <w:style w:type="table" w:styleId="TableGrid">
    <w:name w:val="Table Grid"/>
    <w:basedOn w:val="TableNormal"/>
    <w:uiPriority w:val="59"/>
    <w:rsid w:val="00771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06BD6"/>
    <w:pPr>
      <w:keepLines/>
      <w:numPr>
        <w:numId w:val="0"/>
      </w:numPr>
      <w:spacing w:before="480" w:after="0"/>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7F7D88"/>
    <w:pPr>
      <w:tabs>
        <w:tab w:val="left" w:pos="880"/>
        <w:tab w:val="right" w:leader="dot" w:pos="9016"/>
      </w:tabs>
      <w:spacing w:after="100"/>
      <w:ind w:left="220"/>
    </w:pPr>
  </w:style>
  <w:style w:type="paragraph" w:styleId="TOC1">
    <w:name w:val="toc 1"/>
    <w:basedOn w:val="Normal"/>
    <w:next w:val="Normal"/>
    <w:autoRedefine/>
    <w:uiPriority w:val="39"/>
    <w:unhideWhenUsed/>
    <w:rsid w:val="00106BD6"/>
    <w:pPr>
      <w:spacing w:after="100"/>
    </w:pPr>
  </w:style>
  <w:style w:type="paragraph" w:styleId="TOC3">
    <w:name w:val="toc 3"/>
    <w:basedOn w:val="Normal"/>
    <w:next w:val="Normal"/>
    <w:autoRedefine/>
    <w:uiPriority w:val="39"/>
    <w:unhideWhenUsed/>
    <w:rsid w:val="00106BD6"/>
    <w:pPr>
      <w:spacing w:after="100"/>
      <w:ind w:left="440"/>
    </w:pPr>
  </w:style>
  <w:style w:type="character" w:styleId="CommentReference">
    <w:name w:val="annotation reference"/>
    <w:basedOn w:val="DefaultParagraphFont"/>
    <w:uiPriority w:val="99"/>
    <w:semiHidden/>
    <w:unhideWhenUsed/>
    <w:rsid w:val="00E87FF0"/>
    <w:rPr>
      <w:sz w:val="16"/>
      <w:szCs w:val="16"/>
    </w:rPr>
  </w:style>
  <w:style w:type="paragraph" w:styleId="CommentText">
    <w:name w:val="annotation text"/>
    <w:basedOn w:val="Normal"/>
    <w:link w:val="CommentTextChar"/>
    <w:uiPriority w:val="99"/>
    <w:unhideWhenUsed/>
    <w:rsid w:val="00E87FF0"/>
    <w:pPr>
      <w:spacing w:line="240" w:lineRule="auto"/>
    </w:pPr>
    <w:rPr>
      <w:sz w:val="20"/>
      <w:szCs w:val="20"/>
    </w:rPr>
  </w:style>
  <w:style w:type="character" w:customStyle="1" w:styleId="CommentTextChar">
    <w:name w:val="Comment Text Char"/>
    <w:basedOn w:val="DefaultParagraphFont"/>
    <w:link w:val="CommentText"/>
    <w:uiPriority w:val="99"/>
    <w:rsid w:val="00E87FF0"/>
    <w:rPr>
      <w:sz w:val="20"/>
      <w:szCs w:val="20"/>
    </w:rPr>
  </w:style>
  <w:style w:type="paragraph" w:styleId="CommentSubject">
    <w:name w:val="annotation subject"/>
    <w:basedOn w:val="CommentText"/>
    <w:next w:val="CommentText"/>
    <w:link w:val="CommentSubjectChar"/>
    <w:uiPriority w:val="99"/>
    <w:semiHidden/>
    <w:unhideWhenUsed/>
    <w:rsid w:val="00E87FF0"/>
    <w:rPr>
      <w:b/>
      <w:bCs/>
    </w:rPr>
  </w:style>
  <w:style w:type="character" w:customStyle="1" w:styleId="CommentSubjectChar">
    <w:name w:val="Comment Subject Char"/>
    <w:basedOn w:val="CommentTextChar"/>
    <w:link w:val="CommentSubject"/>
    <w:uiPriority w:val="99"/>
    <w:semiHidden/>
    <w:rsid w:val="00E87FF0"/>
    <w:rPr>
      <w:b/>
      <w:bCs/>
      <w:sz w:val="20"/>
      <w:szCs w:val="20"/>
    </w:rPr>
  </w:style>
  <w:style w:type="paragraph" w:styleId="Revision">
    <w:name w:val="Revision"/>
    <w:hidden/>
    <w:uiPriority w:val="99"/>
    <w:semiHidden/>
    <w:rsid w:val="002703FD"/>
    <w:pPr>
      <w:spacing w:after="0" w:line="240" w:lineRule="auto"/>
    </w:pPr>
  </w:style>
  <w:style w:type="character" w:styleId="FollowedHyperlink">
    <w:name w:val="FollowedHyperlink"/>
    <w:basedOn w:val="DefaultParagraphFont"/>
    <w:uiPriority w:val="99"/>
    <w:semiHidden/>
    <w:unhideWhenUsed/>
    <w:rsid w:val="009758D8"/>
    <w:rPr>
      <w:color w:val="800080" w:themeColor="followedHyperlink"/>
      <w:u w:val="single"/>
    </w:rPr>
  </w:style>
  <w:style w:type="paragraph" w:styleId="TOC4">
    <w:name w:val="toc 4"/>
    <w:basedOn w:val="Normal"/>
    <w:next w:val="Normal"/>
    <w:autoRedefine/>
    <w:uiPriority w:val="39"/>
    <w:unhideWhenUsed/>
    <w:rsid w:val="00236D8A"/>
    <w:pPr>
      <w:spacing w:after="100"/>
      <w:ind w:left="660"/>
    </w:pPr>
    <w:rPr>
      <w:rFonts w:eastAsiaTheme="minorEastAsia"/>
      <w:lang w:eastAsia="en-AU"/>
    </w:rPr>
  </w:style>
  <w:style w:type="paragraph" w:styleId="TOC5">
    <w:name w:val="toc 5"/>
    <w:basedOn w:val="Normal"/>
    <w:next w:val="Normal"/>
    <w:autoRedefine/>
    <w:uiPriority w:val="39"/>
    <w:unhideWhenUsed/>
    <w:rsid w:val="00236D8A"/>
    <w:pPr>
      <w:spacing w:after="100"/>
      <w:ind w:left="880"/>
    </w:pPr>
    <w:rPr>
      <w:rFonts w:eastAsiaTheme="minorEastAsia"/>
      <w:lang w:eastAsia="en-AU"/>
    </w:rPr>
  </w:style>
  <w:style w:type="paragraph" w:styleId="TOC6">
    <w:name w:val="toc 6"/>
    <w:basedOn w:val="Normal"/>
    <w:next w:val="Normal"/>
    <w:autoRedefine/>
    <w:uiPriority w:val="39"/>
    <w:unhideWhenUsed/>
    <w:rsid w:val="00236D8A"/>
    <w:pPr>
      <w:spacing w:after="100"/>
      <w:ind w:left="1100"/>
    </w:pPr>
    <w:rPr>
      <w:rFonts w:eastAsiaTheme="minorEastAsia"/>
      <w:lang w:eastAsia="en-AU"/>
    </w:rPr>
  </w:style>
  <w:style w:type="paragraph" w:styleId="TOC7">
    <w:name w:val="toc 7"/>
    <w:basedOn w:val="Normal"/>
    <w:next w:val="Normal"/>
    <w:autoRedefine/>
    <w:uiPriority w:val="39"/>
    <w:unhideWhenUsed/>
    <w:rsid w:val="00236D8A"/>
    <w:pPr>
      <w:spacing w:after="100"/>
      <w:ind w:left="1320"/>
    </w:pPr>
    <w:rPr>
      <w:rFonts w:eastAsiaTheme="minorEastAsia"/>
      <w:lang w:eastAsia="en-AU"/>
    </w:rPr>
  </w:style>
  <w:style w:type="paragraph" w:styleId="TOC8">
    <w:name w:val="toc 8"/>
    <w:basedOn w:val="Normal"/>
    <w:next w:val="Normal"/>
    <w:autoRedefine/>
    <w:uiPriority w:val="39"/>
    <w:unhideWhenUsed/>
    <w:rsid w:val="00236D8A"/>
    <w:pPr>
      <w:spacing w:after="100"/>
      <w:ind w:left="1540"/>
    </w:pPr>
    <w:rPr>
      <w:rFonts w:eastAsiaTheme="minorEastAsia"/>
      <w:lang w:eastAsia="en-AU"/>
    </w:rPr>
  </w:style>
  <w:style w:type="paragraph" w:styleId="TOC9">
    <w:name w:val="toc 9"/>
    <w:basedOn w:val="Normal"/>
    <w:next w:val="Normal"/>
    <w:autoRedefine/>
    <w:uiPriority w:val="39"/>
    <w:unhideWhenUsed/>
    <w:rsid w:val="00236D8A"/>
    <w:pPr>
      <w:spacing w:after="100"/>
      <w:ind w:left="1760"/>
    </w:pPr>
    <w:rPr>
      <w:rFonts w:eastAsiaTheme="minorEastAsia"/>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6F"/>
  </w:style>
  <w:style w:type="paragraph" w:styleId="Heading1">
    <w:name w:val="heading 1"/>
    <w:aliases w:val="Heading 1 Char Char Char"/>
    <w:basedOn w:val="Normal"/>
    <w:next w:val="Normal"/>
    <w:link w:val="Heading1Char"/>
    <w:qFormat/>
    <w:rsid w:val="00011D55"/>
    <w:pPr>
      <w:keepNext/>
      <w:numPr>
        <w:numId w:val="1"/>
      </w:numPr>
      <w:tabs>
        <w:tab w:val="clear" w:pos="4544"/>
        <w:tab w:val="num" w:pos="432"/>
      </w:tabs>
      <w:spacing w:before="240" w:after="60"/>
      <w:ind w:left="432"/>
      <w:outlineLvl w:val="0"/>
    </w:pPr>
    <w:rPr>
      <w:b/>
      <w:bCs/>
      <w:kern w:val="28"/>
      <w:sz w:val="28"/>
      <w:szCs w:val="28"/>
      <w:lang w:val="en-GB"/>
    </w:rPr>
  </w:style>
  <w:style w:type="paragraph" w:styleId="Heading2">
    <w:name w:val="heading 2"/>
    <w:aliases w:val="Char Char Char Char,Char Char Char"/>
    <w:basedOn w:val="Normal"/>
    <w:next w:val="Normal"/>
    <w:link w:val="Heading2Char"/>
    <w:qFormat/>
    <w:rsid w:val="00011D55"/>
    <w:pPr>
      <w:keepNext/>
      <w:numPr>
        <w:ilvl w:val="1"/>
        <w:numId w:val="1"/>
      </w:numPr>
      <w:tabs>
        <w:tab w:val="num" w:pos="644"/>
      </w:tabs>
      <w:spacing w:before="240" w:after="60"/>
      <w:ind w:left="644"/>
      <w:outlineLvl w:val="1"/>
    </w:pPr>
    <w:rPr>
      <w:b/>
      <w:bCs/>
      <w:lang w:val="en-GB"/>
    </w:rPr>
  </w:style>
  <w:style w:type="paragraph" w:styleId="Heading3">
    <w:name w:val="heading 3"/>
    <w:basedOn w:val="Normal"/>
    <w:next w:val="Normal"/>
    <w:link w:val="Heading3Char"/>
    <w:qFormat/>
    <w:rsid w:val="00011D55"/>
    <w:pPr>
      <w:keepNext/>
      <w:numPr>
        <w:ilvl w:val="2"/>
        <w:numId w:val="1"/>
      </w:numPr>
      <w:spacing w:before="240" w:after="60"/>
      <w:outlineLvl w:val="2"/>
    </w:pPr>
    <w:rPr>
      <w:b/>
      <w:bCs/>
      <w:i/>
      <w:iCs/>
      <w:lang w:val="en-GB"/>
    </w:rPr>
  </w:style>
  <w:style w:type="paragraph" w:styleId="Heading4">
    <w:name w:val="heading 4"/>
    <w:basedOn w:val="Normal"/>
    <w:next w:val="Normal"/>
    <w:link w:val="Heading4Char"/>
    <w:qFormat/>
    <w:rsid w:val="00011D55"/>
    <w:pPr>
      <w:keepNext/>
      <w:numPr>
        <w:ilvl w:val="3"/>
        <w:numId w:val="1"/>
      </w:numPr>
      <w:tabs>
        <w:tab w:val="clear" w:pos="1573"/>
        <w:tab w:val="num" w:pos="864"/>
      </w:tabs>
      <w:spacing w:before="240" w:after="60"/>
      <w:ind w:left="864"/>
      <w:outlineLvl w:val="3"/>
    </w:pPr>
    <w:rPr>
      <w:b/>
      <w:bCs/>
      <w:lang w:val="en-GB"/>
    </w:rPr>
  </w:style>
  <w:style w:type="paragraph" w:styleId="Heading5">
    <w:name w:val="heading 5"/>
    <w:basedOn w:val="Normal"/>
    <w:next w:val="Normal"/>
    <w:link w:val="Heading5Char"/>
    <w:qFormat/>
    <w:rsid w:val="00011D55"/>
    <w:pPr>
      <w:numPr>
        <w:ilvl w:val="4"/>
        <w:numId w:val="1"/>
      </w:numPr>
      <w:spacing w:before="240" w:after="60"/>
      <w:outlineLvl w:val="4"/>
    </w:pPr>
  </w:style>
  <w:style w:type="paragraph" w:styleId="Heading6">
    <w:name w:val="heading 6"/>
    <w:basedOn w:val="Normal"/>
    <w:next w:val="Normal"/>
    <w:link w:val="Heading6Char"/>
    <w:qFormat/>
    <w:rsid w:val="00011D55"/>
    <w:pPr>
      <w:numPr>
        <w:ilvl w:val="5"/>
        <w:numId w:val="1"/>
      </w:numPr>
      <w:spacing w:before="240" w:after="60"/>
      <w:outlineLvl w:val="5"/>
    </w:pPr>
    <w:rPr>
      <w:i/>
      <w:iCs/>
    </w:rPr>
  </w:style>
  <w:style w:type="paragraph" w:styleId="Heading7">
    <w:name w:val="heading 7"/>
    <w:basedOn w:val="Normal"/>
    <w:next w:val="Normal"/>
    <w:link w:val="Heading7Char"/>
    <w:qFormat/>
    <w:rsid w:val="00011D55"/>
    <w:pPr>
      <w:numPr>
        <w:ilvl w:val="6"/>
        <w:numId w:val="1"/>
      </w:numPr>
      <w:spacing w:before="240" w:after="60"/>
      <w:outlineLvl w:val="6"/>
    </w:pPr>
    <w:rPr>
      <w:sz w:val="20"/>
      <w:szCs w:val="20"/>
    </w:rPr>
  </w:style>
  <w:style w:type="paragraph" w:styleId="Heading8">
    <w:name w:val="heading 8"/>
    <w:basedOn w:val="Normal"/>
    <w:next w:val="Normal"/>
    <w:link w:val="Heading8Char"/>
    <w:qFormat/>
    <w:rsid w:val="00011D55"/>
    <w:pPr>
      <w:numPr>
        <w:ilvl w:val="7"/>
        <w:numId w:val="1"/>
      </w:numPr>
      <w:spacing w:before="240" w:after="60"/>
      <w:outlineLvl w:val="7"/>
    </w:pPr>
    <w:rPr>
      <w:i/>
      <w:iCs/>
      <w:sz w:val="20"/>
      <w:szCs w:val="20"/>
    </w:rPr>
  </w:style>
  <w:style w:type="paragraph" w:styleId="Heading9">
    <w:name w:val="heading 9"/>
    <w:basedOn w:val="Normal"/>
    <w:next w:val="Normal"/>
    <w:link w:val="Heading9Char"/>
    <w:qFormat/>
    <w:rsid w:val="00011D55"/>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76F"/>
    <w:rPr>
      <w:rFonts w:ascii="Tahoma" w:hAnsi="Tahoma" w:cs="Tahoma"/>
      <w:sz w:val="16"/>
      <w:szCs w:val="16"/>
    </w:rPr>
  </w:style>
  <w:style w:type="character" w:customStyle="1" w:styleId="Heading1Char">
    <w:name w:val="Heading 1 Char"/>
    <w:aliases w:val="Heading 1 Char Char Char Char"/>
    <w:basedOn w:val="DefaultParagraphFont"/>
    <w:link w:val="Heading1"/>
    <w:rsid w:val="00011D55"/>
    <w:rPr>
      <w:b/>
      <w:bCs/>
      <w:kern w:val="28"/>
      <w:sz w:val="28"/>
      <w:szCs w:val="28"/>
      <w:lang w:val="en-GB"/>
    </w:rPr>
  </w:style>
  <w:style w:type="character" w:customStyle="1" w:styleId="Heading2Char">
    <w:name w:val="Heading 2 Char"/>
    <w:aliases w:val="Char Char Char Char Char,Char Char Char Char1"/>
    <w:basedOn w:val="DefaultParagraphFont"/>
    <w:link w:val="Heading2"/>
    <w:rsid w:val="00011D55"/>
    <w:rPr>
      <w:b/>
      <w:bCs/>
      <w:lang w:val="en-GB"/>
    </w:rPr>
  </w:style>
  <w:style w:type="character" w:customStyle="1" w:styleId="Heading3Char">
    <w:name w:val="Heading 3 Char"/>
    <w:basedOn w:val="DefaultParagraphFont"/>
    <w:link w:val="Heading3"/>
    <w:rsid w:val="00011D55"/>
    <w:rPr>
      <w:b/>
      <w:bCs/>
      <w:i/>
      <w:iCs/>
      <w:lang w:val="en-GB"/>
    </w:rPr>
  </w:style>
  <w:style w:type="character" w:customStyle="1" w:styleId="Heading4Char">
    <w:name w:val="Heading 4 Char"/>
    <w:basedOn w:val="DefaultParagraphFont"/>
    <w:link w:val="Heading4"/>
    <w:rsid w:val="00011D55"/>
    <w:rPr>
      <w:b/>
      <w:bCs/>
      <w:lang w:val="en-GB"/>
    </w:rPr>
  </w:style>
  <w:style w:type="character" w:customStyle="1" w:styleId="Heading5Char">
    <w:name w:val="Heading 5 Char"/>
    <w:basedOn w:val="DefaultParagraphFont"/>
    <w:link w:val="Heading5"/>
    <w:rsid w:val="00011D55"/>
  </w:style>
  <w:style w:type="character" w:customStyle="1" w:styleId="Heading6Char">
    <w:name w:val="Heading 6 Char"/>
    <w:basedOn w:val="DefaultParagraphFont"/>
    <w:link w:val="Heading6"/>
    <w:rsid w:val="00011D55"/>
    <w:rPr>
      <w:i/>
      <w:iCs/>
    </w:rPr>
  </w:style>
  <w:style w:type="character" w:customStyle="1" w:styleId="Heading7Char">
    <w:name w:val="Heading 7 Char"/>
    <w:basedOn w:val="DefaultParagraphFont"/>
    <w:link w:val="Heading7"/>
    <w:rsid w:val="00011D55"/>
    <w:rPr>
      <w:sz w:val="20"/>
      <w:szCs w:val="20"/>
    </w:rPr>
  </w:style>
  <w:style w:type="character" w:customStyle="1" w:styleId="Heading8Char">
    <w:name w:val="Heading 8 Char"/>
    <w:basedOn w:val="DefaultParagraphFont"/>
    <w:link w:val="Heading8"/>
    <w:rsid w:val="00011D55"/>
    <w:rPr>
      <w:i/>
      <w:iCs/>
      <w:sz w:val="20"/>
      <w:szCs w:val="20"/>
    </w:rPr>
  </w:style>
  <w:style w:type="character" w:customStyle="1" w:styleId="Heading9Char">
    <w:name w:val="Heading 9 Char"/>
    <w:basedOn w:val="DefaultParagraphFont"/>
    <w:link w:val="Heading9"/>
    <w:rsid w:val="00011D55"/>
    <w:rPr>
      <w:b/>
      <w:bCs/>
      <w:i/>
      <w:iCs/>
      <w:sz w:val="18"/>
      <w:szCs w:val="18"/>
    </w:rPr>
  </w:style>
  <w:style w:type="paragraph" w:styleId="ListParagraph">
    <w:name w:val="List Paragraph"/>
    <w:basedOn w:val="Normal"/>
    <w:uiPriority w:val="34"/>
    <w:qFormat/>
    <w:rsid w:val="00011D55"/>
    <w:pPr>
      <w:ind w:left="720"/>
      <w:contextualSpacing/>
    </w:pPr>
  </w:style>
  <w:style w:type="character" w:styleId="Hyperlink">
    <w:name w:val="Hyperlink"/>
    <w:basedOn w:val="DefaultParagraphFont"/>
    <w:uiPriority w:val="99"/>
    <w:rsid w:val="007A6FFA"/>
    <w:rPr>
      <w:color w:val="0000FF"/>
      <w:u w:val="single"/>
    </w:rPr>
  </w:style>
  <w:style w:type="numbering" w:styleId="ArticleSection">
    <w:name w:val="Outline List 3"/>
    <w:basedOn w:val="NoList"/>
    <w:rsid w:val="007A6FFA"/>
    <w:pPr>
      <w:numPr>
        <w:numId w:val="3"/>
      </w:numPr>
    </w:pPr>
  </w:style>
  <w:style w:type="table" w:styleId="TableGrid">
    <w:name w:val="Table Grid"/>
    <w:basedOn w:val="TableNormal"/>
    <w:uiPriority w:val="59"/>
    <w:rsid w:val="00771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06BD6"/>
    <w:pPr>
      <w:keepLines/>
      <w:numPr>
        <w:numId w:val="0"/>
      </w:numPr>
      <w:spacing w:before="480" w:after="0"/>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7F7D88"/>
    <w:pPr>
      <w:tabs>
        <w:tab w:val="left" w:pos="880"/>
        <w:tab w:val="right" w:leader="dot" w:pos="9016"/>
      </w:tabs>
      <w:spacing w:after="100"/>
      <w:ind w:left="220"/>
    </w:pPr>
  </w:style>
  <w:style w:type="paragraph" w:styleId="TOC1">
    <w:name w:val="toc 1"/>
    <w:basedOn w:val="Normal"/>
    <w:next w:val="Normal"/>
    <w:autoRedefine/>
    <w:uiPriority w:val="39"/>
    <w:unhideWhenUsed/>
    <w:rsid w:val="00106BD6"/>
    <w:pPr>
      <w:spacing w:after="100"/>
    </w:pPr>
  </w:style>
  <w:style w:type="paragraph" w:styleId="TOC3">
    <w:name w:val="toc 3"/>
    <w:basedOn w:val="Normal"/>
    <w:next w:val="Normal"/>
    <w:autoRedefine/>
    <w:uiPriority w:val="39"/>
    <w:unhideWhenUsed/>
    <w:rsid w:val="00106BD6"/>
    <w:pPr>
      <w:spacing w:after="100"/>
      <w:ind w:left="440"/>
    </w:pPr>
  </w:style>
  <w:style w:type="character" w:styleId="CommentReference">
    <w:name w:val="annotation reference"/>
    <w:basedOn w:val="DefaultParagraphFont"/>
    <w:uiPriority w:val="99"/>
    <w:semiHidden/>
    <w:unhideWhenUsed/>
    <w:rsid w:val="00E87FF0"/>
    <w:rPr>
      <w:sz w:val="16"/>
      <w:szCs w:val="16"/>
    </w:rPr>
  </w:style>
  <w:style w:type="paragraph" w:styleId="CommentText">
    <w:name w:val="annotation text"/>
    <w:basedOn w:val="Normal"/>
    <w:link w:val="CommentTextChar"/>
    <w:uiPriority w:val="99"/>
    <w:unhideWhenUsed/>
    <w:rsid w:val="00E87FF0"/>
    <w:pPr>
      <w:spacing w:line="240" w:lineRule="auto"/>
    </w:pPr>
    <w:rPr>
      <w:sz w:val="20"/>
      <w:szCs w:val="20"/>
    </w:rPr>
  </w:style>
  <w:style w:type="character" w:customStyle="1" w:styleId="CommentTextChar">
    <w:name w:val="Comment Text Char"/>
    <w:basedOn w:val="DefaultParagraphFont"/>
    <w:link w:val="CommentText"/>
    <w:uiPriority w:val="99"/>
    <w:rsid w:val="00E87FF0"/>
    <w:rPr>
      <w:sz w:val="20"/>
      <w:szCs w:val="20"/>
    </w:rPr>
  </w:style>
  <w:style w:type="paragraph" w:styleId="CommentSubject">
    <w:name w:val="annotation subject"/>
    <w:basedOn w:val="CommentText"/>
    <w:next w:val="CommentText"/>
    <w:link w:val="CommentSubjectChar"/>
    <w:uiPriority w:val="99"/>
    <w:semiHidden/>
    <w:unhideWhenUsed/>
    <w:rsid w:val="00E87FF0"/>
    <w:rPr>
      <w:b/>
      <w:bCs/>
    </w:rPr>
  </w:style>
  <w:style w:type="character" w:customStyle="1" w:styleId="CommentSubjectChar">
    <w:name w:val="Comment Subject Char"/>
    <w:basedOn w:val="CommentTextChar"/>
    <w:link w:val="CommentSubject"/>
    <w:uiPriority w:val="99"/>
    <w:semiHidden/>
    <w:rsid w:val="00E87FF0"/>
    <w:rPr>
      <w:b/>
      <w:bCs/>
      <w:sz w:val="20"/>
      <w:szCs w:val="20"/>
    </w:rPr>
  </w:style>
  <w:style w:type="paragraph" w:styleId="Revision">
    <w:name w:val="Revision"/>
    <w:hidden/>
    <w:uiPriority w:val="99"/>
    <w:semiHidden/>
    <w:rsid w:val="002703FD"/>
    <w:pPr>
      <w:spacing w:after="0" w:line="240" w:lineRule="auto"/>
    </w:pPr>
  </w:style>
  <w:style w:type="character" w:styleId="FollowedHyperlink">
    <w:name w:val="FollowedHyperlink"/>
    <w:basedOn w:val="DefaultParagraphFont"/>
    <w:uiPriority w:val="99"/>
    <w:semiHidden/>
    <w:unhideWhenUsed/>
    <w:rsid w:val="009758D8"/>
    <w:rPr>
      <w:color w:val="800080" w:themeColor="followedHyperlink"/>
      <w:u w:val="single"/>
    </w:rPr>
  </w:style>
  <w:style w:type="paragraph" w:styleId="TOC4">
    <w:name w:val="toc 4"/>
    <w:basedOn w:val="Normal"/>
    <w:next w:val="Normal"/>
    <w:autoRedefine/>
    <w:uiPriority w:val="39"/>
    <w:unhideWhenUsed/>
    <w:rsid w:val="00236D8A"/>
    <w:pPr>
      <w:spacing w:after="100"/>
      <w:ind w:left="660"/>
    </w:pPr>
    <w:rPr>
      <w:rFonts w:eastAsiaTheme="minorEastAsia"/>
      <w:lang w:eastAsia="en-AU"/>
    </w:rPr>
  </w:style>
  <w:style w:type="paragraph" w:styleId="TOC5">
    <w:name w:val="toc 5"/>
    <w:basedOn w:val="Normal"/>
    <w:next w:val="Normal"/>
    <w:autoRedefine/>
    <w:uiPriority w:val="39"/>
    <w:unhideWhenUsed/>
    <w:rsid w:val="00236D8A"/>
    <w:pPr>
      <w:spacing w:after="100"/>
      <w:ind w:left="880"/>
    </w:pPr>
    <w:rPr>
      <w:rFonts w:eastAsiaTheme="minorEastAsia"/>
      <w:lang w:eastAsia="en-AU"/>
    </w:rPr>
  </w:style>
  <w:style w:type="paragraph" w:styleId="TOC6">
    <w:name w:val="toc 6"/>
    <w:basedOn w:val="Normal"/>
    <w:next w:val="Normal"/>
    <w:autoRedefine/>
    <w:uiPriority w:val="39"/>
    <w:unhideWhenUsed/>
    <w:rsid w:val="00236D8A"/>
    <w:pPr>
      <w:spacing w:after="100"/>
      <w:ind w:left="1100"/>
    </w:pPr>
    <w:rPr>
      <w:rFonts w:eastAsiaTheme="minorEastAsia"/>
      <w:lang w:eastAsia="en-AU"/>
    </w:rPr>
  </w:style>
  <w:style w:type="paragraph" w:styleId="TOC7">
    <w:name w:val="toc 7"/>
    <w:basedOn w:val="Normal"/>
    <w:next w:val="Normal"/>
    <w:autoRedefine/>
    <w:uiPriority w:val="39"/>
    <w:unhideWhenUsed/>
    <w:rsid w:val="00236D8A"/>
    <w:pPr>
      <w:spacing w:after="100"/>
      <w:ind w:left="1320"/>
    </w:pPr>
    <w:rPr>
      <w:rFonts w:eastAsiaTheme="minorEastAsia"/>
      <w:lang w:eastAsia="en-AU"/>
    </w:rPr>
  </w:style>
  <w:style w:type="paragraph" w:styleId="TOC8">
    <w:name w:val="toc 8"/>
    <w:basedOn w:val="Normal"/>
    <w:next w:val="Normal"/>
    <w:autoRedefine/>
    <w:uiPriority w:val="39"/>
    <w:unhideWhenUsed/>
    <w:rsid w:val="00236D8A"/>
    <w:pPr>
      <w:spacing w:after="100"/>
      <w:ind w:left="1540"/>
    </w:pPr>
    <w:rPr>
      <w:rFonts w:eastAsiaTheme="minorEastAsia"/>
      <w:lang w:eastAsia="en-AU"/>
    </w:rPr>
  </w:style>
  <w:style w:type="paragraph" w:styleId="TOC9">
    <w:name w:val="toc 9"/>
    <w:basedOn w:val="Normal"/>
    <w:next w:val="Normal"/>
    <w:autoRedefine/>
    <w:uiPriority w:val="39"/>
    <w:unhideWhenUsed/>
    <w:rsid w:val="00236D8A"/>
    <w:pPr>
      <w:spacing w:after="100"/>
      <w:ind w:left="1760"/>
    </w:pPr>
    <w:rPr>
      <w:rFonts w:eastAsiaTheme="minorEastAsia"/>
      <w:lang w:eastAsia="en-AU"/>
    </w:rPr>
  </w:style>
</w:styles>
</file>

<file path=word/webSettings.xml><?xml version="1.0" encoding="utf-8"?>
<w:webSettings xmlns:r="http://schemas.openxmlformats.org/officeDocument/2006/relationships" xmlns:w="http://schemas.openxmlformats.org/wordprocessingml/2006/main">
  <w:divs>
    <w:div w:id="1163738189">
      <w:bodyDiv w:val="1"/>
      <w:marLeft w:val="0"/>
      <w:marRight w:val="0"/>
      <w:marTop w:val="0"/>
      <w:marBottom w:val="0"/>
      <w:divBdr>
        <w:top w:val="none" w:sz="0" w:space="0" w:color="auto"/>
        <w:left w:val="none" w:sz="0" w:space="0" w:color="auto"/>
        <w:bottom w:val="none" w:sz="0" w:space="0" w:color="auto"/>
        <w:right w:val="none" w:sz="0" w:space="0" w:color="auto"/>
      </w:divBdr>
    </w:div>
    <w:div w:id="11687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C72D1-F6E5-48BB-BA39-E1195C63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24</Pages>
  <Words>6571</Words>
  <Characters>37457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Andrew.Crawford</dc:creator>
  <cp:lastModifiedBy>sallu</cp:lastModifiedBy>
  <cp:revision>18</cp:revision>
  <cp:lastPrinted>2015-02-11T01:47:00Z</cp:lastPrinted>
  <dcterms:created xsi:type="dcterms:W3CDTF">2015-03-16T22:33:00Z</dcterms:created>
  <dcterms:modified xsi:type="dcterms:W3CDTF">2015-03-17T08:14:00Z</dcterms:modified>
</cp:coreProperties>
</file>