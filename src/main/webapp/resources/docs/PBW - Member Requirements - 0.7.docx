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558" w:type="dxa"/>
        <w:tblBorders>
          <w:insideH w:val="single" w:sz="24" w:space="0" w:color="auto"/>
          <w:insideV w:val="single" w:sz="30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8"/>
        <w:gridCol w:w="9270"/>
      </w:tblGrid>
      <w:tr w:rsidR="001B476F" w:rsidRPr="00BC1110" w:rsidTr="00011D55">
        <w:trPr>
          <w:trHeight w:val="100"/>
        </w:trPr>
        <w:tc>
          <w:tcPr>
            <w:tcW w:w="288" w:type="dxa"/>
            <w:tcBorders>
              <w:right w:val="single" w:sz="30" w:space="0" w:color="auto"/>
            </w:tcBorders>
          </w:tcPr>
          <w:p w:rsidR="001B476F" w:rsidRPr="00503C62" w:rsidRDefault="001B476F" w:rsidP="00620014">
            <w:bookmarkStart w:id="0" w:name="_GoBack"/>
            <w:bookmarkEnd w:id="0"/>
          </w:p>
        </w:tc>
        <w:tc>
          <w:tcPr>
            <w:tcW w:w="9270" w:type="dxa"/>
            <w:tcBorders>
              <w:left w:val="single" w:sz="30" w:space="0" w:color="auto"/>
            </w:tcBorders>
          </w:tcPr>
          <w:p w:rsidR="001B476F" w:rsidRPr="00503C62" w:rsidRDefault="001B476F" w:rsidP="00620014"/>
          <w:p w:rsidR="001B476F" w:rsidRPr="00503C62" w:rsidRDefault="001B476F" w:rsidP="00620014">
            <w:pPr>
              <w:rPr>
                <w:b/>
                <w:bCs/>
              </w:rPr>
            </w:pPr>
          </w:p>
          <w:p w:rsidR="001B476F" w:rsidRPr="00503C62" w:rsidRDefault="001B476F" w:rsidP="00620014"/>
          <w:p w:rsidR="001B476F" w:rsidRPr="00503C62" w:rsidRDefault="001B476F" w:rsidP="00620014"/>
          <w:p w:rsidR="001B476F" w:rsidRPr="00503C62" w:rsidRDefault="001B476F" w:rsidP="00620014">
            <w:r>
              <w:rPr>
                <w:noProof/>
                <w:lang w:val="en-US"/>
              </w:rPr>
              <w:drawing>
                <wp:inline distT="0" distB="0" distL="0" distR="0" wp14:anchorId="1054C90A" wp14:editId="1FB135B7">
                  <wp:extent cx="1724025" cy="381000"/>
                  <wp:effectExtent l="19050" t="19050" r="28575" b="19050"/>
                  <wp:docPr id="1" name="Picture 0" descr="wvrap_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vrap_logo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4025" cy="3810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B476F" w:rsidRPr="00503C62" w:rsidRDefault="001B476F" w:rsidP="00620014"/>
          <w:p w:rsidR="001B476F" w:rsidRPr="00953A1B" w:rsidRDefault="001B476F" w:rsidP="00620014">
            <w:pPr>
              <w:rPr>
                <w:sz w:val="28"/>
                <w:szCs w:val="28"/>
              </w:rPr>
            </w:pPr>
          </w:p>
          <w:p w:rsidR="001B476F" w:rsidRPr="00953A1B" w:rsidRDefault="00DB6EA0" w:rsidP="0062001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Member</w:t>
            </w:r>
            <w:r w:rsidR="00FD1DC0">
              <w:rPr>
                <w:b/>
                <w:bCs/>
                <w:sz w:val="28"/>
                <w:szCs w:val="28"/>
              </w:rPr>
              <w:t xml:space="preserve"> Requirements</w:t>
            </w:r>
          </w:p>
          <w:p w:rsidR="001B476F" w:rsidRPr="00953A1B" w:rsidRDefault="001B476F" w:rsidP="00620014">
            <w:pPr>
              <w:rPr>
                <w:b/>
                <w:i/>
                <w:iCs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Privileges By Wyndham 2014</w:t>
            </w:r>
          </w:p>
          <w:p w:rsidR="001B476F" w:rsidRPr="00953A1B" w:rsidRDefault="001B476F" w:rsidP="00620014">
            <w:pPr>
              <w:rPr>
                <w:sz w:val="28"/>
                <w:szCs w:val="28"/>
              </w:rPr>
            </w:pPr>
          </w:p>
          <w:p w:rsidR="001B476F" w:rsidRPr="00953A1B" w:rsidRDefault="001B476F" w:rsidP="00620014">
            <w:pPr>
              <w:rPr>
                <w:sz w:val="28"/>
                <w:szCs w:val="28"/>
              </w:rPr>
            </w:pPr>
          </w:p>
          <w:p w:rsidR="001B476F" w:rsidRPr="00953A1B" w:rsidRDefault="001B476F" w:rsidP="0062001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Business and Functional </w:t>
            </w:r>
            <w:r w:rsidRPr="00953A1B">
              <w:rPr>
                <w:b/>
                <w:sz w:val="28"/>
                <w:szCs w:val="28"/>
              </w:rPr>
              <w:t xml:space="preserve">Requirements Specification </w:t>
            </w:r>
          </w:p>
          <w:p w:rsidR="001B476F" w:rsidRPr="00503C62" w:rsidRDefault="001B476F" w:rsidP="00620014">
            <w:pPr>
              <w:rPr>
                <w:sz w:val="24"/>
                <w:szCs w:val="24"/>
              </w:rPr>
            </w:pPr>
            <w:r w:rsidRPr="00503C62">
              <w:rPr>
                <w:sz w:val="24"/>
                <w:szCs w:val="24"/>
              </w:rPr>
              <w:t xml:space="preserve">Version </w:t>
            </w:r>
            <w:r w:rsidR="00A17FC7">
              <w:rPr>
                <w:sz w:val="24"/>
                <w:szCs w:val="24"/>
              </w:rPr>
              <w:t>0.</w:t>
            </w:r>
            <w:ins w:id="1" w:author="Andrew.Crawford" w:date="2015-03-16T14:50:00Z">
              <w:r w:rsidR="006E22EB">
                <w:rPr>
                  <w:sz w:val="24"/>
                  <w:szCs w:val="24"/>
                </w:rPr>
                <w:t>7</w:t>
              </w:r>
            </w:ins>
            <w:del w:id="2" w:author="Andrew.Crawford" w:date="2015-03-16T14:50:00Z">
              <w:r w:rsidR="00236C3C" w:rsidDel="006E22EB">
                <w:rPr>
                  <w:sz w:val="24"/>
                  <w:szCs w:val="24"/>
                </w:rPr>
                <w:delText>6</w:delText>
              </w:r>
            </w:del>
          </w:p>
          <w:p w:rsidR="001B476F" w:rsidRPr="00503C62" w:rsidRDefault="00774059" w:rsidP="006200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="00D2119A">
              <w:rPr>
                <w:sz w:val="24"/>
                <w:szCs w:val="24"/>
              </w:rPr>
              <w:t>1</w:t>
            </w:r>
            <w:ins w:id="3" w:author="Andrew.Crawford" w:date="2015-03-17T15:08:00Z">
              <w:r w:rsidR="00732CC4">
                <w:rPr>
                  <w:sz w:val="24"/>
                  <w:szCs w:val="24"/>
                </w:rPr>
                <w:t>7</w:t>
              </w:r>
            </w:ins>
            <w:del w:id="4" w:author="Andrew.Crawford" w:date="2015-03-16T14:50:00Z">
              <w:r w:rsidR="00D2119A" w:rsidDel="006E22EB">
                <w:rPr>
                  <w:sz w:val="24"/>
                  <w:szCs w:val="24"/>
                </w:rPr>
                <w:delText>2</w:delText>
              </w:r>
            </w:del>
            <w:r w:rsidR="00D2119A">
              <w:rPr>
                <w:sz w:val="24"/>
                <w:szCs w:val="24"/>
              </w:rPr>
              <w:t>th</w:t>
            </w:r>
            <w:r w:rsidR="001B476F">
              <w:rPr>
                <w:sz w:val="24"/>
                <w:szCs w:val="24"/>
              </w:rPr>
              <w:t xml:space="preserve">, </w:t>
            </w:r>
            <w:del w:id="5" w:author="Andrew.Crawford" w:date="2015-03-16T14:50:00Z">
              <w:r w:rsidR="00D2119A" w:rsidDel="006E22EB">
                <w:rPr>
                  <w:sz w:val="24"/>
                  <w:szCs w:val="24"/>
                </w:rPr>
                <w:delText xml:space="preserve">Feburary </w:delText>
              </w:r>
            </w:del>
            <w:ins w:id="6" w:author="Andrew.Crawford" w:date="2015-03-16T14:50:00Z">
              <w:r w:rsidR="006E22EB">
                <w:rPr>
                  <w:sz w:val="24"/>
                  <w:szCs w:val="24"/>
                </w:rPr>
                <w:t xml:space="preserve">March </w:t>
              </w:r>
            </w:ins>
            <w:r w:rsidR="001B476F">
              <w:rPr>
                <w:sz w:val="24"/>
                <w:szCs w:val="24"/>
              </w:rPr>
              <w:t>201</w:t>
            </w:r>
            <w:r w:rsidR="00B202AF">
              <w:rPr>
                <w:sz w:val="24"/>
                <w:szCs w:val="24"/>
              </w:rPr>
              <w:t>5</w:t>
            </w:r>
          </w:p>
          <w:p w:rsidR="001B476F" w:rsidRDefault="001B476F" w:rsidP="00620014">
            <w:pPr>
              <w:rPr>
                <w:i/>
                <w:iCs/>
                <w:sz w:val="24"/>
                <w:szCs w:val="24"/>
              </w:rPr>
            </w:pPr>
            <w:r w:rsidRPr="00503C62">
              <w:rPr>
                <w:i/>
                <w:iCs/>
                <w:sz w:val="24"/>
                <w:szCs w:val="24"/>
              </w:rPr>
              <w:t xml:space="preserve">Author:   </w:t>
            </w:r>
            <w:r>
              <w:rPr>
                <w:i/>
                <w:iCs/>
                <w:sz w:val="24"/>
                <w:szCs w:val="24"/>
              </w:rPr>
              <w:t>Andrew Crawford</w:t>
            </w:r>
          </w:p>
          <w:p w:rsidR="001B476F" w:rsidRDefault="001B476F" w:rsidP="00620014">
            <w:pPr>
              <w:rPr>
                <w:i/>
                <w:iCs/>
                <w:sz w:val="24"/>
                <w:szCs w:val="24"/>
              </w:rPr>
            </w:pPr>
          </w:p>
          <w:p w:rsidR="001B476F" w:rsidRDefault="001B476F" w:rsidP="00620014">
            <w:pPr>
              <w:rPr>
                <w:i/>
                <w:iCs/>
                <w:sz w:val="24"/>
                <w:szCs w:val="24"/>
              </w:rPr>
            </w:pPr>
          </w:p>
          <w:p w:rsidR="001B476F" w:rsidRDefault="001B476F" w:rsidP="00620014">
            <w:pPr>
              <w:rPr>
                <w:i/>
                <w:iCs/>
                <w:sz w:val="24"/>
                <w:szCs w:val="24"/>
              </w:rPr>
            </w:pPr>
          </w:p>
          <w:p w:rsidR="001B476F" w:rsidRDefault="001B476F" w:rsidP="00620014">
            <w:pPr>
              <w:rPr>
                <w:i/>
                <w:iCs/>
                <w:sz w:val="24"/>
                <w:szCs w:val="24"/>
              </w:rPr>
            </w:pPr>
          </w:p>
          <w:p w:rsidR="001B476F" w:rsidRDefault="001B476F" w:rsidP="00620014">
            <w:pPr>
              <w:rPr>
                <w:i/>
                <w:iCs/>
                <w:sz w:val="24"/>
                <w:szCs w:val="24"/>
              </w:rPr>
            </w:pPr>
          </w:p>
          <w:p w:rsidR="001B476F" w:rsidRDefault="001B476F" w:rsidP="00620014">
            <w:pPr>
              <w:rPr>
                <w:i/>
                <w:iCs/>
                <w:sz w:val="24"/>
                <w:szCs w:val="24"/>
              </w:rPr>
            </w:pPr>
          </w:p>
          <w:p w:rsidR="001B476F" w:rsidRPr="00503C62" w:rsidRDefault="001B476F" w:rsidP="00620014">
            <w:pPr>
              <w:rPr>
                <w:i/>
                <w:iCs/>
                <w:sz w:val="24"/>
                <w:szCs w:val="24"/>
              </w:rPr>
            </w:pPr>
          </w:p>
          <w:p w:rsidR="001B476F" w:rsidRPr="00503C62" w:rsidRDefault="001B476F" w:rsidP="00620014">
            <w:r w:rsidRPr="00503C62">
              <w:t>__________________________________________________</w:t>
            </w:r>
          </w:p>
          <w:p w:rsidR="001B476F" w:rsidRPr="00BC1110" w:rsidRDefault="001B476F" w:rsidP="00620014">
            <w:pPr>
              <w:rPr>
                <w:sz w:val="16"/>
                <w:szCs w:val="16"/>
              </w:rPr>
            </w:pPr>
            <w:r w:rsidRPr="00503C62">
              <w:rPr>
                <w:color w:val="000000"/>
                <w:sz w:val="16"/>
                <w:szCs w:val="16"/>
              </w:rPr>
              <w:t xml:space="preserve">"LEGAL NOTICE: This document(s) and the information disclosed herein are the proprietary and confidential data of </w:t>
            </w:r>
            <w:r>
              <w:rPr>
                <w:color w:val="000000"/>
                <w:sz w:val="16"/>
                <w:szCs w:val="16"/>
              </w:rPr>
              <w:t>Wyndham Vacations and Resorts Asia Pacific Pty Ltd</w:t>
            </w:r>
            <w:r w:rsidRPr="00503C62">
              <w:rPr>
                <w:color w:val="000000"/>
                <w:sz w:val="16"/>
                <w:szCs w:val="16"/>
              </w:rPr>
              <w:t xml:space="preserve">.  Neither this document(s) nor the information contained within shall be distributed or reproduced without the express written authorization of </w:t>
            </w:r>
            <w:r>
              <w:rPr>
                <w:color w:val="000000"/>
                <w:sz w:val="16"/>
                <w:szCs w:val="16"/>
              </w:rPr>
              <w:t>Wyndham Vacations and Resorts Asia Pacific Pty Ltd</w:t>
            </w:r>
            <w:r w:rsidRPr="00503C62">
              <w:rPr>
                <w:color w:val="000000"/>
                <w:sz w:val="16"/>
                <w:szCs w:val="16"/>
              </w:rPr>
              <w:t>."</w:t>
            </w:r>
          </w:p>
        </w:tc>
      </w:tr>
    </w:tbl>
    <w:p w:rsidR="00011D55" w:rsidRPr="00503C62" w:rsidRDefault="007A6FFA" w:rsidP="00011D55">
      <w:pPr>
        <w:pStyle w:val="Heading2"/>
        <w:tabs>
          <w:tab w:val="num" w:pos="-796"/>
        </w:tabs>
      </w:pPr>
      <w:bookmarkStart w:id="7" w:name="_Toc152135328"/>
      <w:bookmarkStart w:id="8" w:name="_Toc388518863"/>
      <w:r>
        <w:lastRenderedPageBreak/>
        <w:t xml:space="preserve"> </w:t>
      </w:r>
      <w:bookmarkStart w:id="9" w:name="_Toc411522409"/>
      <w:r w:rsidR="00011D55" w:rsidRPr="00503C62">
        <w:t>History</w:t>
      </w:r>
      <w:bookmarkEnd w:id="7"/>
      <w:bookmarkEnd w:id="8"/>
      <w:bookmarkEnd w:id="9"/>
    </w:p>
    <w:p w:rsidR="00011D55" w:rsidRPr="00503C62" w:rsidRDefault="00011D55" w:rsidP="00011D55"/>
    <w:tbl>
      <w:tblPr>
        <w:tblpPr w:leftFromText="180" w:rightFromText="180" w:vertAnchor="text" w:horzAnchor="margin" w:tblpY="318"/>
        <w:tblW w:w="973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52"/>
        <w:gridCol w:w="2196"/>
        <w:gridCol w:w="1620"/>
        <w:gridCol w:w="4770"/>
      </w:tblGrid>
      <w:tr w:rsidR="00011D55" w:rsidRPr="00503C62" w:rsidTr="00620014"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011D55" w:rsidRPr="00EF1C19" w:rsidRDefault="00011D55" w:rsidP="00620014">
            <w:pPr>
              <w:jc w:val="center"/>
              <w:rPr>
                <w:sz w:val="20"/>
                <w:szCs w:val="20"/>
              </w:rPr>
            </w:pPr>
            <w:r w:rsidRPr="00EF1C19">
              <w:rPr>
                <w:b/>
                <w:bCs/>
                <w:sz w:val="20"/>
                <w:szCs w:val="20"/>
              </w:rPr>
              <w:t>Version</w:t>
            </w:r>
          </w:p>
        </w:tc>
        <w:tc>
          <w:tcPr>
            <w:tcW w:w="2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011D55" w:rsidRPr="00EF1C19" w:rsidRDefault="00011D55" w:rsidP="00620014">
            <w:pPr>
              <w:jc w:val="center"/>
              <w:rPr>
                <w:sz w:val="20"/>
                <w:szCs w:val="20"/>
              </w:rPr>
            </w:pPr>
            <w:r w:rsidRPr="00EF1C19">
              <w:rPr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011D55" w:rsidRPr="00EF1C19" w:rsidRDefault="00011D55" w:rsidP="00620014">
            <w:pPr>
              <w:jc w:val="center"/>
              <w:rPr>
                <w:sz w:val="20"/>
                <w:szCs w:val="20"/>
              </w:rPr>
            </w:pPr>
            <w:r w:rsidRPr="00EF1C19">
              <w:rPr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4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011D55" w:rsidRPr="00EF1C19" w:rsidRDefault="00011D55" w:rsidP="00620014">
            <w:pPr>
              <w:jc w:val="center"/>
              <w:rPr>
                <w:sz w:val="20"/>
                <w:szCs w:val="20"/>
              </w:rPr>
            </w:pPr>
            <w:r w:rsidRPr="00EF1C19">
              <w:rPr>
                <w:b/>
                <w:bCs/>
                <w:sz w:val="20"/>
                <w:szCs w:val="20"/>
              </w:rPr>
              <w:t>Brief Description of Each Change</w:t>
            </w:r>
          </w:p>
        </w:tc>
      </w:tr>
      <w:tr w:rsidR="00011D55" w:rsidRPr="00503C62" w:rsidTr="00620014"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11D55" w:rsidRPr="00EF1C19" w:rsidRDefault="00011D55" w:rsidP="00620014">
            <w:pPr>
              <w:rPr>
                <w:sz w:val="20"/>
                <w:szCs w:val="20"/>
              </w:rPr>
            </w:pPr>
            <w:r w:rsidRPr="00EF1C19">
              <w:rPr>
                <w:sz w:val="20"/>
                <w:szCs w:val="20"/>
              </w:rPr>
              <w:t>0.1</w:t>
            </w:r>
          </w:p>
        </w:tc>
        <w:tc>
          <w:tcPr>
            <w:tcW w:w="2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11D55" w:rsidRPr="00EF1C19" w:rsidRDefault="00DB6EA0" w:rsidP="006200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  <w:r w:rsidR="00D67DA1">
              <w:rPr>
                <w:sz w:val="20"/>
                <w:szCs w:val="20"/>
              </w:rPr>
              <w:t>/10/2014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11D55" w:rsidRPr="00EF1C19" w:rsidRDefault="00011D55" w:rsidP="006200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Andrew Crawford</w:t>
            </w:r>
          </w:p>
        </w:tc>
        <w:tc>
          <w:tcPr>
            <w:tcW w:w="4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11D55" w:rsidRPr="00EF1C19" w:rsidRDefault="00011D55" w:rsidP="006200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Initial document creation</w:t>
            </w:r>
          </w:p>
        </w:tc>
      </w:tr>
      <w:tr w:rsidR="00774059" w:rsidRPr="00503C62" w:rsidTr="00620014"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74059" w:rsidRPr="00EF1C19" w:rsidRDefault="00E92E9F" w:rsidP="006200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</w:t>
            </w:r>
          </w:p>
        </w:tc>
        <w:tc>
          <w:tcPr>
            <w:tcW w:w="2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74059" w:rsidRDefault="00E92E9F" w:rsidP="006200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21/10/2014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74059" w:rsidRDefault="00E92E9F" w:rsidP="006200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Andrew Crawford</w:t>
            </w:r>
          </w:p>
        </w:tc>
        <w:tc>
          <w:tcPr>
            <w:tcW w:w="4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74059" w:rsidRDefault="00E92E9F" w:rsidP="0032658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Made sure the mock-ups showed a * next to mandatory fields.</w:t>
            </w:r>
          </w:p>
          <w:p w:rsidR="00E92E9F" w:rsidRDefault="00E92E9F" w:rsidP="0032658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Added a validation that we capture a Mobile or Home Phone.</w:t>
            </w:r>
          </w:p>
          <w:p w:rsidR="00E92E9F" w:rsidRDefault="00E92E9F" w:rsidP="0032658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Changed Suburb to Suburb / City</w:t>
            </w:r>
          </w:p>
          <w:p w:rsidR="00E92E9F" w:rsidRDefault="00E92E9F" w:rsidP="0032658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Changed the ‘First Name’ and ‘Last Name’ on Request additional card to ‘Additional First Name’ and ‘Additional Last Name’.</w:t>
            </w:r>
          </w:p>
          <w:p w:rsidR="00E92E9F" w:rsidRDefault="00E92E9F" w:rsidP="0032658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For Request Additional Cards, noted that this shows a history of cards issued. </w:t>
            </w:r>
          </w:p>
        </w:tc>
      </w:tr>
      <w:tr w:rsidR="0005393E" w:rsidRPr="00503C62" w:rsidTr="00620014"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5393E" w:rsidRDefault="0005393E" w:rsidP="006200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</w:t>
            </w:r>
          </w:p>
        </w:tc>
        <w:tc>
          <w:tcPr>
            <w:tcW w:w="2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5393E" w:rsidRDefault="0005393E" w:rsidP="006200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03/11/2014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5393E" w:rsidRDefault="0005393E" w:rsidP="006200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Andrew Crawford</w:t>
            </w:r>
          </w:p>
        </w:tc>
        <w:tc>
          <w:tcPr>
            <w:tcW w:w="4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5393E" w:rsidRDefault="0005393E" w:rsidP="0032658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Changes to the Additional Names function after clarification that Owners cannot specify additional names.</w:t>
            </w:r>
          </w:p>
        </w:tc>
      </w:tr>
      <w:tr w:rsidR="00B202AF" w:rsidRPr="00503C62" w:rsidTr="00620014"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202AF" w:rsidRDefault="00B202AF" w:rsidP="006200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0.4</w:t>
            </w:r>
          </w:p>
        </w:tc>
        <w:tc>
          <w:tcPr>
            <w:tcW w:w="2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202AF" w:rsidRDefault="00B202AF" w:rsidP="006200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02/01/2015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202AF" w:rsidRDefault="00B202AF" w:rsidP="006200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Andrew Crawford</w:t>
            </w:r>
          </w:p>
        </w:tc>
        <w:tc>
          <w:tcPr>
            <w:tcW w:w="4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202AF" w:rsidRDefault="00B202AF" w:rsidP="0032658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Noted that the Country value needs to be set from a Dropdown and </w:t>
            </w:r>
            <w:proofErr w:type="spellStart"/>
            <w:r>
              <w:rPr>
                <w:sz w:val="20"/>
                <w:szCs w:val="20"/>
              </w:rPr>
              <w:t>Webservice</w:t>
            </w:r>
            <w:proofErr w:type="spellEnd"/>
          </w:p>
        </w:tc>
      </w:tr>
      <w:tr w:rsidR="00D2119A" w:rsidRPr="00503C62" w:rsidTr="00620014"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2119A" w:rsidRDefault="00D2119A" w:rsidP="006200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</w:t>
            </w:r>
          </w:p>
        </w:tc>
        <w:tc>
          <w:tcPr>
            <w:tcW w:w="2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2119A" w:rsidRDefault="00D2119A" w:rsidP="006200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11/02/2015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2119A" w:rsidRDefault="00D2119A" w:rsidP="006200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Andrew Crawford</w:t>
            </w:r>
          </w:p>
        </w:tc>
        <w:tc>
          <w:tcPr>
            <w:tcW w:w="4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2119A" w:rsidRDefault="00D2119A" w:rsidP="0032658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Updated the document after discussion on the additional card requests</w:t>
            </w:r>
          </w:p>
        </w:tc>
      </w:tr>
      <w:tr w:rsidR="00236C3C" w:rsidRPr="00503C62" w:rsidTr="00620014"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36C3C" w:rsidRDefault="00236C3C" w:rsidP="006200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0.6</w:t>
            </w:r>
          </w:p>
        </w:tc>
        <w:tc>
          <w:tcPr>
            <w:tcW w:w="2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36C3C" w:rsidRDefault="00236C3C" w:rsidP="006200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12/02/2015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36C3C" w:rsidRDefault="00236C3C" w:rsidP="006200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Andrew Crawford</w:t>
            </w:r>
          </w:p>
        </w:tc>
        <w:tc>
          <w:tcPr>
            <w:tcW w:w="4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36C3C" w:rsidRDefault="00236C3C" w:rsidP="0032658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Updated with comments from Ilona.</w:t>
            </w:r>
          </w:p>
        </w:tc>
      </w:tr>
      <w:tr w:rsidR="006E22EB" w:rsidRPr="00503C62" w:rsidTr="00620014">
        <w:trPr>
          <w:ins w:id="10" w:author="Andrew.Crawford" w:date="2015-03-16T14:50:00Z"/>
        </w:trPr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E22EB" w:rsidRDefault="006E22EB" w:rsidP="00620014">
            <w:pPr>
              <w:rPr>
                <w:ins w:id="11" w:author="Andrew.Crawford" w:date="2015-03-16T14:50:00Z"/>
                <w:sz w:val="20"/>
                <w:szCs w:val="20"/>
              </w:rPr>
            </w:pPr>
            <w:ins w:id="12" w:author="Andrew.Crawford" w:date="2015-03-16T14:50:00Z">
              <w:r>
                <w:rPr>
                  <w:sz w:val="20"/>
                  <w:szCs w:val="20"/>
                </w:rPr>
                <w:t>0.7</w:t>
              </w:r>
            </w:ins>
          </w:p>
        </w:tc>
        <w:tc>
          <w:tcPr>
            <w:tcW w:w="2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E22EB" w:rsidRDefault="006E22EB" w:rsidP="00620014">
            <w:pPr>
              <w:rPr>
                <w:ins w:id="13" w:author="Andrew.Crawford" w:date="2015-03-16T14:50:00Z"/>
                <w:sz w:val="20"/>
                <w:szCs w:val="20"/>
              </w:rPr>
            </w:pPr>
            <w:ins w:id="14" w:author="Andrew.Crawford" w:date="2015-03-16T14:50:00Z">
              <w:r>
                <w:rPr>
                  <w:sz w:val="20"/>
                  <w:szCs w:val="20"/>
                </w:rPr>
                <w:t>16/03/2015</w:t>
              </w:r>
            </w:ins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E22EB" w:rsidRDefault="006E22EB" w:rsidP="00620014">
            <w:pPr>
              <w:rPr>
                <w:ins w:id="15" w:author="Andrew.Crawford" w:date="2015-03-16T14:50:00Z"/>
                <w:sz w:val="20"/>
                <w:szCs w:val="20"/>
              </w:rPr>
            </w:pPr>
            <w:ins w:id="16" w:author="Andrew.Crawford" w:date="2015-03-16T14:50:00Z">
              <w:r>
                <w:rPr>
                  <w:sz w:val="20"/>
                  <w:szCs w:val="20"/>
                </w:rPr>
                <w:t>Andrew Crawford</w:t>
              </w:r>
            </w:ins>
          </w:p>
        </w:tc>
        <w:tc>
          <w:tcPr>
            <w:tcW w:w="4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E22EB" w:rsidRDefault="006E22EB" w:rsidP="0032658E">
            <w:pPr>
              <w:rPr>
                <w:ins w:id="17" w:author="Andrew.Crawford" w:date="2015-03-16T14:50:00Z"/>
                <w:sz w:val="20"/>
                <w:szCs w:val="20"/>
              </w:rPr>
            </w:pPr>
            <w:ins w:id="18" w:author="Andrew.Crawford" w:date="2015-03-16T14:50:00Z">
              <w:r>
                <w:rPr>
                  <w:sz w:val="20"/>
                  <w:szCs w:val="20"/>
                </w:rPr>
                <w:t>Removed the Terms and Conditions acceptance from the Reset Password page (since this is now handled through the Logon Specification).</w:t>
              </w:r>
            </w:ins>
          </w:p>
          <w:p w:rsidR="006E22EB" w:rsidRDefault="006E22EB" w:rsidP="0032658E">
            <w:pPr>
              <w:rPr>
                <w:ins w:id="19" w:author="Andrew.Crawford" w:date="2015-03-17T15:08:00Z"/>
                <w:sz w:val="20"/>
                <w:szCs w:val="20"/>
              </w:rPr>
            </w:pPr>
            <w:ins w:id="20" w:author="Andrew.Crawford" w:date="2015-03-16T14:50:00Z">
              <w:r>
                <w:rPr>
                  <w:sz w:val="20"/>
                  <w:szCs w:val="20"/>
                </w:rPr>
                <w:t>Added the ‘</w:t>
              </w:r>
            </w:ins>
            <w:ins w:id="21" w:author="Andrew.Crawford" w:date="2015-03-16T14:51:00Z">
              <w:r>
                <w:rPr>
                  <w:sz w:val="20"/>
                  <w:szCs w:val="20"/>
                </w:rPr>
                <w:t>Old Password’ field to the Reset Password page.</w:t>
              </w:r>
            </w:ins>
          </w:p>
          <w:p w:rsidR="00732CC4" w:rsidRDefault="00732CC4" w:rsidP="0032658E">
            <w:pPr>
              <w:rPr>
                <w:ins w:id="22" w:author="Andrew.Crawford" w:date="2015-03-16T14:50:00Z"/>
                <w:sz w:val="20"/>
                <w:szCs w:val="20"/>
              </w:rPr>
            </w:pPr>
            <w:ins w:id="23" w:author="Andrew.Crawford" w:date="2015-03-17T15:08:00Z">
              <w:r>
                <w:rPr>
                  <w:sz w:val="20"/>
                  <w:szCs w:val="20"/>
                </w:rPr>
                <w:t>Incorporated comments from Ilona.</w:t>
              </w:r>
            </w:ins>
          </w:p>
        </w:tc>
      </w:tr>
    </w:tbl>
    <w:p w:rsidR="00303BC3" w:rsidRDefault="00303BC3"/>
    <w:p w:rsidR="007A6FFA" w:rsidRPr="00503C62" w:rsidRDefault="007A6FFA" w:rsidP="007A6FFA">
      <w:pPr>
        <w:pStyle w:val="Heading2"/>
        <w:numPr>
          <w:ilvl w:val="1"/>
          <w:numId w:val="6"/>
        </w:numPr>
        <w:tabs>
          <w:tab w:val="num" w:pos="-796"/>
          <w:tab w:val="num" w:pos="426"/>
        </w:tabs>
        <w:ind w:left="426" w:hanging="426"/>
      </w:pPr>
      <w:bookmarkStart w:id="24" w:name="_Toc411522410"/>
      <w:r>
        <w:t>Related Documents</w:t>
      </w:r>
      <w:bookmarkEnd w:id="24"/>
    </w:p>
    <w:tbl>
      <w:tblPr>
        <w:tblpPr w:leftFromText="180" w:rightFromText="180" w:vertAnchor="text" w:horzAnchor="margin" w:tblpY="318"/>
        <w:tblW w:w="973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60"/>
        <w:gridCol w:w="7078"/>
      </w:tblGrid>
      <w:tr w:rsidR="007A6FFA" w:rsidRPr="00503C62" w:rsidTr="007A6FFA">
        <w:tc>
          <w:tcPr>
            <w:tcW w:w="2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7A6FFA" w:rsidRPr="00EF1C19" w:rsidRDefault="007A6FFA" w:rsidP="00620014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Document</w:t>
            </w:r>
          </w:p>
        </w:tc>
        <w:tc>
          <w:tcPr>
            <w:tcW w:w="70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7A6FFA" w:rsidRPr="007A6FFA" w:rsidRDefault="007A6FFA" w:rsidP="00620014">
            <w:pPr>
              <w:jc w:val="center"/>
              <w:rPr>
                <w:b/>
                <w:sz w:val="20"/>
                <w:szCs w:val="20"/>
              </w:rPr>
            </w:pPr>
            <w:r w:rsidRPr="007A6FFA">
              <w:rPr>
                <w:b/>
                <w:sz w:val="20"/>
                <w:szCs w:val="20"/>
              </w:rPr>
              <w:t>Location</w:t>
            </w:r>
          </w:p>
        </w:tc>
      </w:tr>
      <w:tr w:rsidR="007A6FFA" w:rsidRPr="00503C62" w:rsidTr="007A6FFA">
        <w:tc>
          <w:tcPr>
            <w:tcW w:w="2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A6FFA" w:rsidRPr="00EF1C19" w:rsidRDefault="00AD57DA" w:rsidP="006200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Privileges</w:t>
            </w:r>
            <w:r w:rsidR="00570266">
              <w:rPr>
                <w:sz w:val="20"/>
                <w:szCs w:val="20"/>
              </w:rPr>
              <w:t xml:space="preserve"> Requirement document</w:t>
            </w:r>
          </w:p>
        </w:tc>
        <w:tc>
          <w:tcPr>
            <w:tcW w:w="70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A6FFA" w:rsidRPr="00EF1C19" w:rsidRDefault="00570266" w:rsidP="00620014">
            <w:pPr>
              <w:rPr>
                <w:sz w:val="20"/>
                <w:szCs w:val="20"/>
              </w:rPr>
            </w:pPr>
            <w:r w:rsidRPr="00570266">
              <w:rPr>
                <w:sz w:val="20"/>
                <w:szCs w:val="20"/>
              </w:rPr>
              <w:t>T:\Projects\IT Projects\PBW\Privileges 2014\Requirements</w:t>
            </w:r>
            <w:r>
              <w:rPr>
                <w:sz w:val="20"/>
                <w:szCs w:val="20"/>
              </w:rPr>
              <w:t>\</w:t>
            </w:r>
            <w:r>
              <w:t xml:space="preserve"> </w:t>
            </w:r>
            <w:r w:rsidRPr="00570266">
              <w:rPr>
                <w:sz w:val="20"/>
                <w:szCs w:val="20"/>
              </w:rPr>
              <w:t>PBW Requirements Spec 2014 v0.4.docx</w:t>
            </w:r>
          </w:p>
        </w:tc>
      </w:tr>
      <w:tr w:rsidR="007A6FFA" w:rsidRPr="00503C62" w:rsidTr="007A6FFA">
        <w:tc>
          <w:tcPr>
            <w:tcW w:w="2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A6FFA" w:rsidRPr="00EF1C19" w:rsidRDefault="007A6FFA" w:rsidP="00620014">
            <w:pPr>
              <w:rPr>
                <w:sz w:val="20"/>
                <w:szCs w:val="20"/>
              </w:rPr>
            </w:pPr>
          </w:p>
        </w:tc>
        <w:tc>
          <w:tcPr>
            <w:tcW w:w="70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A6FFA" w:rsidRPr="00EF1C19" w:rsidRDefault="007A6FFA" w:rsidP="00620014">
            <w:pPr>
              <w:rPr>
                <w:sz w:val="20"/>
                <w:szCs w:val="20"/>
              </w:rPr>
            </w:pPr>
          </w:p>
        </w:tc>
      </w:tr>
    </w:tbl>
    <w:p w:rsidR="007A6FFA" w:rsidRDefault="007A6FFA"/>
    <w:p w:rsidR="00106BD6" w:rsidRDefault="00106BD6">
      <w:pPr>
        <w:rPr>
          <w:b/>
          <w:bCs/>
          <w:kern w:val="28"/>
          <w:sz w:val="28"/>
          <w:szCs w:val="28"/>
          <w:lang w:val="en-GB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AU" w:eastAsia="en-US"/>
        </w:rPr>
        <w:id w:val="-80222202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106BD6" w:rsidRDefault="00106BD6">
          <w:pPr>
            <w:pStyle w:val="TOCHeading"/>
          </w:pPr>
          <w:r>
            <w:t>Contents</w:t>
          </w:r>
        </w:p>
        <w:p w:rsidR="00F92EC0" w:rsidRDefault="00106BD6">
          <w:pPr>
            <w:pStyle w:val="TOC2"/>
            <w:rPr>
              <w:rFonts w:eastAsiaTheme="minorEastAsia"/>
              <w:noProof/>
              <w:lang w:eastAsia="en-A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1522409" w:history="1">
            <w:r w:rsidR="00F92EC0" w:rsidRPr="00D33223">
              <w:rPr>
                <w:rStyle w:val="Hyperlink"/>
                <w:noProof/>
              </w:rPr>
              <w:t>1.1</w:t>
            </w:r>
            <w:r w:rsidR="00F92EC0">
              <w:rPr>
                <w:rFonts w:eastAsiaTheme="minorEastAsia"/>
                <w:noProof/>
                <w:lang w:eastAsia="en-AU"/>
              </w:rPr>
              <w:tab/>
            </w:r>
            <w:r w:rsidR="00F92EC0" w:rsidRPr="00D33223">
              <w:rPr>
                <w:rStyle w:val="Hyperlink"/>
                <w:noProof/>
              </w:rPr>
              <w:t>History</w:t>
            </w:r>
            <w:r w:rsidR="00F92EC0">
              <w:rPr>
                <w:noProof/>
                <w:webHidden/>
              </w:rPr>
              <w:tab/>
            </w:r>
            <w:r w:rsidR="00F92EC0">
              <w:rPr>
                <w:noProof/>
                <w:webHidden/>
              </w:rPr>
              <w:fldChar w:fldCharType="begin"/>
            </w:r>
            <w:r w:rsidR="00F92EC0">
              <w:rPr>
                <w:noProof/>
                <w:webHidden/>
              </w:rPr>
              <w:instrText xml:space="preserve"> PAGEREF _Toc411522409 \h </w:instrText>
            </w:r>
            <w:r w:rsidR="00F92EC0">
              <w:rPr>
                <w:noProof/>
                <w:webHidden/>
              </w:rPr>
            </w:r>
            <w:r w:rsidR="00F92EC0">
              <w:rPr>
                <w:noProof/>
                <w:webHidden/>
              </w:rPr>
              <w:fldChar w:fldCharType="separate"/>
            </w:r>
            <w:r w:rsidR="00F92EC0">
              <w:rPr>
                <w:noProof/>
                <w:webHidden/>
              </w:rPr>
              <w:t>2</w:t>
            </w:r>
            <w:r w:rsidR="00F92EC0">
              <w:rPr>
                <w:noProof/>
                <w:webHidden/>
              </w:rPr>
              <w:fldChar w:fldCharType="end"/>
            </w:r>
          </w:hyperlink>
        </w:p>
        <w:p w:rsidR="00F92EC0" w:rsidRDefault="00577505">
          <w:pPr>
            <w:pStyle w:val="TOC2"/>
            <w:rPr>
              <w:rFonts w:eastAsiaTheme="minorEastAsia"/>
              <w:noProof/>
              <w:lang w:eastAsia="en-AU"/>
            </w:rPr>
          </w:pPr>
          <w:hyperlink w:anchor="_Toc411522410" w:history="1">
            <w:r w:rsidR="00F92EC0" w:rsidRPr="00D33223">
              <w:rPr>
                <w:rStyle w:val="Hyperlink"/>
                <w:noProof/>
              </w:rPr>
              <w:t>1.1</w:t>
            </w:r>
            <w:r w:rsidR="00F92EC0">
              <w:rPr>
                <w:rFonts w:eastAsiaTheme="minorEastAsia"/>
                <w:noProof/>
                <w:lang w:eastAsia="en-AU"/>
              </w:rPr>
              <w:tab/>
            </w:r>
            <w:r w:rsidR="00F92EC0" w:rsidRPr="00D33223">
              <w:rPr>
                <w:rStyle w:val="Hyperlink"/>
                <w:noProof/>
              </w:rPr>
              <w:t>Related Documents</w:t>
            </w:r>
            <w:r w:rsidR="00F92EC0">
              <w:rPr>
                <w:noProof/>
                <w:webHidden/>
              </w:rPr>
              <w:tab/>
            </w:r>
            <w:r w:rsidR="00F92EC0">
              <w:rPr>
                <w:noProof/>
                <w:webHidden/>
              </w:rPr>
              <w:fldChar w:fldCharType="begin"/>
            </w:r>
            <w:r w:rsidR="00F92EC0">
              <w:rPr>
                <w:noProof/>
                <w:webHidden/>
              </w:rPr>
              <w:instrText xml:space="preserve"> PAGEREF _Toc411522410 \h </w:instrText>
            </w:r>
            <w:r w:rsidR="00F92EC0">
              <w:rPr>
                <w:noProof/>
                <w:webHidden/>
              </w:rPr>
            </w:r>
            <w:r w:rsidR="00F92EC0">
              <w:rPr>
                <w:noProof/>
                <w:webHidden/>
              </w:rPr>
              <w:fldChar w:fldCharType="separate"/>
            </w:r>
            <w:r w:rsidR="00F92EC0">
              <w:rPr>
                <w:noProof/>
                <w:webHidden/>
              </w:rPr>
              <w:t>2</w:t>
            </w:r>
            <w:r w:rsidR="00F92EC0">
              <w:rPr>
                <w:noProof/>
                <w:webHidden/>
              </w:rPr>
              <w:fldChar w:fldCharType="end"/>
            </w:r>
          </w:hyperlink>
        </w:p>
        <w:p w:rsidR="00F92EC0" w:rsidRDefault="00577505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11522411" w:history="1">
            <w:r w:rsidR="00F92EC0" w:rsidRPr="00D33223">
              <w:rPr>
                <w:rStyle w:val="Hyperlink"/>
                <w:noProof/>
              </w:rPr>
              <w:t>2</w:t>
            </w:r>
            <w:r w:rsidR="00F92EC0">
              <w:rPr>
                <w:rFonts w:eastAsiaTheme="minorEastAsia"/>
                <w:noProof/>
                <w:lang w:eastAsia="en-AU"/>
              </w:rPr>
              <w:tab/>
            </w:r>
            <w:r w:rsidR="00F92EC0" w:rsidRPr="00D33223">
              <w:rPr>
                <w:rStyle w:val="Hyperlink"/>
                <w:noProof/>
              </w:rPr>
              <w:t>Update Member Information</w:t>
            </w:r>
            <w:r w:rsidR="00F92EC0">
              <w:rPr>
                <w:noProof/>
                <w:webHidden/>
              </w:rPr>
              <w:tab/>
            </w:r>
            <w:r w:rsidR="00F92EC0">
              <w:rPr>
                <w:noProof/>
                <w:webHidden/>
              </w:rPr>
              <w:fldChar w:fldCharType="begin"/>
            </w:r>
            <w:r w:rsidR="00F92EC0">
              <w:rPr>
                <w:noProof/>
                <w:webHidden/>
              </w:rPr>
              <w:instrText xml:space="preserve"> PAGEREF _Toc411522411 \h </w:instrText>
            </w:r>
            <w:r w:rsidR="00F92EC0">
              <w:rPr>
                <w:noProof/>
                <w:webHidden/>
              </w:rPr>
            </w:r>
            <w:r w:rsidR="00F92EC0">
              <w:rPr>
                <w:noProof/>
                <w:webHidden/>
              </w:rPr>
              <w:fldChar w:fldCharType="separate"/>
            </w:r>
            <w:r w:rsidR="00F92EC0">
              <w:rPr>
                <w:noProof/>
                <w:webHidden/>
              </w:rPr>
              <w:t>4</w:t>
            </w:r>
            <w:r w:rsidR="00F92EC0">
              <w:rPr>
                <w:noProof/>
                <w:webHidden/>
              </w:rPr>
              <w:fldChar w:fldCharType="end"/>
            </w:r>
          </w:hyperlink>
        </w:p>
        <w:p w:rsidR="00F92EC0" w:rsidRDefault="00577505">
          <w:pPr>
            <w:pStyle w:val="TOC2"/>
            <w:rPr>
              <w:rFonts w:eastAsiaTheme="minorEastAsia"/>
              <w:noProof/>
              <w:lang w:eastAsia="en-AU"/>
            </w:rPr>
          </w:pPr>
          <w:hyperlink w:anchor="_Toc411522412" w:history="1">
            <w:r w:rsidR="00F92EC0" w:rsidRPr="00D33223">
              <w:rPr>
                <w:rStyle w:val="Hyperlink"/>
                <w:noProof/>
              </w:rPr>
              <w:t>2.1</w:t>
            </w:r>
            <w:r w:rsidR="00F92EC0">
              <w:rPr>
                <w:rFonts w:eastAsiaTheme="minorEastAsia"/>
                <w:noProof/>
                <w:lang w:eastAsia="en-AU"/>
              </w:rPr>
              <w:tab/>
            </w:r>
            <w:r w:rsidR="00F92EC0" w:rsidRPr="00D33223">
              <w:rPr>
                <w:rStyle w:val="Hyperlink"/>
                <w:noProof/>
              </w:rPr>
              <w:t>Page Access</w:t>
            </w:r>
            <w:r w:rsidR="00F92EC0">
              <w:rPr>
                <w:noProof/>
                <w:webHidden/>
              </w:rPr>
              <w:tab/>
            </w:r>
            <w:r w:rsidR="00F92EC0">
              <w:rPr>
                <w:noProof/>
                <w:webHidden/>
              </w:rPr>
              <w:fldChar w:fldCharType="begin"/>
            </w:r>
            <w:r w:rsidR="00F92EC0">
              <w:rPr>
                <w:noProof/>
                <w:webHidden/>
              </w:rPr>
              <w:instrText xml:space="preserve"> PAGEREF _Toc411522412 \h </w:instrText>
            </w:r>
            <w:r w:rsidR="00F92EC0">
              <w:rPr>
                <w:noProof/>
                <w:webHidden/>
              </w:rPr>
            </w:r>
            <w:r w:rsidR="00F92EC0">
              <w:rPr>
                <w:noProof/>
                <w:webHidden/>
              </w:rPr>
              <w:fldChar w:fldCharType="separate"/>
            </w:r>
            <w:r w:rsidR="00F92EC0">
              <w:rPr>
                <w:noProof/>
                <w:webHidden/>
              </w:rPr>
              <w:t>4</w:t>
            </w:r>
            <w:r w:rsidR="00F92EC0">
              <w:rPr>
                <w:noProof/>
                <w:webHidden/>
              </w:rPr>
              <w:fldChar w:fldCharType="end"/>
            </w:r>
          </w:hyperlink>
        </w:p>
        <w:p w:rsidR="00F92EC0" w:rsidRDefault="00577505">
          <w:pPr>
            <w:pStyle w:val="TOC2"/>
            <w:rPr>
              <w:rFonts w:eastAsiaTheme="minorEastAsia"/>
              <w:noProof/>
              <w:lang w:eastAsia="en-AU"/>
            </w:rPr>
          </w:pPr>
          <w:hyperlink w:anchor="_Toc411522413" w:history="1">
            <w:r w:rsidR="00F92EC0" w:rsidRPr="00D33223">
              <w:rPr>
                <w:rStyle w:val="Hyperlink"/>
                <w:noProof/>
              </w:rPr>
              <w:t>2.2</w:t>
            </w:r>
            <w:r w:rsidR="00F92EC0">
              <w:rPr>
                <w:rFonts w:eastAsiaTheme="minorEastAsia"/>
                <w:noProof/>
                <w:lang w:eastAsia="en-AU"/>
              </w:rPr>
              <w:tab/>
            </w:r>
            <w:r w:rsidR="00F92EC0" w:rsidRPr="00D33223">
              <w:rPr>
                <w:rStyle w:val="Hyperlink"/>
                <w:noProof/>
              </w:rPr>
              <w:t>Navigation to Page</w:t>
            </w:r>
            <w:r w:rsidR="00F92EC0">
              <w:rPr>
                <w:noProof/>
                <w:webHidden/>
              </w:rPr>
              <w:tab/>
            </w:r>
            <w:r w:rsidR="00F92EC0">
              <w:rPr>
                <w:noProof/>
                <w:webHidden/>
              </w:rPr>
              <w:fldChar w:fldCharType="begin"/>
            </w:r>
            <w:r w:rsidR="00F92EC0">
              <w:rPr>
                <w:noProof/>
                <w:webHidden/>
              </w:rPr>
              <w:instrText xml:space="preserve"> PAGEREF _Toc411522413 \h </w:instrText>
            </w:r>
            <w:r w:rsidR="00F92EC0">
              <w:rPr>
                <w:noProof/>
                <w:webHidden/>
              </w:rPr>
            </w:r>
            <w:r w:rsidR="00F92EC0">
              <w:rPr>
                <w:noProof/>
                <w:webHidden/>
              </w:rPr>
              <w:fldChar w:fldCharType="separate"/>
            </w:r>
            <w:r w:rsidR="00F92EC0">
              <w:rPr>
                <w:noProof/>
                <w:webHidden/>
              </w:rPr>
              <w:t>4</w:t>
            </w:r>
            <w:r w:rsidR="00F92EC0">
              <w:rPr>
                <w:noProof/>
                <w:webHidden/>
              </w:rPr>
              <w:fldChar w:fldCharType="end"/>
            </w:r>
          </w:hyperlink>
        </w:p>
        <w:p w:rsidR="00F92EC0" w:rsidRDefault="00577505">
          <w:pPr>
            <w:pStyle w:val="TOC2"/>
            <w:rPr>
              <w:rFonts w:eastAsiaTheme="minorEastAsia"/>
              <w:noProof/>
              <w:lang w:eastAsia="en-AU"/>
            </w:rPr>
          </w:pPr>
          <w:hyperlink w:anchor="_Toc411522414" w:history="1">
            <w:r w:rsidR="00F92EC0" w:rsidRPr="00D33223">
              <w:rPr>
                <w:rStyle w:val="Hyperlink"/>
                <w:noProof/>
              </w:rPr>
              <w:t>2.3</w:t>
            </w:r>
            <w:r w:rsidR="00F92EC0">
              <w:rPr>
                <w:rFonts w:eastAsiaTheme="minorEastAsia"/>
                <w:noProof/>
                <w:lang w:eastAsia="en-AU"/>
              </w:rPr>
              <w:tab/>
            </w:r>
            <w:r w:rsidR="00F92EC0" w:rsidRPr="00D33223">
              <w:rPr>
                <w:rStyle w:val="Hyperlink"/>
                <w:noProof/>
              </w:rPr>
              <w:t>Navigation from Page</w:t>
            </w:r>
            <w:r w:rsidR="00F92EC0">
              <w:rPr>
                <w:noProof/>
                <w:webHidden/>
              </w:rPr>
              <w:tab/>
            </w:r>
            <w:r w:rsidR="00F92EC0">
              <w:rPr>
                <w:noProof/>
                <w:webHidden/>
              </w:rPr>
              <w:fldChar w:fldCharType="begin"/>
            </w:r>
            <w:r w:rsidR="00F92EC0">
              <w:rPr>
                <w:noProof/>
                <w:webHidden/>
              </w:rPr>
              <w:instrText xml:space="preserve"> PAGEREF _Toc411522414 \h </w:instrText>
            </w:r>
            <w:r w:rsidR="00F92EC0">
              <w:rPr>
                <w:noProof/>
                <w:webHidden/>
              </w:rPr>
            </w:r>
            <w:r w:rsidR="00F92EC0">
              <w:rPr>
                <w:noProof/>
                <w:webHidden/>
              </w:rPr>
              <w:fldChar w:fldCharType="separate"/>
            </w:r>
            <w:r w:rsidR="00F92EC0">
              <w:rPr>
                <w:noProof/>
                <w:webHidden/>
              </w:rPr>
              <w:t>4</w:t>
            </w:r>
            <w:r w:rsidR="00F92EC0">
              <w:rPr>
                <w:noProof/>
                <w:webHidden/>
              </w:rPr>
              <w:fldChar w:fldCharType="end"/>
            </w:r>
          </w:hyperlink>
        </w:p>
        <w:p w:rsidR="00F92EC0" w:rsidRDefault="00577505">
          <w:pPr>
            <w:pStyle w:val="TOC2"/>
            <w:rPr>
              <w:rFonts w:eastAsiaTheme="minorEastAsia"/>
              <w:noProof/>
              <w:lang w:eastAsia="en-AU"/>
            </w:rPr>
          </w:pPr>
          <w:hyperlink w:anchor="_Toc411522415" w:history="1">
            <w:r w:rsidR="00F92EC0" w:rsidRPr="00D33223">
              <w:rPr>
                <w:rStyle w:val="Hyperlink"/>
                <w:noProof/>
              </w:rPr>
              <w:t>2.4</w:t>
            </w:r>
            <w:r w:rsidR="00F92EC0">
              <w:rPr>
                <w:rFonts w:eastAsiaTheme="minorEastAsia"/>
                <w:noProof/>
                <w:lang w:eastAsia="en-AU"/>
              </w:rPr>
              <w:tab/>
            </w:r>
            <w:r w:rsidR="00F92EC0" w:rsidRPr="00D33223">
              <w:rPr>
                <w:rStyle w:val="Hyperlink"/>
                <w:noProof/>
              </w:rPr>
              <w:t>Screen Wireframes</w:t>
            </w:r>
            <w:r w:rsidR="00F92EC0">
              <w:rPr>
                <w:noProof/>
                <w:webHidden/>
              </w:rPr>
              <w:tab/>
            </w:r>
            <w:r w:rsidR="00F92EC0">
              <w:rPr>
                <w:noProof/>
                <w:webHidden/>
              </w:rPr>
              <w:fldChar w:fldCharType="begin"/>
            </w:r>
            <w:r w:rsidR="00F92EC0">
              <w:rPr>
                <w:noProof/>
                <w:webHidden/>
              </w:rPr>
              <w:instrText xml:space="preserve"> PAGEREF _Toc411522415 \h </w:instrText>
            </w:r>
            <w:r w:rsidR="00F92EC0">
              <w:rPr>
                <w:noProof/>
                <w:webHidden/>
              </w:rPr>
            </w:r>
            <w:r w:rsidR="00F92EC0">
              <w:rPr>
                <w:noProof/>
                <w:webHidden/>
              </w:rPr>
              <w:fldChar w:fldCharType="separate"/>
            </w:r>
            <w:r w:rsidR="00F92EC0">
              <w:rPr>
                <w:noProof/>
                <w:webHidden/>
              </w:rPr>
              <w:t>4</w:t>
            </w:r>
            <w:r w:rsidR="00F92EC0">
              <w:rPr>
                <w:noProof/>
                <w:webHidden/>
              </w:rPr>
              <w:fldChar w:fldCharType="end"/>
            </w:r>
          </w:hyperlink>
        </w:p>
        <w:p w:rsidR="00F92EC0" w:rsidRDefault="00577505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11522416" w:history="1">
            <w:r w:rsidR="00F92EC0" w:rsidRPr="00D33223">
              <w:rPr>
                <w:rStyle w:val="Hyperlink"/>
                <w:noProof/>
              </w:rPr>
              <w:t>2.4.1</w:t>
            </w:r>
            <w:r w:rsidR="00F92EC0">
              <w:rPr>
                <w:rFonts w:eastAsiaTheme="minorEastAsia"/>
                <w:noProof/>
                <w:lang w:eastAsia="en-AU"/>
              </w:rPr>
              <w:tab/>
            </w:r>
            <w:r w:rsidR="00F92EC0" w:rsidRPr="00D33223">
              <w:rPr>
                <w:rStyle w:val="Hyperlink"/>
                <w:noProof/>
              </w:rPr>
              <w:t>Screen Fields</w:t>
            </w:r>
            <w:r w:rsidR="00F92EC0">
              <w:rPr>
                <w:noProof/>
                <w:webHidden/>
              </w:rPr>
              <w:tab/>
            </w:r>
            <w:r w:rsidR="00F92EC0">
              <w:rPr>
                <w:noProof/>
                <w:webHidden/>
              </w:rPr>
              <w:fldChar w:fldCharType="begin"/>
            </w:r>
            <w:r w:rsidR="00F92EC0">
              <w:rPr>
                <w:noProof/>
                <w:webHidden/>
              </w:rPr>
              <w:instrText xml:space="preserve"> PAGEREF _Toc411522416 \h </w:instrText>
            </w:r>
            <w:r w:rsidR="00F92EC0">
              <w:rPr>
                <w:noProof/>
                <w:webHidden/>
              </w:rPr>
            </w:r>
            <w:r w:rsidR="00F92EC0">
              <w:rPr>
                <w:noProof/>
                <w:webHidden/>
              </w:rPr>
              <w:fldChar w:fldCharType="separate"/>
            </w:r>
            <w:r w:rsidR="00F92EC0">
              <w:rPr>
                <w:noProof/>
                <w:webHidden/>
              </w:rPr>
              <w:t>5</w:t>
            </w:r>
            <w:r w:rsidR="00F92EC0">
              <w:rPr>
                <w:noProof/>
                <w:webHidden/>
              </w:rPr>
              <w:fldChar w:fldCharType="end"/>
            </w:r>
          </w:hyperlink>
        </w:p>
        <w:p w:rsidR="00F92EC0" w:rsidRDefault="00577505">
          <w:pPr>
            <w:pStyle w:val="TOC2"/>
            <w:rPr>
              <w:rFonts w:eastAsiaTheme="minorEastAsia"/>
              <w:noProof/>
              <w:lang w:eastAsia="en-AU"/>
            </w:rPr>
          </w:pPr>
          <w:hyperlink w:anchor="_Toc411522417" w:history="1">
            <w:r w:rsidR="00F92EC0" w:rsidRPr="00D33223">
              <w:rPr>
                <w:rStyle w:val="Hyperlink"/>
                <w:noProof/>
              </w:rPr>
              <w:t>2.5</w:t>
            </w:r>
            <w:r w:rsidR="00F92EC0">
              <w:rPr>
                <w:rFonts w:eastAsiaTheme="minorEastAsia"/>
                <w:noProof/>
                <w:lang w:eastAsia="en-AU"/>
              </w:rPr>
              <w:tab/>
            </w:r>
            <w:r w:rsidR="00F92EC0" w:rsidRPr="00D33223">
              <w:rPr>
                <w:rStyle w:val="Hyperlink"/>
                <w:noProof/>
              </w:rPr>
              <w:t>Screen Actions</w:t>
            </w:r>
            <w:r w:rsidR="00F92EC0">
              <w:rPr>
                <w:noProof/>
                <w:webHidden/>
              </w:rPr>
              <w:tab/>
            </w:r>
            <w:r w:rsidR="00F92EC0">
              <w:rPr>
                <w:noProof/>
                <w:webHidden/>
              </w:rPr>
              <w:fldChar w:fldCharType="begin"/>
            </w:r>
            <w:r w:rsidR="00F92EC0">
              <w:rPr>
                <w:noProof/>
                <w:webHidden/>
              </w:rPr>
              <w:instrText xml:space="preserve"> PAGEREF _Toc411522417 \h </w:instrText>
            </w:r>
            <w:r w:rsidR="00F92EC0">
              <w:rPr>
                <w:noProof/>
                <w:webHidden/>
              </w:rPr>
            </w:r>
            <w:r w:rsidR="00F92EC0">
              <w:rPr>
                <w:noProof/>
                <w:webHidden/>
              </w:rPr>
              <w:fldChar w:fldCharType="separate"/>
            </w:r>
            <w:r w:rsidR="00F92EC0">
              <w:rPr>
                <w:noProof/>
                <w:webHidden/>
              </w:rPr>
              <w:t>6</w:t>
            </w:r>
            <w:r w:rsidR="00F92EC0">
              <w:rPr>
                <w:noProof/>
                <w:webHidden/>
              </w:rPr>
              <w:fldChar w:fldCharType="end"/>
            </w:r>
          </w:hyperlink>
        </w:p>
        <w:p w:rsidR="00F92EC0" w:rsidRDefault="00577505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11522418" w:history="1">
            <w:r w:rsidR="00F92EC0" w:rsidRPr="00D33223">
              <w:rPr>
                <w:rStyle w:val="Hyperlink"/>
                <w:noProof/>
              </w:rPr>
              <w:t>3</w:t>
            </w:r>
            <w:r w:rsidR="00F92EC0">
              <w:rPr>
                <w:rFonts w:eastAsiaTheme="minorEastAsia"/>
                <w:noProof/>
                <w:lang w:eastAsia="en-AU"/>
              </w:rPr>
              <w:tab/>
            </w:r>
            <w:r w:rsidR="00F92EC0" w:rsidRPr="00D33223">
              <w:rPr>
                <w:rStyle w:val="Hyperlink"/>
                <w:noProof/>
              </w:rPr>
              <w:t>Request Additional Cards</w:t>
            </w:r>
            <w:r w:rsidR="00F92EC0">
              <w:rPr>
                <w:noProof/>
                <w:webHidden/>
              </w:rPr>
              <w:tab/>
            </w:r>
            <w:r w:rsidR="00F92EC0">
              <w:rPr>
                <w:noProof/>
                <w:webHidden/>
              </w:rPr>
              <w:fldChar w:fldCharType="begin"/>
            </w:r>
            <w:r w:rsidR="00F92EC0">
              <w:rPr>
                <w:noProof/>
                <w:webHidden/>
              </w:rPr>
              <w:instrText xml:space="preserve"> PAGEREF _Toc411522418 \h </w:instrText>
            </w:r>
            <w:r w:rsidR="00F92EC0">
              <w:rPr>
                <w:noProof/>
                <w:webHidden/>
              </w:rPr>
            </w:r>
            <w:r w:rsidR="00F92EC0">
              <w:rPr>
                <w:noProof/>
                <w:webHidden/>
              </w:rPr>
              <w:fldChar w:fldCharType="separate"/>
            </w:r>
            <w:r w:rsidR="00F92EC0">
              <w:rPr>
                <w:noProof/>
                <w:webHidden/>
              </w:rPr>
              <w:t>6</w:t>
            </w:r>
            <w:r w:rsidR="00F92EC0">
              <w:rPr>
                <w:noProof/>
                <w:webHidden/>
              </w:rPr>
              <w:fldChar w:fldCharType="end"/>
            </w:r>
          </w:hyperlink>
        </w:p>
        <w:p w:rsidR="00F92EC0" w:rsidRDefault="00577505">
          <w:pPr>
            <w:pStyle w:val="TOC2"/>
            <w:rPr>
              <w:rFonts w:eastAsiaTheme="minorEastAsia"/>
              <w:noProof/>
              <w:lang w:eastAsia="en-AU"/>
            </w:rPr>
          </w:pPr>
          <w:hyperlink w:anchor="_Toc411522419" w:history="1">
            <w:r w:rsidR="00F92EC0" w:rsidRPr="00D33223">
              <w:rPr>
                <w:rStyle w:val="Hyperlink"/>
                <w:noProof/>
              </w:rPr>
              <w:t>3.1</w:t>
            </w:r>
            <w:r w:rsidR="00F92EC0">
              <w:rPr>
                <w:rFonts w:eastAsiaTheme="minorEastAsia"/>
                <w:noProof/>
                <w:lang w:eastAsia="en-AU"/>
              </w:rPr>
              <w:tab/>
            </w:r>
            <w:r w:rsidR="00F92EC0" w:rsidRPr="00D33223">
              <w:rPr>
                <w:rStyle w:val="Hyperlink"/>
                <w:noProof/>
              </w:rPr>
              <w:t>Introduction</w:t>
            </w:r>
            <w:r w:rsidR="00F92EC0">
              <w:rPr>
                <w:noProof/>
                <w:webHidden/>
              </w:rPr>
              <w:tab/>
            </w:r>
            <w:r w:rsidR="00F92EC0">
              <w:rPr>
                <w:noProof/>
                <w:webHidden/>
              </w:rPr>
              <w:fldChar w:fldCharType="begin"/>
            </w:r>
            <w:r w:rsidR="00F92EC0">
              <w:rPr>
                <w:noProof/>
                <w:webHidden/>
              </w:rPr>
              <w:instrText xml:space="preserve"> PAGEREF _Toc411522419 \h </w:instrText>
            </w:r>
            <w:r w:rsidR="00F92EC0">
              <w:rPr>
                <w:noProof/>
                <w:webHidden/>
              </w:rPr>
            </w:r>
            <w:r w:rsidR="00F92EC0">
              <w:rPr>
                <w:noProof/>
                <w:webHidden/>
              </w:rPr>
              <w:fldChar w:fldCharType="separate"/>
            </w:r>
            <w:r w:rsidR="00F92EC0">
              <w:rPr>
                <w:noProof/>
                <w:webHidden/>
              </w:rPr>
              <w:t>6</w:t>
            </w:r>
            <w:r w:rsidR="00F92EC0">
              <w:rPr>
                <w:noProof/>
                <w:webHidden/>
              </w:rPr>
              <w:fldChar w:fldCharType="end"/>
            </w:r>
          </w:hyperlink>
        </w:p>
        <w:p w:rsidR="00F92EC0" w:rsidRDefault="00577505">
          <w:pPr>
            <w:pStyle w:val="TOC2"/>
            <w:rPr>
              <w:rFonts w:eastAsiaTheme="minorEastAsia"/>
              <w:noProof/>
              <w:lang w:eastAsia="en-AU"/>
            </w:rPr>
          </w:pPr>
          <w:hyperlink w:anchor="_Toc411522420" w:history="1">
            <w:r w:rsidR="00F92EC0" w:rsidRPr="00D33223">
              <w:rPr>
                <w:rStyle w:val="Hyperlink"/>
                <w:noProof/>
              </w:rPr>
              <w:t>3.2</w:t>
            </w:r>
            <w:r w:rsidR="00F92EC0">
              <w:rPr>
                <w:rFonts w:eastAsiaTheme="minorEastAsia"/>
                <w:noProof/>
                <w:lang w:eastAsia="en-AU"/>
              </w:rPr>
              <w:tab/>
            </w:r>
            <w:r w:rsidR="00F92EC0" w:rsidRPr="00D33223">
              <w:rPr>
                <w:rStyle w:val="Hyperlink"/>
                <w:noProof/>
              </w:rPr>
              <w:t>Screen Access</w:t>
            </w:r>
            <w:r w:rsidR="00F92EC0">
              <w:rPr>
                <w:noProof/>
                <w:webHidden/>
              </w:rPr>
              <w:tab/>
            </w:r>
            <w:r w:rsidR="00F92EC0">
              <w:rPr>
                <w:noProof/>
                <w:webHidden/>
              </w:rPr>
              <w:fldChar w:fldCharType="begin"/>
            </w:r>
            <w:r w:rsidR="00F92EC0">
              <w:rPr>
                <w:noProof/>
                <w:webHidden/>
              </w:rPr>
              <w:instrText xml:space="preserve"> PAGEREF _Toc411522420 \h </w:instrText>
            </w:r>
            <w:r w:rsidR="00F92EC0">
              <w:rPr>
                <w:noProof/>
                <w:webHidden/>
              </w:rPr>
            </w:r>
            <w:r w:rsidR="00F92EC0">
              <w:rPr>
                <w:noProof/>
                <w:webHidden/>
              </w:rPr>
              <w:fldChar w:fldCharType="separate"/>
            </w:r>
            <w:r w:rsidR="00F92EC0">
              <w:rPr>
                <w:noProof/>
                <w:webHidden/>
              </w:rPr>
              <w:t>6</w:t>
            </w:r>
            <w:r w:rsidR="00F92EC0">
              <w:rPr>
                <w:noProof/>
                <w:webHidden/>
              </w:rPr>
              <w:fldChar w:fldCharType="end"/>
            </w:r>
          </w:hyperlink>
        </w:p>
        <w:p w:rsidR="00F92EC0" w:rsidRDefault="00577505">
          <w:pPr>
            <w:pStyle w:val="TOC2"/>
            <w:rPr>
              <w:rFonts w:eastAsiaTheme="minorEastAsia"/>
              <w:noProof/>
              <w:lang w:eastAsia="en-AU"/>
            </w:rPr>
          </w:pPr>
          <w:hyperlink w:anchor="_Toc411522421" w:history="1">
            <w:r w:rsidR="00F92EC0" w:rsidRPr="00D33223">
              <w:rPr>
                <w:rStyle w:val="Hyperlink"/>
                <w:noProof/>
              </w:rPr>
              <w:t>3.3</w:t>
            </w:r>
            <w:r w:rsidR="00F92EC0">
              <w:rPr>
                <w:rFonts w:eastAsiaTheme="minorEastAsia"/>
                <w:noProof/>
                <w:lang w:eastAsia="en-AU"/>
              </w:rPr>
              <w:tab/>
            </w:r>
            <w:r w:rsidR="00F92EC0" w:rsidRPr="00D33223">
              <w:rPr>
                <w:rStyle w:val="Hyperlink"/>
                <w:noProof/>
              </w:rPr>
              <w:t>Navigation to Page</w:t>
            </w:r>
            <w:r w:rsidR="00F92EC0">
              <w:rPr>
                <w:noProof/>
                <w:webHidden/>
              </w:rPr>
              <w:tab/>
            </w:r>
            <w:r w:rsidR="00F92EC0">
              <w:rPr>
                <w:noProof/>
                <w:webHidden/>
              </w:rPr>
              <w:fldChar w:fldCharType="begin"/>
            </w:r>
            <w:r w:rsidR="00F92EC0">
              <w:rPr>
                <w:noProof/>
                <w:webHidden/>
              </w:rPr>
              <w:instrText xml:space="preserve"> PAGEREF _Toc411522421 \h </w:instrText>
            </w:r>
            <w:r w:rsidR="00F92EC0">
              <w:rPr>
                <w:noProof/>
                <w:webHidden/>
              </w:rPr>
            </w:r>
            <w:r w:rsidR="00F92EC0">
              <w:rPr>
                <w:noProof/>
                <w:webHidden/>
              </w:rPr>
              <w:fldChar w:fldCharType="separate"/>
            </w:r>
            <w:r w:rsidR="00F92EC0">
              <w:rPr>
                <w:noProof/>
                <w:webHidden/>
              </w:rPr>
              <w:t>6</w:t>
            </w:r>
            <w:r w:rsidR="00F92EC0">
              <w:rPr>
                <w:noProof/>
                <w:webHidden/>
              </w:rPr>
              <w:fldChar w:fldCharType="end"/>
            </w:r>
          </w:hyperlink>
        </w:p>
        <w:p w:rsidR="00F92EC0" w:rsidRDefault="00577505">
          <w:pPr>
            <w:pStyle w:val="TOC2"/>
            <w:rPr>
              <w:rFonts w:eastAsiaTheme="minorEastAsia"/>
              <w:noProof/>
              <w:lang w:eastAsia="en-AU"/>
            </w:rPr>
          </w:pPr>
          <w:hyperlink w:anchor="_Toc411522422" w:history="1">
            <w:r w:rsidR="00F92EC0" w:rsidRPr="00D33223">
              <w:rPr>
                <w:rStyle w:val="Hyperlink"/>
                <w:noProof/>
              </w:rPr>
              <w:t>3.4</w:t>
            </w:r>
            <w:r w:rsidR="00F92EC0">
              <w:rPr>
                <w:rFonts w:eastAsiaTheme="minorEastAsia"/>
                <w:noProof/>
                <w:lang w:eastAsia="en-AU"/>
              </w:rPr>
              <w:tab/>
            </w:r>
            <w:r w:rsidR="00F92EC0" w:rsidRPr="00D33223">
              <w:rPr>
                <w:rStyle w:val="Hyperlink"/>
                <w:noProof/>
              </w:rPr>
              <w:t>Navigation from Page</w:t>
            </w:r>
            <w:r w:rsidR="00F92EC0">
              <w:rPr>
                <w:noProof/>
                <w:webHidden/>
              </w:rPr>
              <w:tab/>
            </w:r>
            <w:r w:rsidR="00F92EC0">
              <w:rPr>
                <w:noProof/>
                <w:webHidden/>
              </w:rPr>
              <w:fldChar w:fldCharType="begin"/>
            </w:r>
            <w:r w:rsidR="00F92EC0">
              <w:rPr>
                <w:noProof/>
                <w:webHidden/>
              </w:rPr>
              <w:instrText xml:space="preserve"> PAGEREF _Toc411522422 \h </w:instrText>
            </w:r>
            <w:r w:rsidR="00F92EC0">
              <w:rPr>
                <w:noProof/>
                <w:webHidden/>
              </w:rPr>
            </w:r>
            <w:r w:rsidR="00F92EC0">
              <w:rPr>
                <w:noProof/>
                <w:webHidden/>
              </w:rPr>
              <w:fldChar w:fldCharType="separate"/>
            </w:r>
            <w:r w:rsidR="00F92EC0">
              <w:rPr>
                <w:noProof/>
                <w:webHidden/>
              </w:rPr>
              <w:t>7</w:t>
            </w:r>
            <w:r w:rsidR="00F92EC0">
              <w:rPr>
                <w:noProof/>
                <w:webHidden/>
              </w:rPr>
              <w:fldChar w:fldCharType="end"/>
            </w:r>
          </w:hyperlink>
        </w:p>
        <w:p w:rsidR="00F92EC0" w:rsidRDefault="00577505">
          <w:pPr>
            <w:pStyle w:val="TOC2"/>
            <w:rPr>
              <w:rFonts w:eastAsiaTheme="minorEastAsia"/>
              <w:noProof/>
              <w:lang w:eastAsia="en-AU"/>
            </w:rPr>
          </w:pPr>
          <w:hyperlink w:anchor="_Toc411522423" w:history="1">
            <w:r w:rsidR="00F92EC0" w:rsidRPr="00D33223">
              <w:rPr>
                <w:rStyle w:val="Hyperlink"/>
                <w:noProof/>
              </w:rPr>
              <w:t>3.5</w:t>
            </w:r>
            <w:r w:rsidR="00F92EC0">
              <w:rPr>
                <w:rFonts w:eastAsiaTheme="minorEastAsia"/>
                <w:noProof/>
                <w:lang w:eastAsia="en-AU"/>
              </w:rPr>
              <w:tab/>
            </w:r>
            <w:r w:rsidR="00F92EC0" w:rsidRPr="00D33223">
              <w:rPr>
                <w:rStyle w:val="Hyperlink"/>
                <w:noProof/>
              </w:rPr>
              <w:t>Screen Wireframes</w:t>
            </w:r>
            <w:r w:rsidR="00F92EC0">
              <w:rPr>
                <w:noProof/>
                <w:webHidden/>
              </w:rPr>
              <w:tab/>
            </w:r>
            <w:r w:rsidR="00F92EC0">
              <w:rPr>
                <w:noProof/>
                <w:webHidden/>
              </w:rPr>
              <w:fldChar w:fldCharType="begin"/>
            </w:r>
            <w:r w:rsidR="00F92EC0">
              <w:rPr>
                <w:noProof/>
                <w:webHidden/>
              </w:rPr>
              <w:instrText xml:space="preserve"> PAGEREF _Toc411522423 \h </w:instrText>
            </w:r>
            <w:r w:rsidR="00F92EC0">
              <w:rPr>
                <w:noProof/>
                <w:webHidden/>
              </w:rPr>
            </w:r>
            <w:r w:rsidR="00F92EC0">
              <w:rPr>
                <w:noProof/>
                <w:webHidden/>
              </w:rPr>
              <w:fldChar w:fldCharType="separate"/>
            </w:r>
            <w:r w:rsidR="00F92EC0">
              <w:rPr>
                <w:noProof/>
                <w:webHidden/>
              </w:rPr>
              <w:t>7</w:t>
            </w:r>
            <w:r w:rsidR="00F92EC0">
              <w:rPr>
                <w:noProof/>
                <w:webHidden/>
              </w:rPr>
              <w:fldChar w:fldCharType="end"/>
            </w:r>
          </w:hyperlink>
        </w:p>
        <w:p w:rsidR="00F92EC0" w:rsidRDefault="00577505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11522424" w:history="1">
            <w:r w:rsidR="00F92EC0" w:rsidRPr="00D33223">
              <w:rPr>
                <w:rStyle w:val="Hyperlink"/>
                <w:noProof/>
              </w:rPr>
              <w:t>3.5.1</w:t>
            </w:r>
            <w:r w:rsidR="00F92EC0">
              <w:rPr>
                <w:rFonts w:eastAsiaTheme="minorEastAsia"/>
                <w:noProof/>
                <w:lang w:eastAsia="en-AU"/>
              </w:rPr>
              <w:tab/>
            </w:r>
            <w:r w:rsidR="00F92EC0" w:rsidRPr="00D33223">
              <w:rPr>
                <w:rStyle w:val="Hyperlink"/>
                <w:noProof/>
              </w:rPr>
              <w:t>Screen Fields</w:t>
            </w:r>
            <w:r w:rsidR="00F92EC0">
              <w:rPr>
                <w:noProof/>
                <w:webHidden/>
              </w:rPr>
              <w:tab/>
            </w:r>
            <w:r w:rsidR="00F92EC0">
              <w:rPr>
                <w:noProof/>
                <w:webHidden/>
              </w:rPr>
              <w:fldChar w:fldCharType="begin"/>
            </w:r>
            <w:r w:rsidR="00F92EC0">
              <w:rPr>
                <w:noProof/>
                <w:webHidden/>
              </w:rPr>
              <w:instrText xml:space="preserve"> PAGEREF _Toc411522424 \h </w:instrText>
            </w:r>
            <w:r w:rsidR="00F92EC0">
              <w:rPr>
                <w:noProof/>
                <w:webHidden/>
              </w:rPr>
            </w:r>
            <w:r w:rsidR="00F92EC0">
              <w:rPr>
                <w:noProof/>
                <w:webHidden/>
              </w:rPr>
              <w:fldChar w:fldCharType="separate"/>
            </w:r>
            <w:r w:rsidR="00F92EC0">
              <w:rPr>
                <w:noProof/>
                <w:webHidden/>
              </w:rPr>
              <w:t>8</w:t>
            </w:r>
            <w:r w:rsidR="00F92EC0">
              <w:rPr>
                <w:noProof/>
                <w:webHidden/>
              </w:rPr>
              <w:fldChar w:fldCharType="end"/>
            </w:r>
          </w:hyperlink>
        </w:p>
        <w:p w:rsidR="00F92EC0" w:rsidRDefault="00577505">
          <w:pPr>
            <w:pStyle w:val="TOC2"/>
            <w:rPr>
              <w:rFonts w:eastAsiaTheme="minorEastAsia"/>
              <w:noProof/>
              <w:lang w:eastAsia="en-AU"/>
            </w:rPr>
          </w:pPr>
          <w:hyperlink w:anchor="_Toc411522425" w:history="1">
            <w:r w:rsidR="00F92EC0" w:rsidRPr="00D33223">
              <w:rPr>
                <w:rStyle w:val="Hyperlink"/>
                <w:noProof/>
              </w:rPr>
              <w:t>3.6</w:t>
            </w:r>
            <w:r w:rsidR="00F92EC0">
              <w:rPr>
                <w:rFonts w:eastAsiaTheme="minorEastAsia"/>
                <w:noProof/>
                <w:lang w:eastAsia="en-AU"/>
              </w:rPr>
              <w:tab/>
            </w:r>
            <w:r w:rsidR="00F92EC0" w:rsidRPr="00D33223">
              <w:rPr>
                <w:rStyle w:val="Hyperlink"/>
                <w:noProof/>
              </w:rPr>
              <w:t>Screen Actions</w:t>
            </w:r>
            <w:r w:rsidR="00F92EC0">
              <w:rPr>
                <w:noProof/>
                <w:webHidden/>
              </w:rPr>
              <w:tab/>
            </w:r>
            <w:r w:rsidR="00F92EC0">
              <w:rPr>
                <w:noProof/>
                <w:webHidden/>
              </w:rPr>
              <w:fldChar w:fldCharType="begin"/>
            </w:r>
            <w:r w:rsidR="00F92EC0">
              <w:rPr>
                <w:noProof/>
                <w:webHidden/>
              </w:rPr>
              <w:instrText xml:space="preserve"> PAGEREF _Toc411522425 \h </w:instrText>
            </w:r>
            <w:r w:rsidR="00F92EC0">
              <w:rPr>
                <w:noProof/>
                <w:webHidden/>
              </w:rPr>
            </w:r>
            <w:r w:rsidR="00F92EC0">
              <w:rPr>
                <w:noProof/>
                <w:webHidden/>
              </w:rPr>
              <w:fldChar w:fldCharType="separate"/>
            </w:r>
            <w:r w:rsidR="00F92EC0">
              <w:rPr>
                <w:noProof/>
                <w:webHidden/>
              </w:rPr>
              <w:t>9</w:t>
            </w:r>
            <w:r w:rsidR="00F92EC0">
              <w:rPr>
                <w:noProof/>
                <w:webHidden/>
              </w:rPr>
              <w:fldChar w:fldCharType="end"/>
            </w:r>
          </w:hyperlink>
        </w:p>
        <w:p w:rsidR="00F92EC0" w:rsidRDefault="00577505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11522426" w:history="1">
            <w:r w:rsidR="00F92EC0" w:rsidRPr="00D33223">
              <w:rPr>
                <w:rStyle w:val="Hyperlink"/>
                <w:noProof/>
              </w:rPr>
              <w:t>4</w:t>
            </w:r>
            <w:r w:rsidR="00F92EC0">
              <w:rPr>
                <w:rFonts w:eastAsiaTheme="minorEastAsia"/>
                <w:noProof/>
                <w:lang w:eastAsia="en-AU"/>
              </w:rPr>
              <w:tab/>
            </w:r>
            <w:r w:rsidR="00F92EC0" w:rsidRPr="00D33223">
              <w:rPr>
                <w:rStyle w:val="Hyperlink"/>
                <w:noProof/>
              </w:rPr>
              <w:t>Change Password Page – Owners and Discovery</w:t>
            </w:r>
            <w:r w:rsidR="00F92EC0">
              <w:rPr>
                <w:noProof/>
                <w:webHidden/>
              </w:rPr>
              <w:tab/>
            </w:r>
            <w:r w:rsidR="00F92EC0">
              <w:rPr>
                <w:noProof/>
                <w:webHidden/>
              </w:rPr>
              <w:fldChar w:fldCharType="begin"/>
            </w:r>
            <w:r w:rsidR="00F92EC0">
              <w:rPr>
                <w:noProof/>
                <w:webHidden/>
              </w:rPr>
              <w:instrText xml:space="preserve"> PAGEREF _Toc411522426 \h </w:instrText>
            </w:r>
            <w:r w:rsidR="00F92EC0">
              <w:rPr>
                <w:noProof/>
                <w:webHidden/>
              </w:rPr>
            </w:r>
            <w:r w:rsidR="00F92EC0">
              <w:rPr>
                <w:noProof/>
                <w:webHidden/>
              </w:rPr>
              <w:fldChar w:fldCharType="separate"/>
            </w:r>
            <w:r w:rsidR="00F92EC0">
              <w:rPr>
                <w:noProof/>
                <w:webHidden/>
              </w:rPr>
              <w:t>9</w:t>
            </w:r>
            <w:r w:rsidR="00F92EC0">
              <w:rPr>
                <w:noProof/>
                <w:webHidden/>
              </w:rPr>
              <w:fldChar w:fldCharType="end"/>
            </w:r>
          </w:hyperlink>
        </w:p>
        <w:p w:rsidR="00F92EC0" w:rsidRDefault="00577505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11522427" w:history="1">
            <w:r w:rsidR="00F92EC0" w:rsidRPr="00D33223">
              <w:rPr>
                <w:rStyle w:val="Hyperlink"/>
                <w:noProof/>
              </w:rPr>
              <w:t>5</w:t>
            </w:r>
            <w:r w:rsidR="00F92EC0">
              <w:rPr>
                <w:rFonts w:eastAsiaTheme="minorEastAsia"/>
                <w:noProof/>
                <w:lang w:eastAsia="en-AU"/>
              </w:rPr>
              <w:tab/>
            </w:r>
            <w:r w:rsidR="00F92EC0" w:rsidRPr="00D33223">
              <w:rPr>
                <w:rStyle w:val="Hyperlink"/>
                <w:noProof/>
              </w:rPr>
              <w:t>Change Password Page – Public and Staff</w:t>
            </w:r>
            <w:r w:rsidR="00F92EC0">
              <w:rPr>
                <w:noProof/>
                <w:webHidden/>
              </w:rPr>
              <w:tab/>
            </w:r>
            <w:r w:rsidR="00F92EC0">
              <w:rPr>
                <w:noProof/>
                <w:webHidden/>
              </w:rPr>
              <w:fldChar w:fldCharType="begin"/>
            </w:r>
            <w:r w:rsidR="00F92EC0">
              <w:rPr>
                <w:noProof/>
                <w:webHidden/>
              </w:rPr>
              <w:instrText xml:space="preserve"> PAGEREF _Toc411522427 \h </w:instrText>
            </w:r>
            <w:r w:rsidR="00F92EC0">
              <w:rPr>
                <w:noProof/>
                <w:webHidden/>
              </w:rPr>
            </w:r>
            <w:r w:rsidR="00F92EC0">
              <w:rPr>
                <w:noProof/>
                <w:webHidden/>
              </w:rPr>
              <w:fldChar w:fldCharType="separate"/>
            </w:r>
            <w:r w:rsidR="00F92EC0">
              <w:rPr>
                <w:noProof/>
                <w:webHidden/>
              </w:rPr>
              <w:t>10</w:t>
            </w:r>
            <w:r w:rsidR="00F92EC0">
              <w:rPr>
                <w:noProof/>
                <w:webHidden/>
              </w:rPr>
              <w:fldChar w:fldCharType="end"/>
            </w:r>
          </w:hyperlink>
        </w:p>
        <w:p w:rsidR="00F92EC0" w:rsidRDefault="00577505">
          <w:pPr>
            <w:pStyle w:val="TOC2"/>
            <w:rPr>
              <w:rFonts w:eastAsiaTheme="minorEastAsia"/>
              <w:noProof/>
              <w:lang w:eastAsia="en-AU"/>
            </w:rPr>
          </w:pPr>
          <w:hyperlink w:anchor="_Toc411522428" w:history="1">
            <w:r w:rsidR="00F92EC0" w:rsidRPr="00D33223">
              <w:rPr>
                <w:rStyle w:val="Hyperlink"/>
                <w:noProof/>
              </w:rPr>
              <w:t>5.1</w:t>
            </w:r>
            <w:r w:rsidR="00F92EC0">
              <w:rPr>
                <w:rFonts w:eastAsiaTheme="minorEastAsia"/>
                <w:noProof/>
                <w:lang w:eastAsia="en-AU"/>
              </w:rPr>
              <w:tab/>
            </w:r>
            <w:r w:rsidR="00F92EC0" w:rsidRPr="00D33223">
              <w:rPr>
                <w:rStyle w:val="Hyperlink"/>
                <w:noProof/>
              </w:rPr>
              <w:t>Navigation to Page</w:t>
            </w:r>
            <w:r w:rsidR="00F92EC0">
              <w:rPr>
                <w:noProof/>
                <w:webHidden/>
              </w:rPr>
              <w:tab/>
            </w:r>
            <w:r w:rsidR="00F92EC0">
              <w:rPr>
                <w:noProof/>
                <w:webHidden/>
              </w:rPr>
              <w:fldChar w:fldCharType="begin"/>
            </w:r>
            <w:r w:rsidR="00F92EC0">
              <w:rPr>
                <w:noProof/>
                <w:webHidden/>
              </w:rPr>
              <w:instrText xml:space="preserve"> PAGEREF _Toc411522428 \h </w:instrText>
            </w:r>
            <w:r w:rsidR="00F92EC0">
              <w:rPr>
                <w:noProof/>
                <w:webHidden/>
              </w:rPr>
            </w:r>
            <w:r w:rsidR="00F92EC0">
              <w:rPr>
                <w:noProof/>
                <w:webHidden/>
              </w:rPr>
              <w:fldChar w:fldCharType="separate"/>
            </w:r>
            <w:r w:rsidR="00F92EC0">
              <w:rPr>
                <w:noProof/>
                <w:webHidden/>
              </w:rPr>
              <w:t>10</w:t>
            </w:r>
            <w:r w:rsidR="00F92EC0">
              <w:rPr>
                <w:noProof/>
                <w:webHidden/>
              </w:rPr>
              <w:fldChar w:fldCharType="end"/>
            </w:r>
          </w:hyperlink>
        </w:p>
        <w:p w:rsidR="00F92EC0" w:rsidRDefault="00577505">
          <w:pPr>
            <w:pStyle w:val="TOC2"/>
            <w:rPr>
              <w:rFonts w:eastAsiaTheme="minorEastAsia"/>
              <w:noProof/>
              <w:lang w:eastAsia="en-AU"/>
            </w:rPr>
          </w:pPr>
          <w:hyperlink w:anchor="_Toc411522429" w:history="1">
            <w:r w:rsidR="00F92EC0" w:rsidRPr="00D33223">
              <w:rPr>
                <w:rStyle w:val="Hyperlink"/>
                <w:noProof/>
              </w:rPr>
              <w:t>5.2</w:t>
            </w:r>
            <w:r w:rsidR="00F92EC0">
              <w:rPr>
                <w:rFonts w:eastAsiaTheme="minorEastAsia"/>
                <w:noProof/>
                <w:lang w:eastAsia="en-AU"/>
              </w:rPr>
              <w:tab/>
            </w:r>
            <w:r w:rsidR="00F92EC0" w:rsidRPr="00D33223">
              <w:rPr>
                <w:rStyle w:val="Hyperlink"/>
                <w:noProof/>
              </w:rPr>
              <w:t>Navigation from Page</w:t>
            </w:r>
            <w:r w:rsidR="00F92EC0">
              <w:rPr>
                <w:noProof/>
                <w:webHidden/>
              </w:rPr>
              <w:tab/>
            </w:r>
            <w:r w:rsidR="00F92EC0">
              <w:rPr>
                <w:noProof/>
                <w:webHidden/>
              </w:rPr>
              <w:fldChar w:fldCharType="begin"/>
            </w:r>
            <w:r w:rsidR="00F92EC0">
              <w:rPr>
                <w:noProof/>
                <w:webHidden/>
              </w:rPr>
              <w:instrText xml:space="preserve"> PAGEREF _Toc411522429 \h </w:instrText>
            </w:r>
            <w:r w:rsidR="00F92EC0">
              <w:rPr>
                <w:noProof/>
                <w:webHidden/>
              </w:rPr>
            </w:r>
            <w:r w:rsidR="00F92EC0">
              <w:rPr>
                <w:noProof/>
                <w:webHidden/>
              </w:rPr>
              <w:fldChar w:fldCharType="separate"/>
            </w:r>
            <w:r w:rsidR="00F92EC0">
              <w:rPr>
                <w:noProof/>
                <w:webHidden/>
              </w:rPr>
              <w:t>10</w:t>
            </w:r>
            <w:r w:rsidR="00F92EC0">
              <w:rPr>
                <w:noProof/>
                <w:webHidden/>
              </w:rPr>
              <w:fldChar w:fldCharType="end"/>
            </w:r>
          </w:hyperlink>
        </w:p>
        <w:p w:rsidR="00F92EC0" w:rsidRDefault="00577505">
          <w:pPr>
            <w:pStyle w:val="TOC2"/>
            <w:rPr>
              <w:rFonts w:eastAsiaTheme="minorEastAsia"/>
              <w:noProof/>
              <w:lang w:eastAsia="en-AU"/>
            </w:rPr>
          </w:pPr>
          <w:hyperlink w:anchor="_Toc411522430" w:history="1">
            <w:r w:rsidR="00F92EC0" w:rsidRPr="00D33223">
              <w:rPr>
                <w:rStyle w:val="Hyperlink"/>
                <w:noProof/>
              </w:rPr>
              <w:t>5.3</w:t>
            </w:r>
            <w:r w:rsidR="00F92EC0">
              <w:rPr>
                <w:rFonts w:eastAsiaTheme="minorEastAsia"/>
                <w:noProof/>
                <w:lang w:eastAsia="en-AU"/>
              </w:rPr>
              <w:tab/>
            </w:r>
            <w:r w:rsidR="00F92EC0" w:rsidRPr="00D33223">
              <w:rPr>
                <w:rStyle w:val="Hyperlink"/>
                <w:noProof/>
              </w:rPr>
              <w:t>Screen Wireframes</w:t>
            </w:r>
            <w:r w:rsidR="00F92EC0">
              <w:rPr>
                <w:noProof/>
                <w:webHidden/>
              </w:rPr>
              <w:tab/>
            </w:r>
            <w:r w:rsidR="00F92EC0">
              <w:rPr>
                <w:noProof/>
                <w:webHidden/>
              </w:rPr>
              <w:fldChar w:fldCharType="begin"/>
            </w:r>
            <w:r w:rsidR="00F92EC0">
              <w:rPr>
                <w:noProof/>
                <w:webHidden/>
              </w:rPr>
              <w:instrText xml:space="preserve"> PAGEREF _Toc411522430 \h </w:instrText>
            </w:r>
            <w:r w:rsidR="00F92EC0">
              <w:rPr>
                <w:noProof/>
                <w:webHidden/>
              </w:rPr>
            </w:r>
            <w:r w:rsidR="00F92EC0">
              <w:rPr>
                <w:noProof/>
                <w:webHidden/>
              </w:rPr>
              <w:fldChar w:fldCharType="separate"/>
            </w:r>
            <w:r w:rsidR="00F92EC0">
              <w:rPr>
                <w:noProof/>
                <w:webHidden/>
              </w:rPr>
              <w:t>10</w:t>
            </w:r>
            <w:r w:rsidR="00F92EC0">
              <w:rPr>
                <w:noProof/>
                <w:webHidden/>
              </w:rPr>
              <w:fldChar w:fldCharType="end"/>
            </w:r>
          </w:hyperlink>
        </w:p>
        <w:p w:rsidR="00F92EC0" w:rsidRDefault="00577505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11522431" w:history="1">
            <w:r w:rsidR="00F92EC0" w:rsidRPr="00D33223">
              <w:rPr>
                <w:rStyle w:val="Hyperlink"/>
                <w:noProof/>
              </w:rPr>
              <w:t>5.3.1</w:t>
            </w:r>
            <w:r w:rsidR="00F92EC0">
              <w:rPr>
                <w:rFonts w:eastAsiaTheme="minorEastAsia"/>
                <w:noProof/>
                <w:lang w:eastAsia="en-AU"/>
              </w:rPr>
              <w:tab/>
            </w:r>
            <w:r w:rsidR="00F92EC0" w:rsidRPr="00D33223">
              <w:rPr>
                <w:rStyle w:val="Hyperlink"/>
                <w:noProof/>
              </w:rPr>
              <w:t>Screen Fields</w:t>
            </w:r>
            <w:r w:rsidR="00F92EC0">
              <w:rPr>
                <w:noProof/>
                <w:webHidden/>
              </w:rPr>
              <w:tab/>
            </w:r>
            <w:r w:rsidR="00F92EC0">
              <w:rPr>
                <w:noProof/>
                <w:webHidden/>
              </w:rPr>
              <w:fldChar w:fldCharType="begin"/>
            </w:r>
            <w:r w:rsidR="00F92EC0">
              <w:rPr>
                <w:noProof/>
                <w:webHidden/>
              </w:rPr>
              <w:instrText xml:space="preserve"> PAGEREF _Toc411522431 \h </w:instrText>
            </w:r>
            <w:r w:rsidR="00F92EC0">
              <w:rPr>
                <w:noProof/>
                <w:webHidden/>
              </w:rPr>
            </w:r>
            <w:r w:rsidR="00F92EC0">
              <w:rPr>
                <w:noProof/>
                <w:webHidden/>
              </w:rPr>
              <w:fldChar w:fldCharType="separate"/>
            </w:r>
            <w:r w:rsidR="00F92EC0">
              <w:rPr>
                <w:noProof/>
                <w:webHidden/>
              </w:rPr>
              <w:t>10</w:t>
            </w:r>
            <w:r w:rsidR="00F92EC0">
              <w:rPr>
                <w:noProof/>
                <w:webHidden/>
              </w:rPr>
              <w:fldChar w:fldCharType="end"/>
            </w:r>
          </w:hyperlink>
        </w:p>
        <w:p w:rsidR="00F92EC0" w:rsidRDefault="00577505">
          <w:pPr>
            <w:pStyle w:val="TOC2"/>
            <w:rPr>
              <w:rFonts w:eastAsiaTheme="minorEastAsia"/>
              <w:noProof/>
              <w:lang w:eastAsia="en-AU"/>
            </w:rPr>
          </w:pPr>
          <w:hyperlink w:anchor="_Toc411522432" w:history="1">
            <w:r w:rsidR="00F92EC0" w:rsidRPr="00D33223">
              <w:rPr>
                <w:rStyle w:val="Hyperlink"/>
                <w:noProof/>
              </w:rPr>
              <w:t>5.4</w:t>
            </w:r>
            <w:r w:rsidR="00F92EC0">
              <w:rPr>
                <w:rFonts w:eastAsiaTheme="minorEastAsia"/>
                <w:noProof/>
                <w:lang w:eastAsia="en-AU"/>
              </w:rPr>
              <w:tab/>
            </w:r>
            <w:r w:rsidR="00F92EC0" w:rsidRPr="00D33223">
              <w:rPr>
                <w:rStyle w:val="Hyperlink"/>
                <w:noProof/>
              </w:rPr>
              <w:t>Screen Actions</w:t>
            </w:r>
            <w:r w:rsidR="00F92EC0">
              <w:rPr>
                <w:noProof/>
                <w:webHidden/>
              </w:rPr>
              <w:tab/>
            </w:r>
            <w:r w:rsidR="00F92EC0">
              <w:rPr>
                <w:noProof/>
                <w:webHidden/>
              </w:rPr>
              <w:fldChar w:fldCharType="begin"/>
            </w:r>
            <w:r w:rsidR="00F92EC0">
              <w:rPr>
                <w:noProof/>
                <w:webHidden/>
              </w:rPr>
              <w:instrText xml:space="preserve"> PAGEREF _Toc411522432 \h </w:instrText>
            </w:r>
            <w:r w:rsidR="00F92EC0">
              <w:rPr>
                <w:noProof/>
                <w:webHidden/>
              </w:rPr>
            </w:r>
            <w:r w:rsidR="00F92EC0">
              <w:rPr>
                <w:noProof/>
                <w:webHidden/>
              </w:rPr>
              <w:fldChar w:fldCharType="separate"/>
            </w:r>
            <w:r w:rsidR="00F92EC0">
              <w:rPr>
                <w:noProof/>
                <w:webHidden/>
              </w:rPr>
              <w:t>10</w:t>
            </w:r>
            <w:r w:rsidR="00F92EC0">
              <w:rPr>
                <w:noProof/>
                <w:webHidden/>
              </w:rPr>
              <w:fldChar w:fldCharType="end"/>
            </w:r>
          </w:hyperlink>
        </w:p>
        <w:p w:rsidR="00F92EC0" w:rsidRDefault="00577505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11522433" w:history="1">
            <w:r w:rsidR="00F92EC0" w:rsidRPr="00D33223">
              <w:rPr>
                <w:rStyle w:val="Hyperlink"/>
                <w:noProof/>
              </w:rPr>
              <w:t>6</w:t>
            </w:r>
            <w:r w:rsidR="00F92EC0">
              <w:rPr>
                <w:rFonts w:eastAsiaTheme="minorEastAsia"/>
                <w:noProof/>
                <w:lang w:eastAsia="en-AU"/>
              </w:rPr>
              <w:tab/>
            </w:r>
            <w:r w:rsidR="00F92EC0" w:rsidRPr="00D33223">
              <w:rPr>
                <w:rStyle w:val="Hyperlink"/>
                <w:noProof/>
              </w:rPr>
              <w:t>Contact Us Form</w:t>
            </w:r>
            <w:r w:rsidR="00F92EC0">
              <w:rPr>
                <w:noProof/>
                <w:webHidden/>
              </w:rPr>
              <w:tab/>
            </w:r>
            <w:r w:rsidR="00F92EC0">
              <w:rPr>
                <w:noProof/>
                <w:webHidden/>
              </w:rPr>
              <w:fldChar w:fldCharType="begin"/>
            </w:r>
            <w:r w:rsidR="00F92EC0">
              <w:rPr>
                <w:noProof/>
                <w:webHidden/>
              </w:rPr>
              <w:instrText xml:space="preserve"> PAGEREF _Toc411522433 \h </w:instrText>
            </w:r>
            <w:r w:rsidR="00F92EC0">
              <w:rPr>
                <w:noProof/>
                <w:webHidden/>
              </w:rPr>
            </w:r>
            <w:r w:rsidR="00F92EC0">
              <w:rPr>
                <w:noProof/>
                <w:webHidden/>
              </w:rPr>
              <w:fldChar w:fldCharType="separate"/>
            </w:r>
            <w:r w:rsidR="00F92EC0">
              <w:rPr>
                <w:noProof/>
                <w:webHidden/>
              </w:rPr>
              <w:t>11</w:t>
            </w:r>
            <w:r w:rsidR="00F92EC0">
              <w:rPr>
                <w:noProof/>
                <w:webHidden/>
              </w:rPr>
              <w:fldChar w:fldCharType="end"/>
            </w:r>
          </w:hyperlink>
        </w:p>
        <w:p w:rsidR="00F92EC0" w:rsidRDefault="00577505">
          <w:pPr>
            <w:pStyle w:val="TOC2"/>
            <w:rPr>
              <w:rFonts w:eastAsiaTheme="minorEastAsia"/>
              <w:noProof/>
              <w:lang w:eastAsia="en-AU"/>
            </w:rPr>
          </w:pPr>
          <w:hyperlink w:anchor="_Toc411522434" w:history="1">
            <w:r w:rsidR="00F92EC0" w:rsidRPr="00D33223">
              <w:rPr>
                <w:rStyle w:val="Hyperlink"/>
                <w:noProof/>
              </w:rPr>
              <w:t>6.1</w:t>
            </w:r>
            <w:r w:rsidR="00F92EC0">
              <w:rPr>
                <w:rFonts w:eastAsiaTheme="minorEastAsia"/>
                <w:noProof/>
                <w:lang w:eastAsia="en-AU"/>
              </w:rPr>
              <w:tab/>
            </w:r>
            <w:r w:rsidR="00F92EC0" w:rsidRPr="00D33223">
              <w:rPr>
                <w:rStyle w:val="Hyperlink"/>
                <w:noProof/>
              </w:rPr>
              <w:t>Page Access</w:t>
            </w:r>
            <w:r w:rsidR="00F92EC0">
              <w:rPr>
                <w:noProof/>
                <w:webHidden/>
              </w:rPr>
              <w:tab/>
            </w:r>
            <w:r w:rsidR="00F92EC0">
              <w:rPr>
                <w:noProof/>
                <w:webHidden/>
              </w:rPr>
              <w:fldChar w:fldCharType="begin"/>
            </w:r>
            <w:r w:rsidR="00F92EC0">
              <w:rPr>
                <w:noProof/>
                <w:webHidden/>
              </w:rPr>
              <w:instrText xml:space="preserve"> PAGEREF _Toc411522434 \h </w:instrText>
            </w:r>
            <w:r w:rsidR="00F92EC0">
              <w:rPr>
                <w:noProof/>
                <w:webHidden/>
              </w:rPr>
            </w:r>
            <w:r w:rsidR="00F92EC0">
              <w:rPr>
                <w:noProof/>
                <w:webHidden/>
              </w:rPr>
              <w:fldChar w:fldCharType="separate"/>
            </w:r>
            <w:r w:rsidR="00F92EC0">
              <w:rPr>
                <w:noProof/>
                <w:webHidden/>
              </w:rPr>
              <w:t>11</w:t>
            </w:r>
            <w:r w:rsidR="00F92EC0">
              <w:rPr>
                <w:noProof/>
                <w:webHidden/>
              </w:rPr>
              <w:fldChar w:fldCharType="end"/>
            </w:r>
          </w:hyperlink>
        </w:p>
        <w:p w:rsidR="00F92EC0" w:rsidRDefault="00577505">
          <w:pPr>
            <w:pStyle w:val="TOC2"/>
            <w:rPr>
              <w:rFonts w:eastAsiaTheme="minorEastAsia"/>
              <w:noProof/>
              <w:lang w:eastAsia="en-AU"/>
            </w:rPr>
          </w:pPr>
          <w:hyperlink w:anchor="_Toc411522435" w:history="1">
            <w:r w:rsidR="00F92EC0" w:rsidRPr="00D33223">
              <w:rPr>
                <w:rStyle w:val="Hyperlink"/>
                <w:noProof/>
              </w:rPr>
              <w:t>6.2</w:t>
            </w:r>
            <w:r w:rsidR="00F92EC0">
              <w:rPr>
                <w:rFonts w:eastAsiaTheme="minorEastAsia"/>
                <w:noProof/>
                <w:lang w:eastAsia="en-AU"/>
              </w:rPr>
              <w:tab/>
            </w:r>
            <w:r w:rsidR="00F92EC0" w:rsidRPr="00D33223">
              <w:rPr>
                <w:rStyle w:val="Hyperlink"/>
                <w:noProof/>
              </w:rPr>
              <w:t>Navigation to Page</w:t>
            </w:r>
            <w:r w:rsidR="00F92EC0">
              <w:rPr>
                <w:noProof/>
                <w:webHidden/>
              </w:rPr>
              <w:tab/>
            </w:r>
            <w:r w:rsidR="00F92EC0">
              <w:rPr>
                <w:noProof/>
                <w:webHidden/>
              </w:rPr>
              <w:fldChar w:fldCharType="begin"/>
            </w:r>
            <w:r w:rsidR="00F92EC0">
              <w:rPr>
                <w:noProof/>
                <w:webHidden/>
              </w:rPr>
              <w:instrText xml:space="preserve"> PAGEREF _Toc411522435 \h </w:instrText>
            </w:r>
            <w:r w:rsidR="00F92EC0">
              <w:rPr>
                <w:noProof/>
                <w:webHidden/>
              </w:rPr>
            </w:r>
            <w:r w:rsidR="00F92EC0">
              <w:rPr>
                <w:noProof/>
                <w:webHidden/>
              </w:rPr>
              <w:fldChar w:fldCharType="separate"/>
            </w:r>
            <w:r w:rsidR="00F92EC0">
              <w:rPr>
                <w:noProof/>
                <w:webHidden/>
              </w:rPr>
              <w:t>11</w:t>
            </w:r>
            <w:r w:rsidR="00F92EC0">
              <w:rPr>
                <w:noProof/>
                <w:webHidden/>
              </w:rPr>
              <w:fldChar w:fldCharType="end"/>
            </w:r>
          </w:hyperlink>
        </w:p>
        <w:p w:rsidR="00F92EC0" w:rsidRDefault="00577505">
          <w:pPr>
            <w:pStyle w:val="TOC2"/>
            <w:rPr>
              <w:rFonts w:eastAsiaTheme="minorEastAsia"/>
              <w:noProof/>
              <w:lang w:eastAsia="en-AU"/>
            </w:rPr>
          </w:pPr>
          <w:hyperlink w:anchor="_Toc411522436" w:history="1">
            <w:r w:rsidR="00F92EC0" w:rsidRPr="00D33223">
              <w:rPr>
                <w:rStyle w:val="Hyperlink"/>
                <w:noProof/>
              </w:rPr>
              <w:t>6.3</w:t>
            </w:r>
            <w:r w:rsidR="00F92EC0">
              <w:rPr>
                <w:rFonts w:eastAsiaTheme="minorEastAsia"/>
                <w:noProof/>
                <w:lang w:eastAsia="en-AU"/>
              </w:rPr>
              <w:tab/>
            </w:r>
            <w:r w:rsidR="00F92EC0" w:rsidRPr="00D33223">
              <w:rPr>
                <w:rStyle w:val="Hyperlink"/>
                <w:noProof/>
              </w:rPr>
              <w:t>Navigation from Page</w:t>
            </w:r>
            <w:r w:rsidR="00F92EC0">
              <w:rPr>
                <w:noProof/>
                <w:webHidden/>
              </w:rPr>
              <w:tab/>
            </w:r>
            <w:r w:rsidR="00F92EC0">
              <w:rPr>
                <w:noProof/>
                <w:webHidden/>
              </w:rPr>
              <w:fldChar w:fldCharType="begin"/>
            </w:r>
            <w:r w:rsidR="00F92EC0">
              <w:rPr>
                <w:noProof/>
                <w:webHidden/>
              </w:rPr>
              <w:instrText xml:space="preserve"> PAGEREF _Toc411522436 \h </w:instrText>
            </w:r>
            <w:r w:rsidR="00F92EC0">
              <w:rPr>
                <w:noProof/>
                <w:webHidden/>
              </w:rPr>
            </w:r>
            <w:r w:rsidR="00F92EC0">
              <w:rPr>
                <w:noProof/>
                <w:webHidden/>
              </w:rPr>
              <w:fldChar w:fldCharType="separate"/>
            </w:r>
            <w:r w:rsidR="00F92EC0">
              <w:rPr>
                <w:noProof/>
                <w:webHidden/>
              </w:rPr>
              <w:t>11</w:t>
            </w:r>
            <w:r w:rsidR="00F92EC0">
              <w:rPr>
                <w:noProof/>
                <w:webHidden/>
              </w:rPr>
              <w:fldChar w:fldCharType="end"/>
            </w:r>
          </w:hyperlink>
        </w:p>
        <w:p w:rsidR="00F92EC0" w:rsidRDefault="00577505">
          <w:pPr>
            <w:pStyle w:val="TOC2"/>
            <w:rPr>
              <w:rFonts w:eastAsiaTheme="minorEastAsia"/>
              <w:noProof/>
              <w:lang w:eastAsia="en-AU"/>
            </w:rPr>
          </w:pPr>
          <w:hyperlink w:anchor="_Toc411522437" w:history="1">
            <w:r w:rsidR="00F92EC0" w:rsidRPr="00D33223">
              <w:rPr>
                <w:rStyle w:val="Hyperlink"/>
                <w:noProof/>
              </w:rPr>
              <w:t>6.4</w:t>
            </w:r>
            <w:r w:rsidR="00F92EC0">
              <w:rPr>
                <w:rFonts w:eastAsiaTheme="minorEastAsia"/>
                <w:noProof/>
                <w:lang w:eastAsia="en-AU"/>
              </w:rPr>
              <w:tab/>
            </w:r>
            <w:r w:rsidR="00F92EC0" w:rsidRPr="00D33223">
              <w:rPr>
                <w:rStyle w:val="Hyperlink"/>
                <w:noProof/>
              </w:rPr>
              <w:t>Screen Wireframes</w:t>
            </w:r>
            <w:r w:rsidR="00F92EC0">
              <w:rPr>
                <w:noProof/>
                <w:webHidden/>
              </w:rPr>
              <w:tab/>
            </w:r>
            <w:r w:rsidR="00F92EC0">
              <w:rPr>
                <w:noProof/>
                <w:webHidden/>
              </w:rPr>
              <w:fldChar w:fldCharType="begin"/>
            </w:r>
            <w:r w:rsidR="00F92EC0">
              <w:rPr>
                <w:noProof/>
                <w:webHidden/>
              </w:rPr>
              <w:instrText xml:space="preserve"> PAGEREF _Toc411522437 \h </w:instrText>
            </w:r>
            <w:r w:rsidR="00F92EC0">
              <w:rPr>
                <w:noProof/>
                <w:webHidden/>
              </w:rPr>
            </w:r>
            <w:r w:rsidR="00F92EC0">
              <w:rPr>
                <w:noProof/>
                <w:webHidden/>
              </w:rPr>
              <w:fldChar w:fldCharType="separate"/>
            </w:r>
            <w:r w:rsidR="00F92EC0">
              <w:rPr>
                <w:noProof/>
                <w:webHidden/>
              </w:rPr>
              <w:t>11</w:t>
            </w:r>
            <w:r w:rsidR="00F92EC0">
              <w:rPr>
                <w:noProof/>
                <w:webHidden/>
              </w:rPr>
              <w:fldChar w:fldCharType="end"/>
            </w:r>
          </w:hyperlink>
        </w:p>
        <w:p w:rsidR="00F92EC0" w:rsidRDefault="00577505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11522438" w:history="1">
            <w:r w:rsidR="00F92EC0" w:rsidRPr="00D33223">
              <w:rPr>
                <w:rStyle w:val="Hyperlink"/>
                <w:noProof/>
              </w:rPr>
              <w:t>6.4.1</w:t>
            </w:r>
            <w:r w:rsidR="00F92EC0">
              <w:rPr>
                <w:rFonts w:eastAsiaTheme="minorEastAsia"/>
                <w:noProof/>
                <w:lang w:eastAsia="en-AU"/>
              </w:rPr>
              <w:tab/>
            </w:r>
            <w:r w:rsidR="00F92EC0" w:rsidRPr="00D33223">
              <w:rPr>
                <w:rStyle w:val="Hyperlink"/>
                <w:noProof/>
              </w:rPr>
              <w:t>Screen Fields</w:t>
            </w:r>
            <w:r w:rsidR="00F92EC0">
              <w:rPr>
                <w:noProof/>
                <w:webHidden/>
              </w:rPr>
              <w:tab/>
            </w:r>
            <w:r w:rsidR="00F92EC0">
              <w:rPr>
                <w:noProof/>
                <w:webHidden/>
              </w:rPr>
              <w:fldChar w:fldCharType="begin"/>
            </w:r>
            <w:r w:rsidR="00F92EC0">
              <w:rPr>
                <w:noProof/>
                <w:webHidden/>
              </w:rPr>
              <w:instrText xml:space="preserve"> PAGEREF _Toc411522438 \h </w:instrText>
            </w:r>
            <w:r w:rsidR="00F92EC0">
              <w:rPr>
                <w:noProof/>
                <w:webHidden/>
              </w:rPr>
            </w:r>
            <w:r w:rsidR="00F92EC0">
              <w:rPr>
                <w:noProof/>
                <w:webHidden/>
              </w:rPr>
              <w:fldChar w:fldCharType="separate"/>
            </w:r>
            <w:r w:rsidR="00F92EC0">
              <w:rPr>
                <w:noProof/>
                <w:webHidden/>
              </w:rPr>
              <w:t>12</w:t>
            </w:r>
            <w:r w:rsidR="00F92EC0">
              <w:rPr>
                <w:noProof/>
                <w:webHidden/>
              </w:rPr>
              <w:fldChar w:fldCharType="end"/>
            </w:r>
          </w:hyperlink>
        </w:p>
        <w:p w:rsidR="00F92EC0" w:rsidRDefault="00577505">
          <w:pPr>
            <w:pStyle w:val="TOC2"/>
            <w:rPr>
              <w:rFonts w:eastAsiaTheme="minorEastAsia"/>
              <w:noProof/>
              <w:lang w:eastAsia="en-AU"/>
            </w:rPr>
          </w:pPr>
          <w:hyperlink w:anchor="_Toc411522439" w:history="1">
            <w:r w:rsidR="00F92EC0" w:rsidRPr="00D33223">
              <w:rPr>
                <w:rStyle w:val="Hyperlink"/>
                <w:noProof/>
              </w:rPr>
              <w:t>6.5</w:t>
            </w:r>
            <w:r w:rsidR="00F92EC0">
              <w:rPr>
                <w:rFonts w:eastAsiaTheme="minorEastAsia"/>
                <w:noProof/>
                <w:lang w:eastAsia="en-AU"/>
              </w:rPr>
              <w:tab/>
            </w:r>
            <w:r w:rsidR="00F92EC0" w:rsidRPr="00D33223">
              <w:rPr>
                <w:rStyle w:val="Hyperlink"/>
                <w:noProof/>
              </w:rPr>
              <w:t>Screen Actions</w:t>
            </w:r>
            <w:r w:rsidR="00F92EC0">
              <w:rPr>
                <w:noProof/>
                <w:webHidden/>
              </w:rPr>
              <w:tab/>
            </w:r>
            <w:r w:rsidR="00F92EC0">
              <w:rPr>
                <w:noProof/>
                <w:webHidden/>
              </w:rPr>
              <w:fldChar w:fldCharType="begin"/>
            </w:r>
            <w:r w:rsidR="00F92EC0">
              <w:rPr>
                <w:noProof/>
                <w:webHidden/>
              </w:rPr>
              <w:instrText xml:space="preserve"> PAGEREF _Toc411522439 \h </w:instrText>
            </w:r>
            <w:r w:rsidR="00F92EC0">
              <w:rPr>
                <w:noProof/>
                <w:webHidden/>
              </w:rPr>
            </w:r>
            <w:r w:rsidR="00F92EC0">
              <w:rPr>
                <w:noProof/>
                <w:webHidden/>
              </w:rPr>
              <w:fldChar w:fldCharType="separate"/>
            </w:r>
            <w:r w:rsidR="00F92EC0">
              <w:rPr>
                <w:noProof/>
                <w:webHidden/>
              </w:rPr>
              <w:t>12</w:t>
            </w:r>
            <w:r w:rsidR="00F92EC0">
              <w:rPr>
                <w:noProof/>
                <w:webHidden/>
              </w:rPr>
              <w:fldChar w:fldCharType="end"/>
            </w:r>
          </w:hyperlink>
        </w:p>
        <w:p w:rsidR="00F92EC0" w:rsidRDefault="00577505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11522440" w:history="1">
            <w:r w:rsidR="00F92EC0" w:rsidRPr="00D33223">
              <w:rPr>
                <w:rStyle w:val="Hyperlink"/>
                <w:noProof/>
              </w:rPr>
              <w:t>7</w:t>
            </w:r>
            <w:r w:rsidR="00F92EC0">
              <w:rPr>
                <w:rFonts w:eastAsiaTheme="minorEastAsia"/>
                <w:noProof/>
                <w:lang w:eastAsia="en-AU"/>
              </w:rPr>
              <w:tab/>
            </w:r>
            <w:r w:rsidR="00F92EC0" w:rsidRPr="00D33223">
              <w:rPr>
                <w:rStyle w:val="Hyperlink"/>
                <w:noProof/>
              </w:rPr>
              <w:t>System Messages</w:t>
            </w:r>
            <w:r w:rsidR="00F92EC0">
              <w:rPr>
                <w:noProof/>
                <w:webHidden/>
              </w:rPr>
              <w:tab/>
            </w:r>
            <w:r w:rsidR="00F92EC0">
              <w:rPr>
                <w:noProof/>
                <w:webHidden/>
              </w:rPr>
              <w:fldChar w:fldCharType="begin"/>
            </w:r>
            <w:r w:rsidR="00F92EC0">
              <w:rPr>
                <w:noProof/>
                <w:webHidden/>
              </w:rPr>
              <w:instrText xml:space="preserve"> PAGEREF _Toc411522440 \h </w:instrText>
            </w:r>
            <w:r w:rsidR="00F92EC0">
              <w:rPr>
                <w:noProof/>
                <w:webHidden/>
              </w:rPr>
            </w:r>
            <w:r w:rsidR="00F92EC0">
              <w:rPr>
                <w:noProof/>
                <w:webHidden/>
              </w:rPr>
              <w:fldChar w:fldCharType="separate"/>
            </w:r>
            <w:r w:rsidR="00F92EC0">
              <w:rPr>
                <w:noProof/>
                <w:webHidden/>
              </w:rPr>
              <w:t>14</w:t>
            </w:r>
            <w:r w:rsidR="00F92EC0">
              <w:rPr>
                <w:noProof/>
                <w:webHidden/>
              </w:rPr>
              <w:fldChar w:fldCharType="end"/>
            </w:r>
          </w:hyperlink>
        </w:p>
        <w:p w:rsidR="00106BD6" w:rsidRDefault="00106BD6">
          <w:r>
            <w:rPr>
              <w:b/>
              <w:bCs/>
              <w:noProof/>
            </w:rPr>
            <w:fldChar w:fldCharType="end"/>
          </w:r>
        </w:p>
      </w:sdtContent>
    </w:sdt>
    <w:p w:rsidR="00106BD6" w:rsidRPr="00106BD6" w:rsidRDefault="00106BD6" w:rsidP="00106BD6">
      <w:pPr>
        <w:rPr>
          <w:lang w:val="en-GB"/>
        </w:rPr>
      </w:pPr>
    </w:p>
    <w:p w:rsidR="009B5CD1" w:rsidRDefault="00AD57DA" w:rsidP="009B5CD1">
      <w:pPr>
        <w:pStyle w:val="Heading1"/>
      </w:pPr>
      <w:bookmarkStart w:id="25" w:name="_Toc411522411"/>
      <w:r>
        <w:t>Update Member Information</w:t>
      </w:r>
      <w:bookmarkEnd w:id="25"/>
    </w:p>
    <w:p w:rsidR="00367FE7" w:rsidRDefault="00367FE7" w:rsidP="00367FE7">
      <w:pPr>
        <w:pStyle w:val="Heading2"/>
      </w:pPr>
      <w:r>
        <w:t xml:space="preserve"> </w:t>
      </w:r>
      <w:bookmarkStart w:id="26" w:name="_Toc411522412"/>
      <w:r>
        <w:t>Page Access</w:t>
      </w:r>
      <w:bookmarkEnd w:id="26"/>
    </w:p>
    <w:p w:rsidR="00367FE7" w:rsidDel="00173CBD" w:rsidRDefault="0008635C" w:rsidP="00B202AF">
      <w:pPr>
        <w:ind w:left="644"/>
        <w:rPr>
          <w:del w:id="27" w:author="ilona.charykova" w:date="2015-03-17T13:14:00Z"/>
        </w:rPr>
      </w:pPr>
      <w:r>
        <w:rPr>
          <w:lang w:val="en-GB"/>
        </w:rPr>
        <w:t xml:space="preserve">This page is </w:t>
      </w:r>
      <w:del w:id="28" w:author="ilona.charykova" w:date="2015-03-17T13:14:00Z">
        <w:r w:rsidDel="00173CBD">
          <w:rPr>
            <w:lang w:val="en-GB"/>
          </w:rPr>
          <w:delText>not shown for Owners</w:delText>
        </w:r>
        <w:r w:rsidR="009D6B6F" w:rsidDel="00173CBD">
          <w:rPr>
            <w:lang w:val="en-GB"/>
          </w:rPr>
          <w:delText xml:space="preserve"> or Discovery members</w:delText>
        </w:r>
        <w:r w:rsidDel="00173CBD">
          <w:rPr>
            <w:lang w:val="en-GB"/>
          </w:rPr>
          <w:delText>.</w:delText>
        </w:r>
      </w:del>
    </w:p>
    <w:p w:rsidR="00367FE7" w:rsidRPr="00F46639" w:rsidRDefault="00367FE7" w:rsidP="00173CBD">
      <w:pPr>
        <w:ind w:left="644"/>
      </w:pPr>
      <w:del w:id="29" w:author="ilona.charykova" w:date="2015-03-17T13:14:00Z">
        <w:r w:rsidDel="00173CBD">
          <w:rPr>
            <w:lang w:val="en-GB"/>
          </w:rPr>
          <w:delText>An alternate page from WCM will be shown which contains a link to the external change of Contact Form..</w:delText>
        </w:r>
      </w:del>
      <w:proofErr w:type="gramStart"/>
      <w:ins w:id="30" w:author="ilona.charykova" w:date="2015-03-17T13:14:00Z">
        <w:r w:rsidR="00173CBD">
          <w:rPr>
            <w:lang w:val="en-GB"/>
          </w:rPr>
          <w:t>shown</w:t>
        </w:r>
        <w:proofErr w:type="gramEnd"/>
        <w:r w:rsidR="00173CBD">
          <w:rPr>
            <w:lang w:val="en-GB"/>
          </w:rPr>
          <w:t xml:space="preserve"> to all user</w:t>
        </w:r>
      </w:ins>
      <w:ins w:id="31" w:author="ilona.charykova" w:date="2015-03-17T13:30:00Z">
        <w:r w:rsidR="0099562C">
          <w:rPr>
            <w:lang w:val="en-GB"/>
          </w:rPr>
          <w:t xml:space="preserve"> types</w:t>
        </w:r>
      </w:ins>
      <w:ins w:id="32" w:author="ilona.charykova" w:date="2015-03-17T13:14:00Z">
        <w:r w:rsidR="00173CBD">
          <w:rPr>
            <w:lang w:val="en-GB"/>
          </w:rPr>
          <w:t xml:space="preserve">. </w:t>
        </w:r>
      </w:ins>
    </w:p>
    <w:p w:rsidR="00FD1DC0" w:rsidRDefault="00F84AD9" w:rsidP="00FD1DC0">
      <w:pPr>
        <w:pStyle w:val="Heading2"/>
      </w:pPr>
      <w:r>
        <w:t xml:space="preserve"> </w:t>
      </w:r>
      <w:bookmarkStart w:id="33" w:name="_Toc411522413"/>
      <w:r w:rsidR="00186F50">
        <w:t>Navigation to Pa</w:t>
      </w:r>
      <w:r w:rsidR="00C454B1">
        <w:t>ge</w:t>
      </w:r>
      <w:bookmarkEnd w:id="33"/>
    </w:p>
    <w:p w:rsidR="00DF38F7" w:rsidRPr="00DF38F7" w:rsidRDefault="00DF38F7" w:rsidP="00DF38F7">
      <w:pPr>
        <w:pStyle w:val="ListParagraph"/>
        <w:numPr>
          <w:ilvl w:val="0"/>
          <w:numId w:val="27"/>
        </w:numPr>
        <w:ind w:left="709"/>
        <w:rPr>
          <w:lang w:val="en-GB"/>
        </w:rPr>
      </w:pPr>
      <w:r>
        <w:rPr>
          <w:lang w:val="en-GB"/>
        </w:rPr>
        <w:t>Shown when the user clicks on ‘Update Information’ from the Navigation menu.</w:t>
      </w:r>
    </w:p>
    <w:p w:rsidR="00F5418A" w:rsidRDefault="00DF38F7" w:rsidP="00F5418A">
      <w:pPr>
        <w:pStyle w:val="Heading2"/>
      </w:pPr>
      <w:r>
        <w:t xml:space="preserve"> </w:t>
      </w:r>
      <w:bookmarkStart w:id="34" w:name="_Toc411522414"/>
      <w:r w:rsidR="00F5418A">
        <w:t xml:space="preserve">Navigation </w:t>
      </w:r>
      <w:r w:rsidR="00903CC8">
        <w:t>f</w:t>
      </w:r>
      <w:r w:rsidR="00F5418A">
        <w:t>rom Page</w:t>
      </w:r>
      <w:bookmarkEnd w:id="34"/>
    </w:p>
    <w:p w:rsidR="00DF38F7" w:rsidRPr="00DF38F7" w:rsidRDefault="00DF38F7" w:rsidP="00DF38F7">
      <w:pPr>
        <w:pStyle w:val="ListParagraph"/>
        <w:numPr>
          <w:ilvl w:val="0"/>
          <w:numId w:val="27"/>
        </w:numPr>
        <w:ind w:left="709"/>
        <w:rPr>
          <w:lang w:val="en-GB"/>
        </w:rPr>
      </w:pPr>
      <w:r>
        <w:rPr>
          <w:lang w:val="en-GB"/>
        </w:rPr>
        <w:t>The user clicks on any link from the Navigation menu</w:t>
      </w:r>
    </w:p>
    <w:p w:rsidR="00771210" w:rsidRDefault="00DF38F7" w:rsidP="003100B0">
      <w:pPr>
        <w:pStyle w:val="Heading2"/>
        <w:tabs>
          <w:tab w:val="num" w:pos="993"/>
        </w:tabs>
        <w:ind w:left="709"/>
      </w:pPr>
      <w:r>
        <w:t xml:space="preserve"> </w:t>
      </w:r>
      <w:bookmarkStart w:id="35" w:name="_Toc411522415"/>
      <w:r w:rsidR="00186F50">
        <w:t>Screen Wireframes</w:t>
      </w:r>
      <w:bookmarkEnd w:id="35"/>
    </w:p>
    <w:p w:rsidR="00DF38F7" w:rsidRPr="00DF38F7" w:rsidRDefault="00A34DE3" w:rsidP="00DF38F7">
      <w:pPr>
        <w:rPr>
          <w:lang w:val="en-GB"/>
        </w:rPr>
      </w:pPr>
      <w:r>
        <w:rPr>
          <w:noProof/>
          <w:lang w:val="en-US"/>
        </w:rPr>
        <w:drawing>
          <wp:inline distT="0" distB="0" distL="0" distR="0" wp14:anchorId="30916FD6" wp14:editId="567C439A">
            <wp:extent cx="5076825" cy="53149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531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1210" w:rsidRDefault="00771210" w:rsidP="00771210">
      <w:pPr>
        <w:ind w:left="414" w:firstLine="720"/>
        <w:rPr>
          <w:lang w:val="en-GB"/>
        </w:rPr>
      </w:pPr>
    </w:p>
    <w:p w:rsidR="004C37D7" w:rsidRPr="004C37D7" w:rsidRDefault="004C37D7" w:rsidP="004C37D7">
      <w:pPr>
        <w:ind w:left="273"/>
        <w:rPr>
          <w:lang w:val="en-GB"/>
        </w:rPr>
      </w:pPr>
      <w:r>
        <w:rPr>
          <w:b/>
          <w:lang w:val="en-GB"/>
        </w:rPr>
        <w:t xml:space="preserve">Note: </w:t>
      </w:r>
      <w:r>
        <w:rPr>
          <w:lang w:val="en-GB"/>
        </w:rPr>
        <w:t xml:space="preserve">This is just a </w:t>
      </w:r>
      <w:r w:rsidR="00537B36">
        <w:rPr>
          <w:lang w:val="en-GB"/>
        </w:rPr>
        <w:t xml:space="preserve">rough guide to required fields and basic layout. It is </w:t>
      </w:r>
      <w:r>
        <w:rPr>
          <w:lang w:val="en-GB"/>
        </w:rPr>
        <w:t>not intended as a final design</w:t>
      </w:r>
    </w:p>
    <w:p w:rsidR="00771210" w:rsidRDefault="003100B0" w:rsidP="003100B0">
      <w:pPr>
        <w:pStyle w:val="Heading3"/>
        <w:numPr>
          <w:ilvl w:val="2"/>
          <w:numId w:val="28"/>
        </w:numPr>
        <w:tabs>
          <w:tab w:val="clear" w:pos="720"/>
          <w:tab w:val="num" w:pos="993"/>
        </w:tabs>
        <w:ind w:hanging="294"/>
      </w:pPr>
      <w:bookmarkStart w:id="36" w:name="_Toc411522416"/>
      <w:r>
        <w:t>Screen Fields</w:t>
      </w:r>
      <w:bookmarkEnd w:id="36"/>
    </w:p>
    <w:tbl>
      <w:tblPr>
        <w:tblStyle w:val="TableGrid"/>
        <w:tblW w:w="10774" w:type="dxa"/>
        <w:tblInd w:w="-743" w:type="dxa"/>
        <w:tblLook w:val="04A0" w:firstRow="1" w:lastRow="0" w:firstColumn="1" w:lastColumn="0" w:noHBand="0" w:noVBand="1"/>
      </w:tblPr>
      <w:tblGrid>
        <w:gridCol w:w="3752"/>
        <w:gridCol w:w="5645"/>
        <w:gridCol w:w="1377"/>
      </w:tblGrid>
      <w:tr w:rsidR="00771210" w:rsidTr="00D76C53">
        <w:tc>
          <w:tcPr>
            <w:tcW w:w="3801" w:type="dxa"/>
          </w:tcPr>
          <w:p w:rsidR="00771210" w:rsidRPr="00771210" w:rsidRDefault="00771210" w:rsidP="00771210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Item</w:t>
            </w:r>
          </w:p>
        </w:tc>
        <w:tc>
          <w:tcPr>
            <w:tcW w:w="5734" w:type="dxa"/>
          </w:tcPr>
          <w:p w:rsidR="00771210" w:rsidRPr="00771210" w:rsidRDefault="00771210" w:rsidP="00771210">
            <w:pPr>
              <w:rPr>
                <w:b/>
                <w:lang w:val="en-GB"/>
              </w:rPr>
            </w:pPr>
            <w:r w:rsidRPr="00771210">
              <w:rPr>
                <w:b/>
                <w:lang w:val="en-GB"/>
              </w:rPr>
              <w:t>Type</w:t>
            </w:r>
          </w:p>
        </w:tc>
        <w:tc>
          <w:tcPr>
            <w:tcW w:w="1239" w:type="dxa"/>
          </w:tcPr>
          <w:p w:rsidR="00771210" w:rsidRPr="00771210" w:rsidRDefault="001E2B3E" w:rsidP="00771210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Mandatory</w:t>
            </w:r>
          </w:p>
        </w:tc>
      </w:tr>
      <w:tr w:rsidR="009B0DFB" w:rsidTr="00D76C53">
        <w:tc>
          <w:tcPr>
            <w:tcW w:w="3801" w:type="dxa"/>
          </w:tcPr>
          <w:p w:rsidR="009B0DFB" w:rsidRPr="009B0DFB" w:rsidRDefault="00DF38F7" w:rsidP="00771210">
            <w:pPr>
              <w:rPr>
                <w:lang w:val="en-GB"/>
              </w:rPr>
            </w:pPr>
            <w:r>
              <w:rPr>
                <w:lang w:val="en-GB"/>
              </w:rPr>
              <w:t>Member Number</w:t>
            </w:r>
          </w:p>
        </w:tc>
        <w:tc>
          <w:tcPr>
            <w:tcW w:w="5734" w:type="dxa"/>
          </w:tcPr>
          <w:p w:rsidR="009B0DFB" w:rsidRDefault="00DF38F7" w:rsidP="00771210">
            <w:pPr>
              <w:rPr>
                <w:lang w:val="en-GB"/>
              </w:rPr>
            </w:pPr>
            <w:r>
              <w:rPr>
                <w:lang w:val="en-GB"/>
              </w:rPr>
              <w:t>Label</w:t>
            </w:r>
          </w:p>
          <w:p w:rsidR="00DF38F7" w:rsidRDefault="00DF38F7" w:rsidP="00771210">
            <w:pPr>
              <w:rPr>
                <w:lang w:val="en-GB"/>
              </w:rPr>
            </w:pPr>
          </w:p>
          <w:p w:rsidR="00DF38F7" w:rsidRPr="009B0DFB" w:rsidRDefault="00DF38F7" w:rsidP="009D6B6F">
            <w:pPr>
              <w:rPr>
                <w:lang w:val="en-GB"/>
              </w:rPr>
            </w:pPr>
            <w:r>
              <w:rPr>
                <w:lang w:val="en-GB"/>
              </w:rPr>
              <w:t>Shows the WWID</w:t>
            </w:r>
            <w:r w:rsidR="009D6B6F">
              <w:rPr>
                <w:lang w:val="en-GB"/>
              </w:rPr>
              <w:t xml:space="preserve"> or Privileges Membership</w:t>
            </w:r>
            <w:r>
              <w:rPr>
                <w:lang w:val="en-GB"/>
              </w:rPr>
              <w:t xml:space="preserve"> Number.</w:t>
            </w:r>
          </w:p>
        </w:tc>
        <w:tc>
          <w:tcPr>
            <w:tcW w:w="1239" w:type="dxa"/>
          </w:tcPr>
          <w:p w:rsidR="009B0DFB" w:rsidRDefault="009B0DFB" w:rsidP="00771210">
            <w:pPr>
              <w:rPr>
                <w:b/>
                <w:lang w:val="en-GB"/>
              </w:rPr>
            </w:pPr>
          </w:p>
        </w:tc>
      </w:tr>
      <w:tr w:rsidR="00771210" w:rsidTr="00D76C53">
        <w:tc>
          <w:tcPr>
            <w:tcW w:w="3801" w:type="dxa"/>
          </w:tcPr>
          <w:p w:rsidR="00771210" w:rsidRDefault="00DF38F7" w:rsidP="00771210">
            <w:pPr>
              <w:rPr>
                <w:lang w:val="en-GB"/>
              </w:rPr>
            </w:pPr>
            <w:r>
              <w:rPr>
                <w:lang w:val="en-GB"/>
              </w:rPr>
              <w:t>Membership Type</w:t>
            </w:r>
          </w:p>
        </w:tc>
        <w:tc>
          <w:tcPr>
            <w:tcW w:w="5734" w:type="dxa"/>
          </w:tcPr>
          <w:p w:rsidR="00771210" w:rsidRDefault="00DF38F7" w:rsidP="00771210">
            <w:pPr>
              <w:rPr>
                <w:lang w:val="en-GB"/>
              </w:rPr>
            </w:pPr>
            <w:r>
              <w:rPr>
                <w:lang w:val="en-GB"/>
              </w:rPr>
              <w:t>Label</w:t>
            </w:r>
          </w:p>
          <w:p w:rsidR="00DF38F7" w:rsidRDefault="00DF38F7" w:rsidP="00771210">
            <w:pPr>
              <w:rPr>
                <w:lang w:val="en-GB"/>
              </w:rPr>
            </w:pPr>
          </w:p>
          <w:p w:rsidR="00DF38F7" w:rsidRDefault="00DF38F7" w:rsidP="00771210">
            <w:pPr>
              <w:rPr>
                <w:lang w:val="en-GB"/>
              </w:rPr>
            </w:pPr>
            <w:r>
              <w:rPr>
                <w:lang w:val="en-GB"/>
              </w:rPr>
              <w:t>Shows the current membership type</w:t>
            </w:r>
            <w:r w:rsidR="00F04518">
              <w:rPr>
                <w:lang w:val="en-GB"/>
              </w:rPr>
              <w:t>.</w:t>
            </w:r>
          </w:p>
        </w:tc>
        <w:tc>
          <w:tcPr>
            <w:tcW w:w="1239" w:type="dxa"/>
          </w:tcPr>
          <w:p w:rsidR="00771210" w:rsidRDefault="00771210" w:rsidP="00771210">
            <w:pPr>
              <w:rPr>
                <w:lang w:val="en-GB"/>
              </w:rPr>
            </w:pPr>
          </w:p>
        </w:tc>
      </w:tr>
      <w:tr w:rsidR="00DF7D20" w:rsidTr="00D76C53">
        <w:tc>
          <w:tcPr>
            <w:tcW w:w="3801" w:type="dxa"/>
          </w:tcPr>
          <w:p w:rsidR="00DF7D20" w:rsidRDefault="00DF7D20" w:rsidP="00BD4F6F">
            <w:pPr>
              <w:rPr>
                <w:lang w:val="en-GB"/>
              </w:rPr>
            </w:pPr>
            <w:r>
              <w:rPr>
                <w:lang w:val="en-GB"/>
              </w:rPr>
              <w:t>Title</w:t>
            </w:r>
          </w:p>
        </w:tc>
        <w:tc>
          <w:tcPr>
            <w:tcW w:w="5734" w:type="dxa"/>
          </w:tcPr>
          <w:p w:rsidR="00DF7D20" w:rsidRDefault="00DF7D20" w:rsidP="00BD4F6F">
            <w:pPr>
              <w:rPr>
                <w:lang w:val="en-GB"/>
              </w:rPr>
            </w:pPr>
            <w:r>
              <w:rPr>
                <w:lang w:val="en-GB"/>
              </w:rPr>
              <w:t>Input Field</w:t>
            </w:r>
          </w:p>
          <w:p w:rsidR="00DF7D20" w:rsidRDefault="00DF7D20" w:rsidP="00BD4F6F">
            <w:pPr>
              <w:rPr>
                <w:lang w:val="en-GB"/>
              </w:rPr>
            </w:pPr>
            <w:r>
              <w:rPr>
                <w:lang w:val="en-GB"/>
              </w:rPr>
              <w:t>20 CHAR</w:t>
            </w:r>
          </w:p>
        </w:tc>
        <w:tc>
          <w:tcPr>
            <w:tcW w:w="1239" w:type="dxa"/>
          </w:tcPr>
          <w:p w:rsidR="00DF7D20" w:rsidRDefault="00DF7D20" w:rsidP="00BD4F6F">
            <w:pPr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</w:tr>
      <w:tr w:rsidR="00DF7D20" w:rsidTr="00D76C53">
        <w:tc>
          <w:tcPr>
            <w:tcW w:w="3801" w:type="dxa"/>
          </w:tcPr>
          <w:p w:rsidR="00DF7D20" w:rsidRDefault="00DF7D20" w:rsidP="00BD4F6F">
            <w:pPr>
              <w:rPr>
                <w:lang w:val="en-GB"/>
              </w:rPr>
            </w:pPr>
            <w:r>
              <w:rPr>
                <w:lang w:val="en-GB"/>
              </w:rPr>
              <w:t>First Name</w:t>
            </w:r>
          </w:p>
        </w:tc>
        <w:tc>
          <w:tcPr>
            <w:tcW w:w="5734" w:type="dxa"/>
          </w:tcPr>
          <w:p w:rsidR="00DF7D20" w:rsidRDefault="00DF7D20" w:rsidP="00BD4F6F">
            <w:pPr>
              <w:rPr>
                <w:lang w:val="en-GB"/>
              </w:rPr>
            </w:pPr>
            <w:r>
              <w:rPr>
                <w:lang w:val="en-GB"/>
              </w:rPr>
              <w:t>Input Field</w:t>
            </w:r>
          </w:p>
          <w:p w:rsidR="00DF7D20" w:rsidRDefault="00DF7D20" w:rsidP="00BD4F6F">
            <w:pPr>
              <w:rPr>
                <w:lang w:val="en-GB"/>
              </w:rPr>
            </w:pPr>
            <w:r>
              <w:rPr>
                <w:lang w:val="en-GB"/>
              </w:rPr>
              <w:t>50 CHAR</w:t>
            </w:r>
          </w:p>
        </w:tc>
        <w:tc>
          <w:tcPr>
            <w:tcW w:w="1239" w:type="dxa"/>
          </w:tcPr>
          <w:p w:rsidR="00DF7D20" w:rsidRDefault="00361963" w:rsidP="00BD4F6F">
            <w:pPr>
              <w:rPr>
                <w:lang w:val="en-GB"/>
              </w:rPr>
            </w:pPr>
            <w:r>
              <w:rPr>
                <w:lang w:val="en-GB"/>
              </w:rPr>
              <w:t>Y</w:t>
            </w:r>
          </w:p>
        </w:tc>
      </w:tr>
      <w:tr w:rsidR="00DF7D20" w:rsidTr="00D76C53">
        <w:tc>
          <w:tcPr>
            <w:tcW w:w="3801" w:type="dxa"/>
          </w:tcPr>
          <w:p w:rsidR="00DF7D20" w:rsidRDefault="00DF7D20" w:rsidP="00BD4F6F">
            <w:pPr>
              <w:rPr>
                <w:lang w:val="en-GB"/>
              </w:rPr>
            </w:pPr>
            <w:r>
              <w:rPr>
                <w:lang w:val="en-GB"/>
              </w:rPr>
              <w:t>Last Name</w:t>
            </w:r>
          </w:p>
        </w:tc>
        <w:tc>
          <w:tcPr>
            <w:tcW w:w="5734" w:type="dxa"/>
          </w:tcPr>
          <w:p w:rsidR="00DF7D20" w:rsidRDefault="00DF7D20" w:rsidP="00BD4F6F">
            <w:pPr>
              <w:rPr>
                <w:lang w:val="en-GB"/>
              </w:rPr>
            </w:pPr>
            <w:r>
              <w:rPr>
                <w:lang w:val="en-GB"/>
              </w:rPr>
              <w:t>Input Field</w:t>
            </w:r>
          </w:p>
          <w:p w:rsidR="00DF7D20" w:rsidRDefault="00DF7D20" w:rsidP="00BD4F6F">
            <w:pPr>
              <w:rPr>
                <w:lang w:val="en-GB"/>
              </w:rPr>
            </w:pPr>
            <w:r>
              <w:rPr>
                <w:lang w:val="en-GB"/>
              </w:rPr>
              <w:t>50 CHAR</w:t>
            </w:r>
          </w:p>
        </w:tc>
        <w:tc>
          <w:tcPr>
            <w:tcW w:w="1239" w:type="dxa"/>
          </w:tcPr>
          <w:p w:rsidR="00DF7D20" w:rsidRDefault="00361963" w:rsidP="00BD4F6F">
            <w:pPr>
              <w:rPr>
                <w:lang w:val="en-GB"/>
              </w:rPr>
            </w:pPr>
            <w:r>
              <w:rPr>
                <w:lang w:val="en-GB"/>
              </w:rPr>
              <w:t>Y</w:t>
            </w:r>
          </w:p>
        </w:tc>
      </w:tr>
      <w:tr w:rsidR="00DF7D20" w:rsidTr="00D76C53">
        <w:tc>
          <w:tcPr>
            <w:tcW w:w="3801" w:type="dxa"/>
          </w:tcPr>
          <w:p w:rsidR="00DF7D20" w:rsidRDefault="00DF7D20" w:rsidP="00BD4F6F">
            <w:pPr>
              <w:rPr>
                <w:lang w:val="en-GB"/>
              </w:rPr>
            </w:pPr>
            <w:r>
              <w:rPr>
                <w:lang w:val="en-GB"/>
              </w:rPr>
              <w:t>Date of Birth</w:t>
            </w:r>
          </w:p>
        </w:tc>
        <w:tc>
          <w:tcPr>
            <w:tcW w:w="5734" w:type="dxa"/>
          </w:tcPr>
          <w:p w:rsidR="00DF7D20" w:rsidRDefault="00DF7D20" w:rsidP="00BD4F6F">
            <w:pPr>
              <w:rPr>
                <w:lang w:val="en-GB"/>
              </w:rPr>
            </w:pPr>
            <w:r>
              <w:rPr>
                <w:lang w:val="en-GB"/>
              </w:rPr>
              <w:t>Date Picker</w:t>
            </w:r>
          </w:p>
          <w:p w:rsidR="00DF7D20" w:rsidRDefault="00DF7D20" w:rsidP="00BD4F6F">
            <w:pPr>
              <w:rPr>
                <w:lang w:val="en-GB"/>
              </w:rPr>
            </w:pPr>
            <w:r>
              <w:rPr>
                <w:lang w:val="en-GB"/>
              </w:rPr>
              <w:t>Date format should be: Day (2 Digits) / Month (2 Digits) / Year (4 Digits)</w:t>
            </w:r>
          </w:p>
        </w:tc>
        <w:tc>
          <w:tcPr>
            <w:tcW w:w="1239" w:type="dxa"/>
          </w:tcPr>
          <w:p w:rsidR="00DF7D20" w:rsidRDefault="00361963" w:rsidP="00BD4F6F">
            <w:pPr>
              <w:rPr>
                <w:lang w:val="en-GB"/>
              </w:rPr>
            </w:pPr>
            <w:r>
              <w:rPr>
                <w:lang w:val="en-GB"/>
              </w:rPr>
              <w:t>Y</w:t>
            </w:r>
          </w:p>
        </w:tc>
      </w:tr>
      <w:tr w:rsidR="00361963" w:rsidTr="00D76C53">
        <w:tc>
          <w:tcPr>
            <w:tcW w:w="3801" w:type="dxa"/>
          </w:tcPr>
          <w:p w:rsidR="00361963" w:rsidRDefault="00361963" w:rsidP="00BD4F6F">
            <w:pPr>
              <w:rPr>
                <w:lang w:val="en-GB"/>
              </w:rPr>
            </w:pPr>
            <w:r>
              <w:rPr>
                <w:lang w:val="en-GB"/>
              </w:rPr>
              <w:t>Home Phone</w:t>
            </w:r>
          </w:p>
        </w:tc>
        <w:tc>
          <w:tcPr>
            <w:tcW w:w="5734" w:type="dxa"/>
          </w:tcPr>
          <w:p w:rsidR="00361963" w:rsidRDefault="00361963" w:rsidP="00BD4F6F">
            <w:pPr>
              <w:rPr>
                <w:lang w:val="en-GB"/>
              </w:rPr>
            </w:pPr>
            <w:r>
              <w:rPr>
                <w:lang w:val="en-GB"/>
              </w:rPr>
              <w:t>Input Field</w:t>
            </w:r>
          </w:p>
          <w:p w:rsidR="00361963" w:rsidRDefault="00361963" w:rsidP="00BD4F6F">
            <w:pPr>
              <w:rPr>
                <w:lang w:val="en-GB"/>
              </w:rPr>
            </w:pPr>
            <w:r>
              <w:rPr>
                <w:lang w:val="en-GB"/>
              </w:rPr>
              <w:t>20 CHAR</w:t>
            </w:r>
          </w:p>
        </w:tc>
        <w:tc>
          <w:tcPr>
            <w:tcW w:w="1239" w:type="dxa"/>
          </w:tcPr>
          <w:p w:rsidR="00361963" w:rsidRDefault="00361963" w:rsidP="00BD4F6F">
            <w:pPr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  <w:p w:rsidR="00E92E9F" w:rsidRDefault="00E92E9F" w:rsidP="00BD4F6F">
            <w:pPr>
              <w:rPr>
                <w:lang w:val="en-GB"/>
              </w:rPr>
            </w:pPr>
            <w:r>
              <w:rPr>
                <w:lang w:val="en-GB"/>
              </w:rPr>
              <w:t>(Conditional)</w:t>
            </w:r>
          </w:p>
        </w:tc>
      </w:tr>
      <w:tr w:rsidR="00361963" w:rsidTr="00D76C53">
        <w:tc>
          <w:tcPr>
            <w:tcW w:w="3801" w:type="dxa"/>
          </w:tcPr>
          <w:p w:rsidR="00361963" w:rsidRDefault="00361963" w:rsidP="00BD4F6F">
            <w:pPr>
              <w:rPr>
                <w:lang w:val="en-GB"/>
              </w:rPr>
            </w:pPr>
            <w:r>
              <w:rPr>
                <w:lang w:val="en-GB"/>
              </w:rPr>
              <w:t>Mobile</w:t>
            </w:r>
          </w:p>
        </w:tc>
        <w:tc>
          <w:tcPr>
            <w:tcW w:w="5734" w:type="dxa"/>
          </w:tcPr>
          <w:p w:rsidR="00361963" w:rsidRDefault="00361963" w:rsidP="00BD4F6F">
            <w:pPr>
              <w:rPr>
                <w:lang w:val="en-GB"/>
              </w:rPr>
            </w:pPr>
            <w:r>
              <w:rPr>
                <w:lang w:val="en-GB"/>
              </w:rPr>
              <w:t>Input Field</w:t>
            </w:r>
          </w:p>
          <w:p w:rsidR="00361963" w:rsidRDefault="00361963" w:rsidP="00BD4F6F">
            <w:pPr>
              <w:rPr>
                <w:lang w:val="en-GB"/>
              </w:rPr>
            </w:pPr>
            <w:r>
              <w:rPr>
                <w:lang w:val="en-GB"/>
              </w:rPr>
              <w:t>20 CHAR</w:t>
            </w:r>
          </w:p>
        </w:tc>
        <w:tc>
          <w:tcPr>
            <w:tcW w:w="1239" w:type="dxa"/>
          </w:tcPr>
          <w:p w:rsidR="00361963" w:rsidRDefault="00361963" w:rsidP="00BD4F6F">
            <w:pPr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  <w:p w:rsidR="00E92E9F" w:rsidRDefault="00E92E9F" w:rsidP="00BD4F6F">
            <w:pPr>
              <w:rPr>
                <w:lang w:val="en-GB"/>
              </w:rPr>
            </w:pPr>
            <w:r>
              <w:rPr>
                <w:lang w:val="en-GB"/>
              </w:rPr>
              <w:t>(Conditional)</w:t>
            </w:r>
          </w:p>
        </w:tc>
      </w:tr>
      <w:tr w:rsidR="00361963" w:rsidTr="00D76C53">
        <w:tc>
          <w:tcPr>
            <w:tcW w:w="3801" w:type="dxa"/>
          </w:tcPr>
          <w:p w:rsidR="00361963" w:rsidRDefault="00361963" w:rsidP="00BD4F6F">
            <w:pPr>
              <w:rPr>
                <w:lang w:val="en-GB"/>
              </w:rPr>
            </w:pPr>
            <w:r>
              <w:rPr>
                <w:lang w:val="en-GB"/>
              </w:rPr>
              <w:t>Email</w:t>
            </w:r>
          </w:p>
        </w:tc>
        <w:tc>
          <w:tcPr>
            <w:tcW w:w="5734" w:type="dxa"/>
          </w:tcPr>
          <w:p w:rsidR="00361963" w:rsidRDefault="00361963" w:rsidP="00BD4F6F">
            <w:pPr>
              <w:rPr>
                <w:lang w:val="en-GB"/>
              </w:rPr>
            </w:pPr>
            <w:r>
              <w:rPr>
                <w:lang w:val="en-GB"/>
              </w:rPr>
              <w:t>Input Field</w:t>
            </w:r>
          </w:p>
          <w:p w:rsidR="00361963" w:rsidRDefault="00361963" w:rsidP="00BD4F6F">
            <w:pPr>
              <w:rPr>
                <w:lang w:val="en-GB"/>
              </w:rPr>
            </w:pPr>
            <w:r>
              <w:rPr>
                <w:lang w:val="en-GB"/>
              </w:rPr>
              <w:t>320 CHAR</w:t>
            </w:r>
          </w:p>
        </w:tc>
        <w:tc>
          <w:tcPr>
            <w:tcW w:w="1239" w:type="dxa"/>
          </w:tcPr>
          <w:p w:rsidR="00361963" w:rsidRDefault="00361963" w:rsidP="00BD4F6F">
            <w:pPr>
              <w:rPr>
                <w:lang w:val="en-GB"/>
              </w:rPr>
            </w:pPr>
            <w:r>
              <w:rPr>
                <w:lang w:val="en-GB"/>
              </w:rPr>
              <w:t>Y</w:t>
            </w:r>
          </w:p>
        </w:tc>
      </w:tr>
      <w:tr w:rsidR="00A43F41" w:rsidTr="00D76C53">
        <w:tc>
          <w:tcPr>
            <w:tcW w:w="3801" w:type="dxa"/>
          </w:tcPr>
          <w:p w:rsidR="00A43F41" w:rsidRDefault="00A43F41" w:rsidP="00BD4F6F">
            <w:pPr>
              <w:rPr>
                <w:lang w:val="en-GB"/>
              </w:rPr>
            </w:pPr>
            <w:r>
              <w:rPr>
                <w:lang w:val="en-GB"/>
              </w:rPr>
              <w:t>Address Line 1</w:t>
            </w:r>
          </w:p>
        </w:tc>
        <w:tc>
          <w:tcPr>
            <w:tcW w:w="5734" w:type="dxa"/>
          </w:tcPr>
          <w:p w:rsidR="00A43F41" w:rsidRDefault="00A43F41" w:rsidP="00BD4F6F">
            <w:pPr>
              <w:rPr>
                <w:lang w:val="en-GB"/>
              </w:rPr>
            </w:pPr>
            <w:r>
              <w:rPr>
                <w:lang w:val="en-GB"/>
              </w:rPr>
              <w:t>Input Field</w:t>
            </w:r>
          </w:p>
          <w:p w:rsidR="00A43F41" w:rsidRDefault="00A43F41" w:rsidP="00BD4F6F">
            <w:pPr>
              <w:rPr>
                <w:lang w:val="en-GB"/>
              </w:rPr>
            </w:pPr>
            <w:r>
              <w:rPr>
                <w:lang w:val="en-GB"/>
              </w:rPr>
              <w:t>100 CHAR</w:t>
            </w:r>
          </w:p>
        </w:tc>
        <w:tc>
          <w:tcPr>
            <w:tcW w:w="1239" w:type="dxa"/>
          </w:tcPr>
          <w:p w:rsidR="00A43F41" w:rsidRDefault="00A43F41" w:rsidP="00BD4F6F">
            <w:pPr>
              <w:rPr>
                <w:lang w:val="en-GB"/>
              </w:rPr>
            </w:pPr>
            <w:r>
              <w:rPr>
                <w:lang w:val="en-GB"/>
              </w:rPr>
              <w:t>Y</w:t>
            </w:r>
          </w:p>
        </w:tc>
      </w:tr>
      <w:tr w:rsidR="00A43F41" w:rsidTr="00D76C53">
        <w:tc>
          <w:tcPr>
            <w:tcW w:w="3801" w:type="dxa"/>
          </w:tcPr>
          <w:p w:rsidR="00A43F41" w:rsidRDefault="00A43F41" w:rsidP="00BD4F6F">
            <w:pPr>
              <w:rPr>
                <w:lang w:val="en-GB"/>
              </w:rPr>
            </w:pPr>
            <w:r>
              <w:rPr>
                <w:lang w:val="en-GB"/>
              </w:rPr>
              <w:t>Address Line 2</w:t>
            </w:r>
          </w:p>
        </w:tc>
        <w:tc>
          <w:tcPr>
            <w:tcW w:w="5734" w:type="dxa"/>
          </w:tcPr>
          <w:p w:rsidR="00A43F41" w:rsidRDefault="00A43F41" w:rsidP="00BD4F6F">
            <w:pPr>
              <w:rPr>
                <w:lang w:val="en-GB"/>
              </w:rPr>
            </w:pPr>
            <w:r>
              <w:rPr>
                <w:lang w:val="en-GB"/>
              </w:rPr>
              <w:t>Input Field</w:t>
            </w:r>
          </w:p>
          <w:p w:rsidR="00A43F41" w:rsidRDefault="00A43F41" w:rsidP="00BD4F6F">
            <w:pPr>
              <w:rPr>
                <w:lang w:val="en-GB"/>
              </w:rPr>
            </w:pPr>
            <w:r>
              <w:rPr>
                <w:lang w:val="en-GB"/>
              </w:rPr>
              <w:t>100 CHAR</w:t>
            </w:r>
          </w:p>
        </w:tc>
        <w:tc>
          <w:tcPr>
            <w:tcW w:w="1239" w:type="dxa"/>
          </w:tcPr>
          <w:p w:rsidR="00A43F41" w:rsidRDefault="00A43F41" w:rsidP="00BD4F6F">
            <w:pPr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</w:tr>
      <w:tr w:rsidR="00A43F41" w:rsidTr="00D76C53">
        <w:tc>
          <w:tcPr>
            <w:tcW w:w="3801" w:type="dxa"/>
          </w:tcPr>
          <w:p w:rsidR="00A43F41" w:rsidRDefault="00A43F41" w:rsidP="00BD4F6F">
            <w:pPr>
              <w:rPr>
                <w:lang w:val="en-GB"/>
              </w:rPr>
            </w:pPr>
            <w:r>
              <w:rPr>
                <w:lang w:val="en-GB"/>
              </w:rPr>
              <w:t>Suburb</w:t>
            </w:r>
            <w:r w:rsidR="00A34DE3">
              <w:rPr>
                <w:lang w:val="en-GB"/>
              </w:rPr>
              <w:t xml:space="preserve"> / City</w:t>
            </w:r>
          </w:p>
        </w:tc>
        <w:tc>
          <w:tcPr>
            <w:tcW w:w="5734" w:type="dxa"/>
          </w:tcPr>
          <w:p w:rsidR="00A43F41" w:rsidRDefault="00A43F41" w:rsidP="00BD4F6F">
            <w:pPr>
              <w:rPr>
                <w:lang w:val="en-GB"/>
              </w:rPr>
            </w:pPr>
            <w:r>
              <w:rPr>
                <w:lang w:val="en-GB"/>
              </w:rPr>
              <w:t>Input Field</w:t>
            </w:r>
          </w:p>
          <w:p w:rsidR="00A43F41" w:rsidRDefault="00A43F41" w:rsidP="00BD4F6F">
            <w:pPr>
              <w:rPr>
                <w:lang w:val="en-GB"/>
              </w:rPr>
            </w:pPr>
            <w:r>
              <w:rPr>
                <w:lang w:val="en-GB"/>
              </w:rPr>
              <w:t>50 CHAR</w:t>
            </w:r>
          </w:p>
        </w:tc>
        <w:tc>
          <w:tcPr>
            <w:tcW w:w="1239" w:type="dxa"/>
          </w:tcPr>
          <w:p w:rsidR="00A43F41" w:rsidRDefault="00A43F41" w:rsidP="00BD4F6F">
            <w:pPr>
              <w:rPr>
                <w:lang w:val="en-GB"/>
              </w:rPr>
            </w:pPr>
            <w:r>
              <w:rPr>
                <w:lang w:val="en-GB"/>
              </w:rPr>
              <w:t>Y</w:t>
            </w:r>
          </w:p>
        </w:tc>
      </w:tr>
      <w:tr w:rsidR="00A43F41" w:rsidTr="00D76C53">
        <w:tc>
          <w:tcPr>
            <w:tcW w:w="3801" w:type="dxa"/>
          </w:tcPr>
          <w:p w:rsidR="00A43F41" w:rsidRDefault="00A43F41" w:rsidP="00BD4F6F">
            <w:pPr>
              <w:rPr>
                <w:lang w:val="en-GB"/>
              </w:rPr>
            </w:pPr>
            <w:r>
              <w:rPr>
                <w:lang w:val="en-GB"/>
              </w:rPr>
              <w:t>State</w:t>
            </w:r>
          </w:p>
        </w:tc>
        <w:tc>
          <w:tcPr>
            <w:tcW w:w="5734" w:type="dxa"/>
          </w:tcPr>
          <w:p w:rsidR="00A43F41" w:rsidRDefault="00A43F41" w:rsidP="00BD4F6F">
            <w:pPr>
              <w:rPr>
                <w:lang w:val="en-GB"/>
              </w:rPr>
            </w:pPr>
            <w:r>
              <w:rPr>
                <w:lang w:val="en-GB"/>
              </w:rPr>
              <w:t>Drop down – Australian States</w:t>
            </w:r>
          </w:p>
          <w:p w:rsidR="00A43F41" w:rsidRDefault="00A43F41" w:rsidP="00BD4F6F">
            <w:pPr>
              <w:rPr>
                <w:lang w:val="en-GB"/>
              </w:rPr>
            </w:pPr>
            <w:r>
              <w:rPr>
                <w:lang w:val="en-GB"/>
              </w:rPr>
              <w:t>Or</w:t>
            </w:r>
          </w:p>
          <w:p w:rsidR="00A43F41" w:rsidRDefault="00A43F41" w:rsidP="00BD4F6F">
            <w:pPr>
              <w:rPr>
                <w:lang w:val="en-GB"/>
              </w:rPr>
            </w:pPr>
            <w:r>
              <w:rPr>
                <w:lang w:val="en-GB"/>
              </w:rPr>
              <w:t>Input Field</w:t>
            </w:r>
          </w:p>
          <w:p w:rsidR="00A43F41" w:rsidRDefault="00A43F41" w:rsidP="00BD4F6F">
            <w:pPr>
              <w:rPr>
                <w:lang w:val="en-GB"/>
              </w:rPr>
            </w:pPr>
            <w:r>
              <w:rPr>
                <w:lang w:val="en-GB"/>
              </w:rPr>
              <w:t>50 CHAR</w:t>
            </w:r>
          </w:p>
        </w:tc>
        <w:tc>
          <w:tcPr>
            <w:tcW w:w="1239" w:type="dxa"/>
          </w:tcPr>
          <w:p w:rsidR="00A43F41" w:rsidRDefault="00A43F41" w:rsidP="00BD4F6F">
            <w:pPr>
              <w:rPr>
                <w:lang w:val="en-GB"/>
              </w:rPr>
            </w:pPr>
            <w:r>
              <w:rPr>
                <w:lang w:val="en-GB"/>
              </w:rPr>
              <w:t>Y</w:t>
            </w:r>
          </w:p>
        </w:tc>
      </w:tr>
      <w:tr w:rsidR="00A43F41" w:rsidTr="00D76C53">
        <w:tc>
          <w:tcPr>
            <w:tcW w:w="3801" w:type="dxa"/>
          </w:tcPr>
          <w:p w:rsidR="00A43F41" w:rsidRDefault="00A43F41" w:rsidP="00BD4F6F">
            <w:pPr>
              <w:rPr>
                <w:lang w:val="en-GB"/>
              </w:rPr>
            </w:pPr>
            <w:r>
              <w:rPr>
                <w:lang w:val="en-GB"/>
              </w:rPr>
              <w:t>Postcode</w:t>
            </w:r>
          </w:p>
          <w:p w:rsidR="00A43F41" w:rsidRDefault="00A43F41" w:rsidP="00BD4F6F">
            <w:pPr>
              <w:rPr>
                <w:lang w:val="en-GB"/>
              </w:rPr>
            </w:pPr>
            <w:r>
              <w:rPr>
                <w:lang w:val="en-GB"/>
              </w:rPr>
              <w:t>Or</w:t>
            </w:r>
          </w:p>
          <w:p w:rsidR="00A43F41" w:rsidRDefault="00A43F41" w:rsidP="00BD4F6F">
            <w:pPr>
              <w:rPr>
                <w:lang w:val="en-GB"/>
              </w:rPr>
            </w:pPr>
            <w:r>
              <w:rPr>
                <w:lang w:val="en-GB"/>
              </w:rPr>
              <w:t>Postcode / Zip Code</w:t>
            </w:r>
          </w:p>
        </w:tc>
        <w:tc>
          <w:tcPr>
            <w:tcW w:w="5734" w:type="dxa"/>
          </w:tcPr>
          <w:p w:rsidR="00A43F41" w:rsidRDefault="00A43F41" w:rsidP="00BD4F6F">
            <w:pPr>
              <w:rPr>
                <w:lang w:val="en-GB"/>
              </w:rPr>
            </w:pPr>
            <w:r>
              <w:rPr>
                <w:lang w:val="en-GB"/>
              </w:rPr>
              <w:t>Input Field</w:t>
            </w:r>
          </w:p>
          <w:p w:rsidR="00A43F41" w:rsidRDefault="00A43F41" w:rsidP="00BD4F6F">
            <w:pPr>
              <w:rPr>
                <w:lang w:val="en-GB"/>
              </w:rPr>
            </w:pPr>
            <w:r>
              <w:rPr>
                <w:lang w:val="en-GB"/>
              </w:rPr>
              <w:t>10 CHAR</w:t>
            </w:r>
          </w:p>
        </w:tc>
        <w:tc>
          <w:tcPr>
            <w:tcW w:w="1239" w:type="dxa"/>
          </w:tcPr>
          <w:p w:rsidR="00A43F41" w:rsidRDefault="00A43F41" w:rsidP="00BD4F6F">
            <w:pPr>
              <w:rPr>
                <w:lang w:val="en-GB"/>
              </w:rPr>
            </w:pPr>
            <w:r>
              <w:rPr>
                <w:lang w:val="en-GB"/>
              </w:rPr>
              <w:t>Y</w:t>
            </w:r>
          </w:p>
        </w:tc>
      </w:tr>
      <w:tr w:rsidR="00A43F41" w:rsidTr="00D76C53">
        <w:tc>
          <w:tcPr>
            <w:tcW w:w="3801" w:type="dxa"/>
          </w:tcPr>
          <w:p w:rsidR="00A43F41" w:rsidRDefault="00A43F41" w:rsidP="00BD4F6F">
            <w:pPr>
              <w:rPr>
                <w:lang w:val="en-GB"/>
              </w:rPr>
            </w:pPr>
            <w:r>
              <w:rPr>
                <w:lang w:val="en-GB"/>
              </w:rPr>
              <w:t>Country</w:t>
            </w:r>
          </w:p>
        </w:tc>
        <w:tc>
          <w:tcPr>
            <w:tcW w:w="5734" w:type="dxa"/>
          </w:tcPr>
          <w:p w:rsidR="00A43F41" w:rsidRDefault="00A43F41" w:rsidP="00BD4F6F">
            <w:pPr>
              <w:rPr>
                <w:lang w:val="en-GB"/>
              </w:rPr>
            </w:pPr>
            <w:r>
              <w:rPr>
                <w:lang w:val="en-GB"/>
              </w:rPr>
              <w:t>Drop-down – Defaulted to Australia.</w:t>
            </w:r>
          </w:p>
          <w:p w:rsidR="00A43F41" w:rsidRDefault="003E34D9" w:rsidP="00BD4F6F">
            <w:pPr>
              <w:rPr>
                <w:lang w:val="en-GB"/>
              </w:rPr>
            </w:pPr>
            <w:r>
              <w:rPr>
                <w:lang w:val="en-GB"/>
              </w:rPr>
              <w:t xml:space="preserve">Values are read from the Country </w:t>
            </w:r>
            <w:proofErr w:type="spellStart"/>
            <w:r>
              <w:rPr>
                <w:lang w:val="en-GB"/>
              </w:rPr>
              <w:t>Webservice</w:t>
            </w:r>
            <w:proofErr w:type="spellEnd"/>
          </w:p>
          <w:p w:rsidR="003E34D9" w:rsidRDefault="003E34D9" w:rsidP="00BD4F6F">
            <w:pPr>
              <w:rPr>
                <w:lang w:val="en-GB"/>
              </w:rPr>
            </w:pPr>
          </w:p>
          <w:p w:rsidR="00A43F41" w:rsidRDefault="00A43F41" w:rsidP="00BD4F6F">
            <w:pPr>
              <w:rPr>
                <w:lang w:val="en-GB"/>
              </w:rPr>
            </w:pPr>
            <w:r>
              <w:rPr>
                <w:lang w:val="en-GB"/>
              </w:rPr>
              <w:t>If they change the country to anything other than Australia, sta</w:t>
            </w:r>
            <w:r w:rsidR="007D3C98">
              <w:rPr>
                <w:lang w:val="en-GB"/>
              </w:rPr>
              <w:t>te is changed to an Input Field (100 CHAR)</w:t>
            </w:r>
            <w:r w:rsidR="004B07C2">
              <w:rPr>
                <w:lang w:val="en-GB"/>
              </w:rPr>
              <w:t>.</w:t>
            </w:r>
          </w:p>
          <w:p w:rsidR="003E34D9" w:rsidRDefault="00A43F41" w:rsidP="00BD4F6F">
            <w:pPr>
              <w:rPr>
                <w:lang w:val="en-GB"/>
              </w:rPr>
            </w:pPr>
            <w:r>
              <w:rPr>
                <w:lang w:val="en-GB"/>
              </w:rPr>
              <w:t>Postcode label changed to Postcode / Zip Code when country is anything other than Australia.</w:t>
            </w:r>
          </w:p>
        </w:tc>
        <w:tc>
          <w:tcPr>
            <w:tcW w:w="1239" w:type="dxa"/>
          </w:tcPr>
          <w:p w:rsidR="00A43F41" w:rsidRDefault="00A43F41" w:rsidP="00BD4F6F">
            <w:pPr>
              <w:rPr>
                <w:lang w:val="en-GB"/>
              </w:rPr>
            </w:pPr>
            <w:r>
              <w:rPr>
                <w:lang w:val="en-GB"/>
              </w:rPr>
              <w:t>Y</w:t>
            </w:r>
          </w:p>
        </w:tc>
      </w:tr>
      <w:tr w:rsidR="00361963" w:rsidTr="00D76C53">
        <w:tc>
          <w:tcPr>
            <w:tcW w:w="3801" w:type="dxa"/>
          </w:tcPr>
          <w:p w:rsidR="00361963" w:rsidRDefault="00375637" w:rsidP="00BD4F6F">
            <w:pPr>
              <w:rPr>
                <w:lang w:val="en-GB"/>
              </w:rPr>
            </w:pPr>
            <w:r>
              <w:rPr>
                <w:lang w:val="en-GB"/>
              </w:rPr>
              <w:t>Privileges</w:t>
            </w:r>
            <w:r w:rsidR="00361963">
              <w:rPr>
                <w:lang w:val="en-GB"/>
              </w:rPr>
              <w:t xml:space="preserve"> Member since</w:t>
            </w:r>
          </w:p>
        </w:tc>
        <w:tc>
          <w:tcPr>
            <w:tcW w:w="5734" w:type="dxa"/>
          </w:tcPr>
          <w:p w:rsidR="00361963" w:rsidRDefault="00361963" w:rsidP="00BD4F6F">
            <w:pPr>
              <w:rPr>
                <w:lang w:val="en-GB"/>
              </w:rPr>
            </w:pPr>
            <w:r>
              <w:rPr>
                <w:lang w:val="en-GB"/>
              </w:rPr>
              <w:t>Label</w:t>
            </w:r>
          </w:p>
          <w:p w:rsidR="00361963" w:rsidRDefault="00361963" w:rsidP="00BD4F6F">
            <w:pPr>
              <w:rPr>
                <w:lang w:val="en-GB"/>
              </w:rPr>
            </w:pPr>
          </w:p>
          <w:p w:rsidR="00361963" w:rsidRDefault="00361963" w:rsidP="00BD4F6F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 xml:space="preserve">Shows the date the </w:t>
            </w:r>
            <w:r w:rsidR="00185225">
              <w:rPr>
                <w:lang w:val="en-GB"/>
              </w:rPr>
              <w:t>Privileges</w:t>
            </w:r>
            <w:r>
              <w:rPr>
                <w:lang w:val="en-GB"/>
              </w:rPr>
              <w:t xml:space="preserve"> Membership started.</w:t>
            </w:r>
          </w:p>
          <w:p w:rsidR="00361963" w:rsidRDefault="00361963" w:rsidP="00BD4F6F">
            <w:pPr>
              <w:rPr>
                <w:lang w:val="en-GB"/>
              </w:rPr>
            </w:pPr>
            <w:r>
              <w:rPr>
                <w:lang w:val="en-GB"/>
              </w:rPr>
              <w:t>For everyone else, this is the date their account was cr</w:t>
            </w:r>
            <w:ins w:id="37" w:author="Andrew.Crawford" w:date="2015-02-12T16:13:00Z">
              <w:r w:rsidR="00236C3C">
                <w:rPr>
                  <w:lang w:val="en-GB"/>
                </w:rPr>
                <w:t>e</w:t>
              </w:r>
            </w:ins>
            <w:r>
              <w:rPr>
                <w:lang w:val="en-GB"/>
              </w:rPr>
              <w:t>ated.</w:t>
            </w:r>
          </w:p>
        </w:tc>
        <w:tc>
          <w:tcPr>
            <w:tcW w:w="1239" w:type="dxa"/>
          </w:tcPr>
          <w:p w:rsidR="00361963" w:rsidRDefault="00361963" w:rsidP="00BD4F6F">
            <w:pPr>
              <w:rPr>
                <w:lang w:val="en-GB"/>
              </w:rPr>
            </w:pPr>
          </w:p>
        </w:tc>
      </w:tr>
      <w:tr w:rsidR="00375637" w:rsidTr="00D76C53">
        <w:tc>
          <w:tcPr>
            <w:tcW w:w="3801" w:type="dxa"/>
          </w:tcPr>
          <w:p w:rsidR="00375637" w:rsidRDefault="00375637" w:rsidP="00BD4F6F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Save Changes</w:t>
            </w:r>
          </w:p>
        </w:tc>
        <w:tc>
          <w:tcPr>
            <w:tcW w:w="5734" w:type="dxa"/>
          </w:tcPr>
          <w:p w:rsidR="00375637" w:rsidRDefault="00375637" w:rsidP="00BD4F6F">
            <w:pPr>
              <w:rPr>
                <w:lang w:val="en-GB"/>
              </w:rPr>
            </w:pPr>
            <w:r>
              <w:rPr>
                <w:lang w:val="en-GB"/>
              </w:rPr>
              <w:t>Button</w:t>
            </w:r>
          </w:p>
        </w:tc>
        <w:tc>
          <w:tcPr>
            <w:tcW w:w="1239" w:type="dxa"/>
          </w:tcPr>
          <w:p w:rsidR="00375637" w:rsidRDefault="00375637" w:rsidP="00BD4F6F">
            <w:pPr>
              <w:rPr>
                <w:lang w:val="en-GB"/>
              </w:rPr>
            </w:pPr>
          </w:p>
        </w:tc>
      </w:tr>
    </w:tbl>
    <w:p w:rsidR="00994AED" w:rsidRPr="006C6856" w:rsidRDefault="00361963" w:rsidP="006C6856">
      <w:r w:rsidRPr="006C6856">
        <w:rPr>
          <w:b/>
        </w:rPr>
        <w:t>Note:</w:t>
      </w:r>
      <w:r w:rsidRPr="006C6856">
        <w:t xml:space="preserve"> The details are prefilled from their membership information. The Mandatory flag and checked is used in case the user removes</w:t>
      </w:r>
      <w:r w:rsidR="00375637" w:rsidRPr="006C6856">
        <w:t xml:space="preserve"> the entry from a Mandatory field.</w:t>
      </w:r>
    </w:p>
    <w:p w:rsidR="00771210" w:rsidRDefault="005E68A1" w:rsidP="003100B0">
      <w:pPr>
        <w:pStyle w:val="Heading2"/>
        <w:tabs>
          <w:tab w:val="num" w:pos="567"/>
        </w:tabs>
        <w:ind w:left="851"/>
      </w:pPr>
      <w:r>
        <w:t xml:space="preserve"> </w:t>
      </w:r>
      <w:bookmarkStart w:id="38" w:name="_Toc411522417"/>
      <w:r w:rsidR="0032460F">
        <w:t xml:space="preserve">Screen </w:t>
      </w:r>
      <w:r w:rsidR="001E2B3E">
        <w:t>Actions</w:t>
      </w:r>
      <w:bookmarkEnd w:id="38"/>
    </w:p>
    <w:tbl>
      <w:tblPr>
        <w:tblStyle w:val="TableGrid"/>
        <w:tblW w:w="10774" w:type="dxa"/>
        <w:tblInd w:w="-743" w:type="dxa"/>
        <w:tblLook w:val="04A0" w:firstRow="1" w:lastRow="0" w:firstColumn="1" w:lastColumn="0" w:noHBand="0" w:noVBand="1"/>
      </w:tblPr>
      <w:tblGrid>
        <w:gridCol w:w="5753"/>
        <w:gridCol w:w="5021"/>
      </w:tblGrid>
      <w:tr w:rsidR="001E2B3E" w:rsidTr="001E2B3E">
        <w:tc>
          <w:tcPr>
            <w:tcW w:w="5753" w:type="dxa"/>
          </w:tcPr>
          <w:p w:rsidR="001E2B3E" w:rsidRPr="001E2B3E" w:rsidRDefault="001E2B3E" w:rsidP="001E2B3E">
            <w:pPr>
              <w:pStyle w:val="ListParagraph"/>
              <w:ind w:left="0"/>
              <w:rPr>
                <w:b/>
                <w:lang w:val="en-GB"/>
              </w:rPr>
            </w:pPr>
            <w:r w:rsidRPr="001E2B3E">
              <w:rPr>
                <w:b/>
                <w:lang w:val="en-GB"/>
              </w:rPr>
              <w:t>Condition</w:t>
            </w:r>
          </w:p>
        </w:tc>
        <w:tc>
          <w:tcPr>
            <w:tcW w:w="5021" w:type="dxa"/>
          </w:tcPr>
          <w:p w:rsidR="001E2B3E" w:rsidRPr="001E2B3E" w:rsidRDefault="001E2B3E" w:rsidP="001E2B3E">
            <w:pPr>
              <w:pStyle w:val="ListParagraph"/>
              <w:ind w:left="0"/>
              <w:rPr>
                <w:b/>
                <w:lang w:val="en-GB"/>
              </w:rPr>
            </w:pPr>
            <w:r w:rsidRPr="001E2B3E">
              <w:rPr>
                <w:b/>
                <w:lang w:val="en-GB"/>
              </w:rPr>
              <w:t>Action</w:t>
            </w:r>
          </w:p>
        </w:tc>
      </w:tr>
      <w:tr w:rsidR="001E2B3E" w:rsidTr="001E2B3E">
        <w:tc>
          <w:tcPr>
            <w:tcW w:w="5753" w:type="dxa"/>
          </w:tcPr>
          <w:p w:rsidR="00375637" w:rsidRDefault="00375637" w:rsidP="00375637">
            <w:pPr>
              <w:pStyle w:val="ListParagraph"/>
              <w:numPr>
                <w:ilvl w:val="0"/>
                <w:numId w:val="18"/>
              </w:numPr>
              <w:rPr>
                <w:lang w:val="en-GB"/>
              </w:rPr>
            </w:pPr>
            <w:r>
              <w:rPr>
                <w:lang w:val="en-GB"/>
              </w:rPr>
              <w:t>User Clicks on Save Changes</w:t>
            </w:r>
          </w:p>
          <w:p w:rsidR="00375637" w:rsidRDefault="00375637" w:rsidP="00375637">
            <w:pPr>
              <w:pStyle w:val="ListParagraph"/>
              <w:numPr>
                <w:ilvl w:val="0"/>
                <w:numId w:val="18"/>
              </w:numPr>
              <w:rPr>
                <w:lang w:val="en-GB"/>
              </w:rPr>
            </w:pPr>
            <w:r>
              <w:rPr>
                <w:lang w:val="en-GB"/>
              </w:rPr>
              <w:t>Mandatory field is missing</w:t>
            </w:r>
            <w:r w:rsidR="00DF5E66">
              <w:rPr>
                <w:lang w:val="en-GB"/>
              </w:rPr>
              <w:t xml:space="preserve"> or incorrect</w:t>
            </w:r>
          </w:p>
          <w:p w:rsidR="001E2B3E" w:rsidRDefault="001E2B3E" w:rsidP="00375637">
            <w:pPr>
              <w:pStyle w:val="ListParagraph"/>
              <w:rPr>
                <w:lang w:val="en-GB"/>
              </w:rPr>
            </w:pPr>
          </w:p>
        </w:tc>
        <w:tc>
          <w:tcPr>
            <w:tcW w:w="5021" w:type="dxa"/>
          </w:tcPr>
          <w:p w:rsidR="001E2B3E" w:rsidRDefault="00FE2FDD" w:rsidP="00007292">
            <w:pPr>
              <w:pStyle w:val="ListParagraph"/>
              <w:numPr>
                <w:ilvl w:val="0"/>
                <w:numId w:val="25"/>
              </w:numPr>
              <w:rPr>
                <w:lang w:val="en-GB"/>
              </w:rPr>
            </w:pPr>
            <w:r>
              <w:rPr>
                <w:lang w:val="en-GB"/>
              </w:rPr>
              <w:t>The message UPDATE_0001 appears as an error with the value ‘</w:t>
            </w:r>
            <w:r w:rsidR="00185225">
              <w:rPr>
                <w:lang w:val="en-GB"/>
              </w:rPr>
              <w:t>$1’ substituted for the missing value.</w:t>
            </w:r>
          </w:p>
          <w:p w:rsidR="00185225" w:rsidRDefault="00185225" w:rsidP="00007292">
            <w:pPr>
              <w:pStyle w:val="ListParagraph"/>
              <w:numPr>
                <w:ilvl w:val="0"/>
                <w:numId w:val="25"/>
              </w:numPr>
              <w:rPr>
                <w:lang w:val="en-GB"/>
              </w:rPr>
            </w:pPr>
            <w:r>
              <w:rPr>
                <w:lang w:val="en-GB"/>
              </w:rPr>
              <w:t>One message will appear per missing mandatory field, so this message may appear multiple times.</w:t>
            </w:r>
          </w:p>
        </w:tc>
      </w:tr>
      <w:tr w:rsidR="00E92E9F" w:rsidTr="001E2B3E">
        <w:tc>
          <w:tcPr>
            <w:tcW w:w="5753" w:type="dxa"/>
          </w:tcPr>
          <w:p w:rsidR="00E92E9F" w:rsidRDefault="00E92E9F" w:rsidP="00BD2760">
            <w:pPr>
              <w:pStyle w:val="ListParagraph"/>
              <w:numPr>
                <w:ilvl w:val="0"/>
                <w:numId w:val="18"/>
              </w:numPr>
              <w:rPr>
                <w:lang w:val="en-GB"/>
              </w:rPr>
            </w:pPr>
            <w:r>
              <w:rPr>
                <w:lang w:val="en-GB"/>
              </w:rPr>
              <w:t xml:space="preserve">User Clicks on Save </w:t>
            </w:r>
            <w:r w:rsidR="0010429E">
              <w:rPr>
                <w:lang w:val="en-GB"/>
              </w:rPr>
              <w:t>Changes</w:t>
            </w:r>
          </w:p>
          <w:p w:rsidR="00E92E9F" w:rsidRDefault="00E92E9F" w:rsidP="00BD2760">
            <w:pPr>
              <w:pStyle w:val="ListParagraph"/>
              <w:numPr>
                <w:ilvl w:val="0"/>
                <w:numId w:val="18"/>
              </w:numPr>
              <w:rPr>
                <w:lang w:val="en-GB"/>
              </w:rPr>
            </w:pPr>
            <w:r>
              <w:rPr>
                <w:lang w:val="en-GB"/>
              </w:rPr>
              <w:t>Mandatory fields filled in.</w:t>
            </w:r>
          </w:p>
          <w:p w:rsidR="00E92E9F" w:rsidRDefault="00E92E9F" w:rsidP="00BD2760">
            <w:pPr>
              <w:pStyle w:val="ListParagraph"/>
              <w:numPr>
                <w:ilvl w:val="0"/>
                <w:numId w:val="18"/>
              </w:numPr>
              <w:rPr>
                <w:lang w:val="en-GB"/>
              </w:rPr>
            </w:pPr>
            <w:r>
              <w:rPr>
                <w:lang w:val="en-GB"/>
              </w:rPr>
              <w:t>Mobile and Home Phone is not filled in.</w:t>
            </w:r>
          </w:p>
        </w:tc>
        <w:tc>
          <w:tcPr>
            <w:tcW w:w="5021" w:type="dxa"/>
          </w:tcPr>
          <w:p w:rsidR="00E92E9F" w:rsidRDefault="00E92E9F" w:rsidP="00BD2760">
            <w:pPr>
              <w:pStyle w:val="ListParagraph"/>
              <w:numPr>
                <w:ilvl w:val="0"/>
                <w:numId w:val="25"/>
              </w:numPr>
              <w:rPr>
                <w:lang w:val="en-GB"/>
              </w:rPr>
            </w:pPr>
            <w:r>
              <w:rPr>
                <w:lang w:val="en-GB"/>
              </w:rPr>
              <w:t>The message UPDATE_0001 appears as an error with the value ‘$1’ substituted for the value ‘Mobile or Home Phone’.</w:t>
            </w:r>
          </w:p>
        </w:tc>
      </w:tr>
      <w:tr w:rsidR="001E2B3E" w:rsidTr="001E2B3E">
        <w:tc>
          <w:tcPr>
            <w:tcW w:w="5753" w:type="dxa"/>
          </w:tcPr>
          <w:p w:rsidR="00D97253" w:rsidRDefault="00D97253" w:rsidP="00D97253">
            <w:pPr>
              <w:pStyle w:val="ListParagraph"/>
              <w:numPr>
                <w:ilvl w:val="0"/>
                <w:numId w:val="20"/>
              </w:numPr>
              <w:rPr>
                <w:lang w:val="en-GB"/>
              </w:rPr>
            </w:pPr>
            <w:r>
              <w:rPr>
                <w:lang w:val="en-GB"/>
              </w:rPr>
              <w:t>User Clicks on Save Change</w:t>
            </w:r>
            <w:r w:rsidR="00DF5E66">
              <w:rPr>
                <w:lang w:val="en-GB"/>
              </w:rPr>
              <w:t>s</w:t>
            </w:r>
          </w:p>
          <w:p w:rsidR="00D97253" w:rsidRDefault="00D97253" w:rsidP="00D97253">
            <w:pPr>
              <w:pStyle w:val="ListParagraph"/>
              <w:numPr>
                <w:ilvl w:val="0"/>
                <w:numId w:val="20"/>
              </w:numPr>
              <w:rPr>
                <w:ins w:id="39" w:author="ilona.charykova" w:date="2015-03-17T13:14:00Z"/>
                <w:lang w:val="en-GB"/>
              </w:rPr>
            </w:pPr>
            <w:r>
              <w:rPr>
                <w:lang w:val="en-GB"/>
              </w:rPr>
              <w:t>All mandatory fields are filled in</w:t>
            </w:r>
            <w:r w:rsidR="00DF5E66">
              <w:rPr>
                <w:lang w:val="en-GB"/>
              </w:rPr>
              <w:t xml:space="preserve"> and correct</w:t>
            </w:r>
          </w:p>
          <w:p w:rsidR="00173CBD" w:rsidRPr="00DD78E6" w:rsidRDefault="00173CBD" w:rsidP="00D97253">
            <w:pPr>
              <w:pStyle w:val="ListParagraph"/>
              <w:numPr>
                <w:ilvl w:val="0"/>
                <w:numId w:val="20"/>
              </w:numPr>
              <w:rPr>
                <w:lang w:val="en-GB"/>
              </w:rPr>
            </w:pPr>
            <w:ins w:id="40" w:author="ilona.charykova" w:date="2015-03-17T13:14:00Z">
              <w:r>
                <w:rPr>
                  <w:lang w:val="en-GB"/>
                </w:rPr>
                <w:t>User type is General Public, Tour-No-Buy, or Employee</w:t>
              </w:r>
            </w:ins>
          </w:p>
          <w:p w:rsidR="00D97253" w:rsidRDefault="00D97253" w:rsidP="00D97253">
            <w:pPr>
              <w:pStyle w:val="ListParagraph"/>
              <w:rPr>
                <w:lang w:val="en-GB"/>
              </w:rPr>
            </w:pPr>
          </w:p>
        </w:tc>
        <w:tc>
          <w:tcPr>
            <w:tcW w:w="5021" w:type="dxa"/>
          </w:tcPr>
          <w:p w:rsidR="001E2B3E" w:rsidRDefault="00DF5E66" w:rsidP="00007292">
            <w:pPr>
              <w:pStyle w:val="ListParagraph"/>
              <w:numPr>
                <w:ilvl w:val="0"/>
                <w:numId w:val="24"/>
              </w:numPr>
              <w:rPr>
                <w:lang w:val="en-GB"/>
              </w:rPr>
            </w:pPr>
            <w:r>
              <w:rPr>
                <w:lang w:val="en-GB"/>
              </w:rPr>
              <w:t>The message UPDATE_0002 appears on the page as an Information message.</w:t>
            </w:r>
          </w:p>
        </w:tc>
      </w:tr>
      <w:tr w:rsidR="00173CBD" w:rsidTr="001E2B3E">
        <w:trPr>
          <w:ins w:id="41" w:author="ilona.charykova" w:date="2015-03-17T13:15:00Z"/>
        </w:trPr>
        <w:tc>
          <w:tcPr>
            <w:tcW w:w="5753" w:type="dxa"/>
          </w:tcPr>
          <w:p w:rsidR="00173CBD" w:rsidRDefault="00173CBD" w:rsidP="00B445BC">
            <w:pPr>
              <w:pStyle w:val="ListParagraph"/>
              <w:numPr>
                <w:ilvl w:val="0"/>
                <w:numId w:val="20"/>
              </w:numPr>
              <w:rPr>
                <w:ins w:id="42" w:author="ilona.charykova" w:date="2015-03-17T13:15:00Z"/>
                <w:lang w:val="en-GB"/>
              </w:rPr>
            </w:pPr>
            <w:ins w:id="43" w:author="ilona.charykova" w:date="2015-03-17T13:15:00Z">
              <w:r>
                <w:rPr>
                  <w:lang w:val="en-GB"/>
                </w:rPr>
                <w:t>User Clicks on Save Changes</w:t>
              </w:r>
            </w:ins>
          </w:p>
          <w:p w:rsidR="00173CBD" w:rsidRDefault="00173CBD" w:rsidP="00B445BC">
            <w:pPr>
              <w:pStyle w:val="ListParagraph"/>
              <w:numPr>
                <w:ilvl w:val="0"/>
                <w:numId w:val="20"/>
              </w:numPr>
              <w:rPr>
                <w:ins w:id="44" w:author="ilona.charykova" w:date="2015-03-17T13:15:00Z"/>
                <w:lang w:val="en-GB"/>
              </w:rPr>
            </w:pPr>
            <w:ins w:id="45" w:author="ilona.charykova" w:date="2015-03-17T13:15:00Z">
              <w:r>
                <w:rPr>
                  <w:lang w:val="en-GB"/>
                </w:rPr>
                <w:t>All mandatory fields are filled in and correct</w:t>
              </w:r>
            </w:ins>
          </w:p>
          <w:p w:rsidR="00173CBD" w:rsidRPr="00DD78E6" w:rsidRDefault="00173CBD" w:rsidP="00B445BC">
            <w:pPr>
              <w:pStyle w:val="ListParagraph"/>
              <w:numPr>
                <w:ilvl w:val="0"/>
                <w:numId w:val="20"/>
              </w:numPr>
              <w:rPr>
                <w:ins w:id="46" w:author="ilona.charykova" w:date="2015-03-17T13:15:00Z"/>
                <w:lang w:val="en-GB"/>
              </w:rPr>
            </w:pPr>
            <w:ins w:id="47" w:author="ilona.charykova" w:date="2015-03-17T13:15:00Z">
              <w:r>
                <w:rPr>
                  <w:lang w:val="en-GB"/>
                </w:rPr>
                <w:t>User type is Owner or Discovery</w:t>
              </w:r>
            </w:ins>
          </w:p>
          <w:p w:rsidR="00173CBD" w:rsidRDefault="00173CBD">
            <w:pPr>
              <w:pStyle w:val="ListParagraph"/>
              <w:rPr>
                <w:ins w:id="48" w:author="ilona.charykova" w:date="2015-03-17T13:15:00Z"/>
                <w:lang w:val="en-GB"/>
              </w:rPr>
              <w:pPrChange w:id="49" w:author="ilona.charykova" w:date="2015-03-17T13:15:00Z">
                <w:pPr>
                  <w:pStyle w:val="ListParagraph"/>
                  <w:numPr>
                    <w:numId w:val="20"/>
                  </w:numPr>
                  <w:ind w:hanging="360"/>
                </w:pPr>
              </w:pPrChange>
            </w:pPr>
          </w:p>
        </w:tc>
        <w:tc>
          <w:tcPr>
            <w:tcW w:w="5021" w:type="dxa"/>
          </w:tcPr>
          <w:p w:rsidR="00173CBD" w:rsidRDefault="00173CBD" w:rsidP="00007292">
            <w:pPr>
              <w:pStyle w:val="ListParagraph"/>
              <w:numPr>
                <w:ilvl w:val="0"/>
                <w:numId w:val="24"/>
              </w:numPr>
              <w:rPr>
                <w:ins w:id="50" w:author="ilona.charykova" w:date="2015-03-17T13:15:00Z"/>
                <w:lang w:val="en-GB"/>
              </w:rPr>
            </w:pPr>
            <w:ins w:id="51" w:author="ilona.charykova" w:date="2015-03-17T13:15:00Z">
              <w:r>
                <w:rPr>
                  <w:lang w:val="en-GB"/>
                </w:rPr>
                <w:t xml:space="preserve">The message </w:t>
              </w:r>
              <w:commentRangeStart w:id="52"/>
              <w:r>
                <w:rPr>
                  <w:lang w:val="en-GB"/>
                </w:rPr>
                <w:t xml:space="preserve">UPDATE_0003 </w:t>
              </w:r>
            </w:ins>
            <w:commentRangeEnd w:id="52"/>
            <w:ins w:id="53" w:author="ilona.charykova" w:date="2015-03-17T13:30:00Z">
              <w:r w:rsidR="0099562C">
                <w:rPr>
                  <w:rStyle w:val="CommentReference"/>
                </w:rPr>
                <w:commentReference w:id="52"/>
              </w:r>
            </w:ins>
            <w:ins w:id="54" w:author="ilona.charykova" w:date="2015-03-17T13:15:00Z">
              <w:r>
                <w:rPr>
                  <w:lang w:val="en-GB"/>
                </w:rPr>
                <w:t>appears on the page as an Information message.</w:t>
              </w:r>
            </w:ins>
          </w:p>
        </w:tc>
      </w:tr>
    </w:tbl>
    <w:p w:rsidR="00E42221" w:rsidRDefault="00E42221" w:rsidP="00F67EC8">
      <w:pPr>
        <w:rPr>
          <w:lang w:val="en-GB"/>
        </w:rPr>
      </w:pPr>
    </w:p>
    <w:p w:rsidR="00E72E7E" w:rsidRDefault="00E72E7E" w:rsidP="00E72E7E">
      <w:pPr>
        <w:pStyle w:val="Heading1"/>
      </w:pPr>
      <w:bookmarkStart w:id="55" w:name="_Toc411522418"/>
      <w:r>
        <w:t>Request Additional Cards</w:t>
      </w:r>
      <w:bookmarkEnd w:id="55"/>
      <w:r>
        <w:t xml:space="preserve"> </w:t>
      </w:r>
    </w:p>
    <w:p w:rsidR="0092511D" w:rsidRDefault="0092511D" w:rsidP="0092511D">
      <w:pPr>
        <w:pStyle w:val="Heading2"/>
      </w:pPr>
      <w:r>
        <w:t xml:space="preserve"> </w:t>
      </w:r>
      <w:bookmarkStart w:id="56" w:name="_Toc411522419"/>
      <w:r>
        <w:t>Introduction</w:t>
      </w:r>
      <w:bookmarkEnd w:id="56"/>
    </w:p>
    <w:p w:rsidR="0092511D" w:rsidRDefault="00A049BC" w:rsidP="0092511D">
      <w:pPr>
        <w:ind w:left="644"/>
        <w:rPr>
          <w:lang w:val="en-GB"/>
        </w:rPr>
      </w:pPr>
      <w:r>
        <w:rPr>
          <w:lang w:val="en-GB"/>
        </w:rPr>
        <w:t>The screen is for both Owners and Non-Owners.</w:t>
      </w:r>
    </w:p>
    <w:p w:rsidR="0092511D" w:rsidRDefault="00A049BC" w:rsidP="0092511D">
      <w:pPr>
        <w:ind w:left="644"/>
        <w:rPr>
          <w:lang w:val="en-GB"/>
        </w:rPr>
      </w:pPr>
      <w:r>
        <w:rPr>
          <w:lang w:val="en-GB"/>
        </w:rPr>
        <w:t>All Privileges members can request additional cards. They can only request them for names against their memberships.</w:t>
      </w:r>
    </w:p>
    <w:p w:rsidR="00A049BC" w:rsidRDefault="00A049BC" w:rsidP="0092511D">
      <w:pPr>
        <w:ind w:left="644"/>
        <w:rPr>
          <w:lang w:val="en-GB"/>
        </w:rPr>
      </w:pPr>
      <w:r>
        <w:rPr>
          <w:lang w:val="en-GB"/>
        </w:rPr>
        <w:t>This means for Owners, they can request them for any other names against their Owner Number.</w:t>
      </w:r>
      <w:r w:rsidR="00F21726">
        <w:rPr>
          <w:lang w:val="en-GB"/>
        </w:rPr>
        <w:t xml:space="preserve"> Discovery Members can </w:t>
      </w:r>
      <w:r w:rsidR="00DC1ED5">
        <w:rPr>
          <w:lang w:val="en-GB"/>
        </w:rPr>
        <w:t xml:space="preserve">also </w:t>
      </w:r>
      <w:r w:rsidR="00F21726">
        <w:rPr>
          <w:lang w:val="en-GB"/>
        </w:rPr>
        <w:t xml:space="preserve">request them for any other names against their Discovery Member Number. </w:t>
      </w:r>
    </w:p>
    <w:p w:rsidR="00A049BC" w:rsidRDefault="00A049BC" w:rsidP="0092511D">
      <w:pPr>
        <w:ind w:left="644"/>
        <w:rPr>
          <w:lang w:val="en-GB"/>
        </w:rPr>
      </w:pPr>
      <w:r>
        <w:rPr>
          <w:lang w:val="en-GB"/>
        </w:rPr>
        <w:t>For Members of the Public and Staff, they can only request them for themselves.</w:t>
      </w:r>
    </w:p>
    <w:p w:rsidR="00A049BC" w:rsidRDefault="00A049BC" w:rsidP="0092511D">
      <w:pPr>
        <w:ind w:left="644"/>
        <w:rPr>
          <w:lang w:val="en-GB"/>
        </w:rPr>
      </w:pPr>
      <w:r>
        <w:rPr>
          <w:lang w:val="en-GB"/>
        </w:rPr>
        <w:t>All members get 1 free additional card request every 12 months.</w:t>
      </w:r>
    </w:p>
    <w:p w:rsidR="00A049BC" w:rsidRDefault="00A049BC" w:rsidP="0092511D">
      <w:pPr>
        <w:ind w:left="644"/>
        <w:rPr>
          <w:lang w:val="en-GB"/>
        </w:rPr>
      </w:pPr>
      <w:r>
        <w:rPr>
          <w:lang w:val="en-GB"/>
        </w:rPr>
        <w:t>After that time, they need to pay for any additional card requests.</w:t>
      </w:r>
    </w:p>
    <w:p w:rsidR="00A049BC" w:rsidRDefault="00A049BC" w:rsidP="0092511D">
      <w:pPr>
        <w:ind w:left="644"/>
        <w:rPr>
          <w:lang w:val="en-GB"/>
        </w:rPr>
      </w:pPr>
      <w:r>
        <w:rPr>
          <w:lang w:val="en-GB"/>
        </w:rPr>
        <w:t xml:space="preserve">There is no other way to handle a </w:t>
      </w:r>
      <w:proofErr w:type="spellStart"/>
      <w:r>
        <w:rPr>
          <w:lang w:val="en-GB"/>
        </w:rPr>
        <w:t>lost</w:t>
      </w:r>
      <w:proofErr w:type="spellEnd"/>
      <w:r>
        <w:rPr>
          <w:lang w:val="en-GB"/>
        </w:rPr>
        <w:t xml:space="preserve"> of replacement card within the system. </w:t>
      </w:r>
    </w:p>
    <w:p w:rsidR="0092511D" w:rsidDel="00B80ABF" w:rsidRDefault="0092511D" w:rsidP="0092511D">
      <w:pPr>
        <w:pStyle w:val="Heading2"/>
        <w:rPr>
          <w:del w:id="57" w:author="Andrew.Crawford" w:date="2015-02-13T12:05:00Z"/>
        </w:rPr>
      </w:pPr>
      <w:bookmarkStart w:id="58" w:name="_Toc411522420"/>
      <w:del w:id="59" w:author="Andrew.Crawford" w:date="2015-02-13T12:05:00Z">
        <w:r w:rsidDel="00B80ABF">
          <w:lastRenderedPageBreak/>
          <w:delText>Screen Access</w:delText>
        </w:r>
        <w:bookmarkEnd w:id="58"/>
      </w:del>
    </w:p>
    <w:p w:rsidR="00D97636" w:rsidRDefault="00D97636" w:rsidP="00D97636">
      <w:pPr>
        <w:pStyle w:val="Heading2"/>
      </w:pPr>
      <w:bookmarkStart w:id="60" w:name="_Toc411522421"/>
      <w:r>
        <w:t>Navigation to Page</w:t>
      </w:r>
      <w:bookmarkEnd w:id="60"/>
    </w:p>
    <w:p w:rsidR="00D97636" w:rsidRPr="00DF38F7" w:rsidRDefault="00D97636" w:rsidP="00D97636">
      <w:pPr>
        <w:pStyle w:val="ListParagraph"/>
        <w:numPr>
          <w:ilvl w:val="0"/>
          <w:numId w:val="27"/>
        </w:numPr>
        <w:ind w:left="709"/>
        <w:rPr>
          <w:lang w:val="en-GB"/>
        </w:rPr>
      </w:pPr>
      <w:r>
        <w:rPr>
          <w:lang w:val="en-GB"/>
        </w:rPr>
        <w:t>Shown when the user selects ‘Request Additional Card’ from the My Account navigation menu.</w:t>
      </w:r>
    </w:p>
    <w:p w:rsidR="00D97636" w:rsidRDefault="00D97636" w:rsidP="00D97636">
      <w:pPr>
        <w:pStyle w:val="Heading2"/>
      </w:pPr>
      <w:r>
        <w:t xml:space="preserve"> </w:t>
      </w:r>
      <w:bookmarkStart w:id="61" w:name="_Toc411522422"/>
      <w:r>
        <w:t>Navigation from Page</w:t>
      </w:r>
      <w:bookmarkEnd w:id="61"/>
    </w:p>
    <w:p w:rsidR="00D97636" w:rsidRDefault="00D97636" w:rsidP="00D97636">
      <w:pPr>
        <w:pStyle w:val="ListParagraph"/>
        <w:numPr>
          <w:ilvl w:val="0"/>
          <w:numId w:val="27"/>
        </w:numPr>
        <w:ind w:left="709"/>
        <w:rPr>
          <w:lang w:val="en-GB"/>
        </w:rPr>
      </w:pPr>
      <w:r>
        <w:rPr>
          <w:lang w:val="en-GB"/>
        </w:rPr>
        <w:t>The user clicks on any link from the Navigation menu</w:t>
      </w:r>
    </w:p>
    <w:p w:rsidR="00D97636" w:rsidRDefault="00D97636" w:rsidP="00D97636">
      <w:pPr>
        <w:pStyle w:val="Heading2"/>
        <w:tabs>
          <w:tab w:val="num" w:pos="993"/>
        </w:tabs>
        <w:ind w:left="709"/>
      </w:pPr>
      <w:r>
        <w:lastRenderedPageBreak/>
        <w:t xml:space="preserve"> </w:t>
      </w:r>
      <w:bookmarkStart w:id="62" w:name="_Toc411522423"/>
      <w:r>
        <w:t>Screen Wireframes</w:t>
      </w:r>
      <w:bookmarkEnd w:id="62"/>
    </w:p>
    <w:p w:rsidR="00C5380A" w:rsidRPr="00F21726" w:rsidRDefault="004C42E1" w:rsidP="00236C3C">
      <w:r>
        <w:rPr>
          <w:noProof/>
          <w:lang w:val="en-US"/>
        </w:rPr>
        <w:drawing>
          <wp:inline distT="0" distB="0" distL="0" distR="0" wp14:anchorId="4702AABF" wp14:editId="4C5D2C04">
            <wp:extent cx="4237355" cy="7274560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7355" cy="727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7636" w:rsidRPr="00DF38F7" w:rsidRDefault="00D97636" w:rsidP="00B202AF">
      <w:pPr>
        <w:pStyle w:val="ListParagraph"/>
        <w:ind w:left="709"/>
        <w:rPr>
          <w:lang w:val="en-GB"/>
        </w:rPr>
      </w:pPr>
    </w:p>
    <w:p w:rsidR="00D97636" w:rsidRPr="004C37D7" w:rsidRDefault="00D97636" w:rsidP="00D97636">
      <w:pPr>
        <w:ind w:left="273"/>
        <w:rPr>
          <w:lang w:val="en-GB"/>
        </w:rPr>
      </w:pPr>
      <w:r>
        <w:rPr>
          <w:b/>
          <w:lang w:val="en-GB"/>
        </w:rPr>
        <w:t xml:space="preserve">Note: </w:t>
      </w:r>
      <w:r>
        <w:rPr>
          <w:lang w:val="en-GB"/>
        </w:rPr>
        <w:t>This is just a rough guide to required fields and basic layout. It is not intended as a final design.</w:t>
      </w:r>
    </w:p>
    <w:p w:rsidR="00D97636" w:rsidRDefault="00D97636" w:rsidP="00D97636">
      <w:pPr>
        <w:pStyle w:val="Heading3"/>
        <w:numPr>
          <w:ilvl w:val="2"/>
          <w:numId w:val="28"/>
        </w:numPr>
        <w:tabs>
          <w:tab w:val="clear" w:pos="720"/>
          <w:tab w:val="num" w:pos="993"/>
        </w:tabs>
        <w:ind w:hanging="294"/>
      </w:pPr>
      <w:bookmarkStart w:id="63" w:name="_Toc411522424"/>
      <w:r>
        <w:lastRenderedPageBreak/>
        <w:t>Screen Fields</w:t>
      </w:r>
      <w:bookmarkEnd w:id="63"/>
    </w:p>
    <w:tbl>
      <w:tblPr>
        <w:tblStyle w:val="TableGrid"/>
        <w:tblW w:w="10774" w:type="dxa"/>
        <w:tblInd w:w="-743" w:type="dxa"/>
        <w:tblLook w:val="04A0" w:firstRow="1" w:lastRow="0" w:firstColumn="1" w:lastColumn="0" w:noHBand="0" w:noVBand="1"/>
      </w:tblPr>
      <w:tblGrid>
        <w:gridCol w:w="3801"/>
        <w:gridCol w:w="5734"/>
        <w:gridCol w:w="1239"/>
      </w:tblGrid>
      <w:tr w:rsidR="00D97636" w:rsidTr="001221CC">
        <w:tc>
          <w:tcPr>
            <w:tcW w:w="3801" w:type="dxa"/>
          </w:tcPr>
          <w:p w:rsidR="00D97636" w:rsidRPr="00771210" w:rsidRDefault="00D97636" w:rsidP="001221CC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Item</w:t>
            </w:r>
          </w:p>
        </w:tc>
        <w:tc>
          <w:tcPr>
            <w:tcW w:w="5734" w:type="dxa"/>
          </w:tcPr>
          <w:p w:rsidR="00D97636" w:rsidRPr="00771210" w:rsidRDefault="00D97636" w:rsidP="001221CC">
            <w:pPr>
              <w:rPr>
                <w:b/>
                <w:lang w:val="en-GB"/>
              </w:rPr>
            </w:pPr>
            <w:r w:rsidRPr="00771210">
              <w:rPr>
                <w:b/>
                <w:lang w:val="en-GB"/>
              </w:rPr>
              <w:t>Type</w:t>
            </w:r>
          </w:p>
        </w:tc>
        <w:tc>
          <w:tcPr>
            <w:tcW w:w="1239" w:type="dxa"/>
          </w:tcPr>
          <w:p w:rsidR="00D97636" w:rsidRPr="00771210" w:rsidRDefault="00D97636" w:rsidP="001221CC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Mandatory</w:t>
            </w:r>
          </w:p>
        </w:tc>
      </w:tr>
      <w:tr w:rsidR="00D97636" w:rsidTr="001221CC">
        <w:tc>
          <w:tcPr>
            <w:tcW w:w="3801" w:type="dxa"/>
          </w:tcPr>
          <w:p w:rsidR="00D97636" w:rsidRPr="00295222" w:rsidRDefault="00D97636" w:rsidP="004C42E1">
            <w:pPr>
              <w:rPr>
                <w:b/>
                <w:lang w:val="en-GB"/>
              </w:rPr>
            </w:pPr>
            <w:r w:rsidRPr="00295222">
              <w:rPr>
                <w:b/>
                <w:lang w:val="en-GB"/>
              </w:rPr>
              <w:t xml:space="preserve">- </w:t>
            </w:r>
            <w:r w:rsidR="004C42E1">
              <w:rPr>
                <w:b/>
                <w:lang w:val="en-GB"/>
              </w:rPr>
              <w:t>Names on Card</w:t>
            </w:r>
            <w:r w:rsidRPr="00295222">
              <w:rPr>
                <w:b/>
                <w:lang w:val="en-GB"/>
              </w:rPr>
              <w:t xml:space="preserve"> -</w:t>
            </w:r>
          </w:p>
        </w:tc>
        <w:tc>
          <w:tcPr>
            <w:tcW w:w="5734" w:type="dxa"/>
          </w:tcPr>
          <w:p w:rsidR="00D97636" w:rsidRDefault="00D97636" w:rsidP="001221CC">
            <w:pPr>
              <w:rPr>
                <w:lang w:val="en-GB"/>
              </w:rPr>
            </w:pPr>
            <w:r>
              <w:rPr>
                <w:lang w:val="en-GB"/>
              </w:rPr>
              <w:t>Label</w:t>
            </w:r>
          </w:p>
          <w:p w:rsidR="00D97636" w:rsidRDefault="00D97636" w:rsidP="001221CC">
            <w:pPr>
              <w:rPr>
                <w:lang w:val="en-GB"/>
              </w:rPr>
            </w:pPr>
          </w:p>
          <w:p w:rsidR="00D97636" w:rsidRDefault="00D97636" w:rsidP="001221CC">
            <w:pPr>
              <w:rPr>
                <w:lang w:val="en-GB"/>
              </w:rPr>
            </w:pPr>
            <w:r>
              <w:rPr>
                <w:lang w:val="en-GB"/>
              </w:rPr>
              <w:t>This shows all Member names that have had a card request</w:t>
            </w:r>
            <w:r w:rsidR="001E303A">
              <w:rPr>
                <w:lang w:val="en-GB"/>
              </w:rPr>
              <w:t>.</w:t>
            </w:r>
          </w:p>
          <w:p w:rsidR="001E303A" w:rsidRDefault="001E303A" w:rsidP="001221CC">
            <w:pPr>
              <w:rPr>
                <w:lang w:val="en-GB"/>
              </w:rPr>
            </w:pPr>
          </w:p>
          <w:p w:rsidR="001E303A" w:rsidRPr="00295222" w:rsidRDefault="001E303A" w:rsidP="00DB694A">
            <w:pPr>
              <w:rPr>
                <w:lang w:val="en-GB"/>
              </w:rPr>
            </w:pPr>
            <w:r>
              <w:rPr>
                <w:lang w:val="en-GB"/>
              </w:rPr>
              <w:t>This shows the full card request history and card issue history</w:t>
            </w:r>
            <w:ins w:id="64" w:author="Andrew.Crawford" w:date="2015-02-12T16:16:00Z">
              <w:r w:rsidR="00DB694A">
                <w:rPr>
                  <w:lang w:val="en-GB"/>
                </w:rPr>
                <w:t xml:space="preserve"> for the last 12 months</w:t>
              </w:r>
            </w:ins>
            <w:del w:id="65" w:author="Andrew.Crawford" w:date="2015-02-12T16:16:00Z">
              <w:r w:rsidDel="00DB694A">
                <w:rPr>
                  <w:lang w:val="en-GB"/>
                </w:rPr>
                <w:delText>.</w:delText>
              </w:r>
            </w:del>
          </w:p>
        </w:tc>
        <w:tc>
          <w:tcPr>
            <w:tcW w:w="1239" w:type="dxa"/>
          </w:tcPr>
          <w:p w:rsidR="00D97636" w:rsidRDefault="00D97636" w:rsidP="001221CC">
            <w:pPr>
              <w:rPr>
                <w:b/>
                <w:lang w:val="en-GB"/>
              </w:rPr>
            </w:pPr>
          </w:p>
        </w:tc>
      </w:tr>
      <w:tr w:rsidR="001E303A" w:rsidTr="001221CC">
        <w:tc>
          <w:tcPr>
            <w:tcW w:w="3801" w:type="dxa"/>
          </w:tcPr>
          <w:p w:rsidR="001E303A" w:rsidRPr="00236C3C" w:rsidRDefault="001E303A" w:rsidP="00236C3C">
            <w:pPr>
              <w:pStyle w:val="ListParagraph"/>
              <w:numPr>
                <w:ilvl w:val="0"/>
                <w:numId w:val="40"/>
              </w:numPr>
              <w:rPr>
                <w:lang w:val="en-GB"/>
              </w:rPr>
            </w:pPr>
            <w:r w:rsidRPr="00365295">
              <w:rPr>
                <w:b/>
                <w:lang w:val="en-GB"/>
              </w:rPr>
              <w:t>- Card Issue Date -</w:t>
            </w:r>
          </w:p>
        </w:tc>
        <w:tc>
          <w:tcPr>
            <w:tcW w:w="5734" w:type="dxa"/>
          </w:tcPr>
          <w:p w:rsidR="001E303A" w:rsidRDefault="001E303A" w:rsidP="00DC1ED5">
            <w:pPr>
              <w:rPr>
                <w:lang w:val="en-GB"/>
              </w:rPr>
            </w:pPr>
            <w:r>
              <w:rPr>
                <w:lang w:val="en-GB"/>
              </w:rPr>
              <w:t>Label</w:t>
            </w:r>
          </w:p>
          <w:p w:rsidR="001E303A" w:rsidRDefault="001E303A" w:rsidP="00DC1ED5">
            <w:pPr>
              <w:rPr>
                <w:lang w:val="en-GB"/>
              </w:rPr>
            </w:pPr>
          </w:p>
          <w:p w:rsidR="001E303A" w:rsidRDefault="001E303A" w:rsidP="00493AE1">
            <w:pPr>
              <w:rPr>
                <w:lang w:val="en-GB"/>
              </w:rPr>
            </w:pPr>
            <w:r>
              <w:rPr>
                <w:lang w:val="en-GB"/>
              </w:rPr>
              <w:t>The date the membership card was issued</w:t>
            </w:r>
            <w:r w:rsidR="00493AE1">
              <w:rPr>
                <w:lang w:val="en-GB"/>
              </w:rPr>
              <w:t>, in chronological order (oldest to most recent)</w:t>
            </w:r>
            <w:r>
              <w:rPr>
                <w:lang w:val="en-GB"/>
              </w:rPr>
              <w:t>. If this is not an additional card, this is the date the Privileges membership was created.</w:t>
            </w:r>
          </w:p>
        </w:tc>
        <w:tc>
          <w:tcPr>
            <w:tcW w:w="1239" w:type="dxa"/>
          </w:tcPr>
          <w:p w:rsidR="001E303A" w:rsidRDefault="001E303A" w:rsidP="001221CC">
            <w:pPr>
              <w:rPr>
                <w:b/>
                <w:lang w:val="en-GB"/>
              </w:rPr>
            </w:pPr>
          </w:p>
        </w:tc>
      </w:tr>
      <w:tr w:rsidR="001E303A" w:rsidTr="001221CC">
        <w:tc>
          <w:tcPr>
            <w:tcW w:w="3801" w:type="dxa"/>
          </w:tcPr>
          <w:p w:rsidR="001E303A" w:rsidRPr="00236C3C" w:rsidDel="00A049BC" w:rsidRDefault="001E303A" w:rsidP="00236C3C">
            <w:pPr>
              <w:pStyle w:val="ListParagraph"/>
              <w:numPr>
                <w:ilvl w:val="0"/>
                <w:numId w:val="40"/>
              </w:numPr>
              <w:rPr>
                <w:b/>
                <w:lang w:val="en-GB"/>
              </w:rPr>
            </w:pPr>
            <w:r w:rsidRPr="00236C3C">
              <w:rPr>
                <w:b/>
                <w:lang w:val="en-GB"/>
              </w:rPr>
              <w:t>Payment Information Message -</w:t>
            </w:r>
          </w:p>
        </w:tc>
        <w:tc>
          <w:tcPr>
            <w:tcW w:w="5734" w:type="dxa"/>
          </w:tcPr>
          <w:p w:rsidR="001E303A" w:rsidRDefault="001E303A" w:rsidP="001221CC">
            <w:pPr>
              <w:rPr>
                <w:lang w:val="en-GB"/>
              </w:rPr>
            </w:pPr>
            <w:r>
              <w:rPr>
                <w:lang w:val="en-GB"/>
              </w:rPr>
              <w:t xml:space="preserve">If the membership type is OWNER </w:t>
            </w:r>
            <w:del w:id="66" w:author="Andrew.Crawford" w:date="2015-02-12T16:18:00Z">
              <w:r w:rsidDel="00382890">
                <w:rPr>
                  <w:lang w:val="en-GB"/>
                </w:rPr>
                <w:delText xml:space="preserve">, </w:delText>
              </w:r>
            </w:del>
            <w:r>
              <w:rPr>
                <w:lang w:val="en-GB"/>
              </w:rPr>
              <w:t>then the cont</w:t>
            </w:r>
            <w:r w:rsidR="002A279B">
              <w:rPr>
                <w:lang w:val="en-GB"/>
              </w:rPr>
              <w:t>ent against message REQUEST_0004</w:t>
            </w:r>
            <w:r>
              <w:rPr>
                <w:lang w:val="en-GB"/>
              </w:rPr>
              <w:t xml:space="preserve"> is shown.</w:t>
            </w:r>
          </w:p>
          <w:p w:rsidR="001E303A" w:rsidRDefault="001E303A" w:rsidP="001221CC">
            <w:pPr>
              <w:rPr>
                <w:lang w:val="en-GB"/>
              </w:rPr>
            </w:pPr>
          </w:p>
          <w:p w:rsidR="001E303A" w:rsidRDefault="001E303A" w:rsidP="001221CC">
            <w:pPr>
              <w:rPr>
                <w:lang w:val="en-GB"/>
              </w:rPr>
            </w:pPr>
            <w:r>
              <w:rPr>
                <w:lang w:val="en-GB"/>
              </w:rPr>
              <w:t>If the membership type is PUBLIC</w:t>
            </w:r>
            <w:r w:rsidR="00493AE1">
              <w:rPr>
                <w:lang w:val="en-GB"/>
              </w:rPr>
              <w:t>, DISCOVERY</w:t>
            </w:r>
            <w:r>
              <w:rPr>
                <w:lang w:val="en-GB"/>
              </w:rPr>
              <w:t xml:space="preserve"> or STAFF, then the content </w:t>
            </w:r>
            <w:r w:rsidR="002A279B">
              <w:rPr>
                <w:lang w:val="en-GB"/>
              </w:rPr>
              <w:t>against message REQUEST_0005</w:t>
            </w:r>
            <w:r>
              <w:rPr>
                <w:lang w:val="en-GB"/>
              </w:rPr>
              <w:t xml:space="preserve"> is shown.</w:t>
            </w:r>
          </w:p>
        </w:tc>
        <w:tc>
          <w:tcPr>
            <w:tcW w:w="1239" w:type="dxa"/>
          </w:tcPr>
          <w:p w:rsidR="001E303A" w:rsidRDefault="001E303A" w:rsidP="001221CC">
            <w:pPr>
              <w:rPr>
                <w:b/>
                <w:lang w:val="en-GB"/>
              </w:rPr>
            </w:pPr>
          </w:p>
        </w:tc>
      </w:tr>
      <w:tr w:rsidR="00D97636" w:rsidTr="001221CC">
        <w:tc>
          <w:tcPr>
            <w:tcW w:w="3801" w:type="dxa"/>
          </w:tcPr>
          <w:p w:rsidR="00D97636" w:rsidRPr="00B202AF" w:rsidRDefault="00A049BC" w:rsidP="001221CC">
            <w:pPr>
              <w:rPr>
                <w:lang w:val="en-GB"/>
              </w:rPr>
            </w:pPr>
            <w:r>
              <w:rPr>
                <w:lang w:val="en-GB"/>
              </w:rPr>
              <w:t xml:space="preserve">Member </w:t>
            </w:r>
            <w:r w:rsidR="00D97636">
              <w:rPr>
                <w:lang w:val="en-GB"/>
              </w:rPr>
              <w:t>Checkbox</w:t>
            </w:r>
          </w:p>
        </w:tc>
        <w:tc>
          <w:tcPr>
            <w:tcW w:w="5734" w:type="dxa"/>
          </w:tcPr>
          <w:p w:rsidR="00D97636" w:rsidRDefault="00D97636" w:rsidP="001221CC">
            <w:pPr>
              <w:rPr>
                <w:lang w:val="en-GB"/>
              </w:rPr>
            </w:pPr>
            <w:r>
              <w:rPr>
                <w:lang w:val="en-GB"/>
              </w:rPr>
              <w:t>Checkbox</w:t>
            </w:r>
          </w:p>
          <w:p w:rsidR="00D97636" w:rsidRDefault="00D97636" w:rsidP="001221CC">
            <w:pPr>
              <w:rPr>
                <w:lang w:val="en-GB"/>
              </w:rPr>
            </w:pPr>
          </w:p>
          <w:p w:rsidR="00D97636" w:rsidRDefault="00D97636" w:rsidP="00A049BC">
            <w:pPr>
              <w:rPr>
                <w:lang w:val="en-GB"/>
              </w:rPr>
            </w:pPr>
            <w:r>
              <w:rPr>
                <w:lang w:val="en-GB"/>
              </w:rPr>
              <w:t xml:space="preserve">Each </w:t>
            </w:r>
            <w:r w:rsidR="00A049BC">
              <w:rPr>
                <w:lang w:val="en-GB"/>
              </w:rPr>
              <w:t xml:space="preserve">member </w:t>
            </w:r>
            <w:r>
              <w:rPr>
                <w:lang w:val="en-GB"/>
              </w:rPr>
              <w:t>associated with the membership is listed with a checkbox to select sending them an additional card.</w:t>
            </w:r>
          </w:p>
          <w:p w:rsidR="00A049BC" w:rsidRDefault="00A049BC" w:rsidP="00A049BC">
            <w:pPr>
              <w:rPr>
                <w:lang w:val="en-GB"/>
              </w:rPr>
            </w:pPr>
          </w:p>
          <w:p w:rsidR="00A049BC" w:rsidRDefault="00A049BC" w:rsidP="00A049BC">
            <w:pPr>
              <w:rPr>
                <w:lang w:val="en-GB"/>
              </w:rPr>
            </w:pPr>
            <w:r>
              <w:rPr>
                <w:lang w:val="en-GB"/>
              </w:rPr>
              <w:t>Multiple members may be shown against here.</w:t>
            </w:r>
          </w:p>
          <w:p w:rsidR="002538D7" w:rsidRDefault="002538D7" w:rsidP="00A049BC">
            <w:pPr>
              <w:rPr>
                <w:lang w:val="en-GB"/>
              </w:rPr>
            </w:pPr>
          </w:p>
          <w:p w:rsidR="002538D7" w:rsidRDefault="002538D7" w:rsidP="002538D7">
            <w:pPr>
              <w:rPr>
                <w:lang w:val="en-GB"/>
              </w:rPr>
            </w:pPr>
            <w:r>
              <w:rPr>
                <w:lang w:val="en-GB"/>
              </w:rPr>
              <w:t>If there is only 1 member name, the checkbox is not shown but the Member Name is still shown.</w:t>
            </w:r>
          </w:p>
        </w:tc>
        <w:tc>
          <w:tcPr>
            <w:tcW w:w="1239" w:type="dxa"/>
          </w:tcPr>
          <w:p w:rsidR="00D97636" w:rsidRDefault="00D97636" w:rsidP="001221CC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Y</w:t>
            </w:r>
          </w:p>
          <w:p w:rsidR="002538D7" w:rsidRPr="00236C3C" w:rsidRDefault="002538D7" w:rsidP="001221CC">
            <w:pPr>
              <w:rPr>
                <w:lang w:val="en-GB"/>
              </w:rPr>
            </w:pPr>
            <w:r w:rsidRPr="00236C3C">
              <w:rPr>
                <w:lang w:val="en-GB"/>
              </w:rPr>
              <w:t>(If Shown)</w:t>
            </w:r>
          </w:p>
        </w:tc>
      </w:tr>
      <w:tr w:rsidR="000A60F5" w:rsidTr="001221CC">
        <w:tc>
          <w:tcPr>
            <w:tcW w:w="3801" w:type="dxa"/>
          </w:tcPr>
          <w:p w:rsidR="000A60F5" w:rsidRPr="00236C3C" w:rsidDel="00A049BC" w:rsidRDefault="000A60F5" w:rsidP="00236C3C">
            <w:pPr>
              <w:pStyle w:val="ListParagraph"/>
              <w:numPr>
                <w:ilvl w:val="0"/>
                <w:numId w:val="40"/>
              </w:numPr>
              <w:rPr>
                <w:b/>
                <w:lang w:val="en-GB"/>
              </w:rPr>
            </w:pPr>
            <w:r w:rsidRPr="00236C3C">
              <w:rPr>
                <w:b/>
                <w:lang w:val="en-GB"/>
              </w:rPr>
              <w:t>Current Address</w:t>
            </w:r>
            <w:r w:rsidR="001E303A" w:rsidRPr="00236C3C">
              <w:rPr>
                <w:b/>
                <w:lang w:val="en-GB"/>
              </w:rPr>
              <w:t xml:space="preserve"> -</w:t>
            </w:r>
          </w:p>
        </w:tc>
        <w:tc>
          <w:tcPr>
            <w:tcW w:w="5734" w:type="dxa"/>
          </w:tcPr>
          <w:p w:rsidR="000A60F5" w:rsidRDefault="000A60F5" w:rsidP="001221CC">
            <w:pPr>
              <w:rPr>
                <w:lang w:val="en-GB"/>
              </w:rPr>
            </w:pPr>
            <w:r>
              <w:rPr>
                <w:lang w:val="en-GB"/>
              </w:rPr>
              <w:t>Label</w:t>
            </w:r>
          </w:p>
          <w:p w:rsidR="000A60F5" w:rsidRDefault="000A60F5" w:rsidP="001221CC">
            <w:pPr>
              <w:rPr>
                <w:lang w:val="en-GB"/>
              </w:rPr>
            </w:pPr>
          </w:p>
          <w:p w:rsidR="000A60F5" w:rsidRDefault="000A60F5" w:rsidP="001221CC">
            <w:pPr>
              <w:rPr>
                <w:lang w:val="en-GB"/>
              </w:rPr>
            </w:pPr>
            <w:r>
              <w:rPr>
                <w:lang w:val="en-GB"/>
              </w:rPr>
              <w:t>This shows the current address against the membership.</w:t>
            </w:r>
          </w:p>
        </w:tc>
        <w:tc>
          <w:tcPr>
            <w:tcW w:w="1239" w:type="dxa"/>
          </w:tcPr>
          <w:p w:rsidR="000A60F5" w:rsidRDefault="000A60F5" w:rsidP="001221CC">
            <w:pPr>
              <w:rPr>
                <w:b/>
                <w:lang w:val="en-GB"/>
              </w:rPr>
            </w:pPr>
          </w:p>
        </w:tc>
      </w:tr>
      <w:tr w:rsidR="00D97636" w:rsidTr="001221CC">
        <w:tc>
          <w:tcPr>
            <w:tcW w:w="3801" w:type="dxa"/>
          </w:tcPr>
          <w:p w:rsidR="00D97636" w:rsidRDefault="00D97636" w:rsidP="00493AE1">
            <w:pPr>
              <w:rPr>
                <w:lang w:val="en-GB"/>
              </w:rPr>
            </w:pPr>
            <w:r>
              <w:rPr>
                <w:lang w:val="en-GB"/>
              </w:rPr>
              <w:t xml:space="preserve">Sent to </w:t>
            </w:r>
            <w:r w:rsidR="00493AE1">
              <w:rPr>
                <w:lang w:val="en-GB"/>
              </w:rPr>
              <w:t xml:space="preserve">Current </w:t>
            </w:r>
            <w:r>
              <w:rPr>
                <w:lang w:val="en-GB"/>
              </w:rPr>
              <w:t>Address</w:t>
            </w:r>
          </w:p>
        </w:tc>
        <w:tc>
          <w:tcPr>
            <w:tcW w:w="5734" w:type="dxa"/>
          </w:tcPr>
          <w:p w:rsidR="00D97636" w:rsidRDefault="00D97636" w:rsidP="001221CC">
            <w:pPr>
              <w:rPr>
                <w:lang w:val="en-GB"/>
              </w:rPr>
            </w:pPr>
            <w:r>
              <w:rPr>
                <w:lang w:val="en-GB"/>
              </w:rPr>
              <w:t>Checkbox – Checked by default</w:t>
            </w:r>
          </w:p>
          <w:p w:rsidR="00D97636" w:rsidRDefault="00D97636" w:rsidP="001221CC">
            <w:pPr>
              <w:rPr>
                <w:lang w:val="en-GB"/>
              </w:rPr>
            </w:pPr>
          </w:p>
          <w:p w:rsidR="00D97636" w:rsidRDefault="00D97636" w:rsidP="001221CC">
            <w:pPr>
              <w:rPr>
                <w:ins w:id="67" w:author="Andrew.Crawford" w:date="2015-02-12T16:19:00Z"/>
                <w:lang w:val="en-GB"/>
              </w:rPr>
            </w:pPr>
            <w:r>
              <w:rPr>
                <w:lang w:val="en-GB"/>
              </w:rPr>
              <w:t>When unchecked, this shows the address input fields to specify an alternate address to send this to.</w:t>
            </w:r>
          </w:p>
          <w:p w:rsidR="00382890" w:rsidRDefault="00382890" w:rsidP="001221CC">
            <w:pPr>
              <w:rPr>
                <w:ins w:id="68" w:author="Andrew.Crawford" w:date="2015-02-12T16:19:00Z"/>
                <w:lang w:val="en-GB"/>
              </w:rPr>
            </w:pPr>
          </w:p>
          <w:p w:rsidR="00382890" w:rsidRDefault="000F0348" w:rsidP="001221CC">
            <w:pPr>
              <w:rPr>
                <w:lang w:val="en-GB"/>
              </w:rPr>
            </w:pPr>
            <w:ins w:id="69" w:author="Andrew.Crawford" w:date="2015-02-12T16:33:00Z">
              <w:r>
                <w:rPr>
                  <w:lang w:val="en-GB"/>
                </w:rPr>
                <w:t>This will also show the message REQUEST_000</w:t>
              </w:r>
            </w:ins>
            <w:ins w:id="70" w:author="Andrew.Crawford" w:date="2015-02-12T16:34:00Z">
              <w:r>
                <w:rPr>
                  <w:lang w:val="en-GB"/>
                </w:rPr>
                <w:t>6</w:t>
              </w:r>
            </w:ins>
            <w:ins w:id="71" w:author="Andrew.Crawford" w:date="2015-02-12T16:35:00Z">
              <w:r w:rsidR="007B17B9">
                <w:rPr>
                  <w:lang w:val="en-GB"/>
                </w:rPr>
                <w:t xml:space="preserve"> as a label above the address.</w:t>
              </w:r>
            </w:ins>
          </w:p>
        </w:tc>
        <w:tc>
          <w:tcPr>
            <w:tcW w:w="1239" w:type="dxa"/>
          </w:tcPr>
          <w:p w:rsidR="00D97636" w:rsidRDefault="00D97636" w:rsidP="001221CC">
            <w:pPr>
              <w:rPr>
                <w:lang w:val="en-GB"/>
              </w:rPr>
            </w:pPr>
          </w:p>
        </w:tc>
      </w:tr>
      <w:tr w:rsidR="00D97636" w:rsidTr="001221CC">
        <w:tc>
          <w:tcPr>
            <w:tcW w:w="3801" w:type="dxa"/>
          </w:tcPr>
          <w:p w:rsidR="00D97636" w:rsidRDefault="00D97636" w:rsidP="001221CC">
            <w:pPr>
              <w:rPr>
                <w:lang w:val="en-GB"/>
              </w:rPr>
            </w:pPr>
            <w:r>
              <w:rPr>
                <w:lang w:val="en-GB"/>
              </w:rPr>
              <w:t>Address Line 1</w:t>
            </w:r>
          </w:p>
        </w:tc>
        <w:tc>
          <w:tcPr>
            <w:tcW w:w="5734" w:type="dxa"/>
          </w:tcPr>
          <w:p w:rsidR="00D97636" w:rsidRDefault="00D97636" w:rsidP="001221CC">
            <w:pPr>
              <w:rPr>
                <w:lang w:val="en-GB"/>
              </w:rPr>
            </w:pPr>
            <w:r>
              <w:rPr>
                <w:lang w:val="en-GB"/>
              </w:rPr>
              <w:t>Input Field</w:t>
            </w:r>
          </w:p>
          <w:p w:rsidR="00D97636" w:rsidRDefault="00D97636" w:rsidP="001221CC">
            <w:pPr>
              <w:rPr>
                <w:lang w:val="en-GB"/>
              </w:rPr>
            </w:pPr>
            <w:r>
              <w:rPr>
                <w:lang w:val="en-GB"/>
              </w:rPr>
              <w:t>100 CHAR</w:t>
            </w:r>
          </w:p>
        </w:tc>
        <w:tc>
          <w:tcPr>
            <w:tcW w:w="1239" w:type="dxa"/>
          </w:tcPr>
          <w:p w:rsidR="00D97636" w:rsidRDefault="00D97636" w:rsidP="001221CC">
            <w:pPr>
              <w:rPr>
                <w:lang w:val="en-GB"/>
              </w:rPr>
            </w:pPr>
            <w:r>
              <w:rPr>
                <w:lang w:val="en-GB"/>
              </w:rPr>
              <w:t>Y</w:t>
            </w:r>
          </w:p>
          <w:p w:rsidR="00D97636" w:rsidRDefault="00D97636" w:rsidP="001221CC">
            <w:pPr>
              <w:rPr>
                <w:lang w:val="en-GB"/>
              </w:rPr>
            </w:pPr>
            <w:r>
              <w:rPr>
                <w:lang w:val="en-GB"/>
              </w:rPr>
              <w:t xml:space="preserve">(When </w:t>
            </w:r>
          </w:p>
          <w:p w:rsidR="00D97636" w:rsidRDefault="00D97636" w:rsidP="001221CC">
            <w:pPr>
              <w:rPr>
                <w:lang w:val="en-GB"/>
              </w:rPr>
            </w:pPr>
            <w:r>
              <w:rPr>
                <w:lang w:val="en-GB"/>
              </w:rPr>
              <w:t>Visible)</w:t>
            </w:r>
          </w:p>
        </w:tc>
      </w:tr>
      <w:tr w:rsidR="00D97636" w:rsidTr="001221CC">
        <w:tc>
          <w:tcPr>
            <w:tcW w:w="3801" w:type="dxa"/>
          </w:tcPr>
          <w:p w:rsidR="00D97636" w:rsidRDefault="00D97636" w:rsidP="001221CC">
            <w:pPr>
              <w:rPr>
                <w:lang w:val="en-GB"/>
              </w:rPr>
            </w:pPr>
            <w:r>
              <w:rPr>
                <w:lang w:val="en-GB"/>
              </w:rPr>
              <w:t>Address Line 2</w:t>
            </w:r>
          </w:p>
        </w:tc>
        <w:tc>
          <w:tcPr>
            <w:tcW w:w="5734" w:type="dxa"/>
          </w:tcPr>
          <w:p w:rsidR="00D97636" w:rsidRDefault="00D97636" w:rsidP="001221CC">
            <w:pPr>
              <w:rPr>
                <w:lang w:val="en-GB"/>
              </w:rPr>
            </w:pPr>
            <w:r>
              <w:rPr>
                <w:lang w:val="en-GB"/>
              </w:rPr>
              <w:t>Input Field</w:t>
            </w:r>
          </w:p>
          <w:p w:rsidR="00D97636" w:rsidRDefault="00D97636" w:rsidP="001221CC">
            <w:pPr>
              <w:rPr>
                <w:lang w:val="en-GB"/>
              </w:rPr>
            </w:pPr>
            <w:r>
              <w:rPr>
                <w:lang w:val="en-GB"/>
              </w:rPr>
              <w:t>100 CHAR</w:t>
            </w:r>
          </w:p>
        </w:tc>
        <w:tc>
          <w:tcPr>
            <w:tcW w:w="1239" w:type="dxa"/>
          </w:tcPr>
          <w:p w:rsidR="00D97636" w:rsidRDefault="00D97636" w:rsidP="001221CC">
            <w:pPr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</w:tr>
      <w:tr w:rsidR="00D97636" w:rsidTr="001221CC">
        <w:tc>
          <w:tcPr>
            <w:tcW w:w="3801" w:type="dxa"/>
          </w:tcPr>
          <w:p w:rsidR="00D97636" w:rsidRDefault="00D97636" w:rsidP="001221CC">
            <w:pPr>
              <w:rPr>
                <w:lang w:val="en-GB"/>
              </w:rPr>
            </w:pPr>
            <w:r>
              <w:rPr>
                <w:lang w:val="en-GB"/>
              </w:rPr>
              <w:t>Suburb / City</w:t>
            </w:r>
          </w:p>
        </w:tc>
        <w:tc>
          <w:tcPr>
            <w:tcW w:w="5734" w:type="dxa"/>
          </w:tcPr>
          <w:p w:rsidR="00D97636" w:rsidRDefault="00D97636" w:rsidP="001221CC">
            <w:pPr>
              <w:rPr>
                <w:lang w:val="en-GB"/>
              </w:rPr>
            </w:pPr>
            <w:r>
              <w:rPr>
                <w:lang w:val="en-GB"/>
              </w:rPr>
              <w:t>Input Field</w:t>
            </w:r>
          </w:p>
          <w:p w:rsidR="00D97636" w:rsidRDefault="00D97636" w:rsidP="001221CC">
            <w:pPr>
              <w:rPr>
                <w:lang w:val="en-GB"/>
              </w:rPr>
            </w:pPr>
            <w:r>
              <w:rPr>
                <w:lang w:val="en-GB"/>
              </w:rPr>
              <w:t>50 CHAR</w:t>
            </w:r>
          </w:p>
        </w:tc>
        <w:tc>
          <w:tcPr>
            <w:tcW w:w="1239" w:type="dxa"/>
          </w:tcPr>
          <w:p w:rsidR="00D97636" w:rsidRDefault="00D97636" w:rsidP="001221CC">
            <w:pPr>
              <w:rPr>
                <w:lang w:val="en-GB"/>
              </w:rPr>
            </w:pPr>
            <w:r>
              <w:rPr>
                <w:lang w:val="en-GB"/>
              </w:rPr>
              <w:t>Y</w:t>
            </w:r>
          </w:p>
          <w:p w:rsidR="00D97636" w:rsidRDefault="00D97636" w:rsidP="001221CC">
            <w:pPr>
              <w:rPr>
                <w:lang w:val="en-GB"/>
              </w:rPr>
            </w:pPr>
            <w:r>
              <w:rPr>
                <w:lang w:val="en-GB"/>
              </w:rPr>
              <w:t>(When Visible)</w:t>
            </w:r>
          </w:p>
        </w:tc>
      </w:tr>
      <w:tr w:rsidR="00D97636" w:rsidTr="001221CC">
        <w:tc>
          <w:tcPr>
            <w:tcW w:w="3801" w:type="dxa"/>
          </w:tcPr>
          <w:p w:rsidR="00D97636" w:rsidRDefault="00D97636" w:rsidP="001221CC">
            <w:pPr>
              <w:rPr>
                <w:lang w:val="en-GB"/>
              </w:rPr>
            </w:pPr>
            <w:r>
              <w:rPr>
                <w:lang w:val="en-GB"/>
              </w:rPr>
              <w:t>State</w:t>
            </w:r>
          </w:p>
        </w:tc>
        <w:tc>
          <w:tcPr>
            <w:tcW w:w="5734" w:type="dxa"/>
          </w:tcPr>
          <w:p w:rsidR="00D97636" w:rsidRDefault="00D97636" w:rsidP="001221CC">
            <w:pPr>
              <w:rPr>
                <w:lang w:val="en-GB"/>
              </w:rPr>
            </w:pPr>
            <w:r>
              <w:rPr>
                <w:lang w:val="en-GB"/>
              </w:rPr>
              <w:t>Drop down – Australian States</w:t>
            </w:r>
          </w:p>
          <w:p w:rsidR="00D97636" w:rsidRDefault="00D97636" w:rsidP="001221CC">
            <w:pPr>
              <w:rPr>
                <w:lang w:val="en-GB"/>
              </w:rPr>
            </w:pPr>
            <w:r>
              <w:rPr>
                <w:lang w:val="en-GB"/>
              </w:rPr>
              <w:t>Or</w:t>
            </w:r>
          </w:p>
          <w:p w:rsidR="00D97636" w:rsidRDefault="00D97636" w:rsidP="001221CC">
            <w:pPr>
              <w:rPr>
                <w:lang w:val="en-GB"/>
              </w:rPr>
            </w:pPr>
            <w:r>
              <w:rPr>
                <w:lang w:val="en-GB"/>
              </w:rPr>
              <w:t>Input Field</w:t>
            </w:r>
          </w:p>
          <w:p w:rsidR="00D97636" w:rsidRDefault="00D97636" w:rsidP="001221CC">
            <w:pPr>
              <w:rPr>
                <w:lang w:val="en-GB"/>
              </w:rPr>
            </w:pPr>
            <w:r>
              <w:rPr>
                <w:lang w:val="en-GB"/>
              </w:rPr>
              <w:t>50 CHAR</w:t>
            </w:r>
          </w:p>
        </w:tc>
        <w:tc>
          <w:tcPr>
            <w:tcW w:w="1239" w:type="dxa"/>
          </w:tcPr>
          <w:p w:rsidR="00D97636" w:rsidRDefault="00D97636" w:rsidP="001221CC">
            <w:pPr>
              <w:rPr>
                <w:lang w:val="en-GB"/>
              </w:rPr>
            </w:pPr>
            <w:r>
              <w:rPr>
                <w:lang w:val="en-GB"/>
              </w:rPr>
              <w:t>Y</w:t>
            </w:r>
          </w:p>
          <w:p w:rsidR="00D97636" w:rsidRDefault="00D97636" w:rsidP="001221CC">
            <w:pPr>
              <w:rPr>
                <w:lang w:val="en-GB"/>
              </w:rPr>
            </w:pPr>
            <w:r>
              <w:rPr>
                <w:lang w:val="en-GB"/>
              </w:rPr>
              <w:t>(When Visible)</w:t>
            </w:r>
          </w:p>
        </w:tc>
      </w:tr>
      <w:tr w:rsidR="00D97636" w:rsidTr="001221CC">
        <w:tc>
          <w:tcPr>
            <w:tcW w:w="3801" w:type="dxa"/>
          </w:tcPr>
          <w:p w:rsidR="00D97636" w:rsidRDefault="00D97636" w:rsidP="001221CC">
            <w:pPr>
              <w:rPr>
                <w:lang w:val="en-GB"/>
              </w:rPr>
            </w:pPr>
            <w:r>
              <w:rPr>
                <w:lang w:val="en-GB"/>
              </w:rPr>
              <w:t>Postcode</w:t>
            </w:r>
          </w:p>
          <w:p w:rsidR="00D97636" w:rsidRDefault="00D97636" w:rsidP="001221CC">
            <w:pPr>
              <w:rPr>
                <w:lang w:val="en-GB"/>
              </w:rPr>
            </w:pPr>
            <w:r>
              <w:rPr>
                <w:lang w:val="en-GB"/>
              </w:rPr>
              <w:t>Or</w:t>
            </w:r>
          </w:p>
          <w:p w:rsidR="00D97636" w:rsidRDefault="00D97636" w:rsidP="001221CC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Postcode / Zip Code</w:t>
            </w:r>
          </w:p>
        </w:tc>
        <w:tc>
          <w:tcPr>
            <w:tcW w:w="5734" w:type="dxa"/>
          </w:tcPr>
          <w:p w:rsidR="00D97636" w:rsidRDefault="00D97636" w:rsidP="001221CC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Input Field</w:t>
            </w:r>
          </w:p>
          <w:p w:rsidR="00D97636" w:rsidRDefault="00D97636" w:rsidP="001221CC">
            <w:pPr>
              <w:rPr>
                <w:lang w:val="en-GB"/>
              </w:rPr>
            </w:pPr>
            <w:r>
              <w:rPr>
                <w:lang w:val="en-GB"/>
              </w:rPr>
              <w:t>10 CHAR</w:t>
            </w:r>
          </w:p>
        </w:tc>
        <w:tc>
          <w:tcPr>
            <w:tcW w:w="1239" w:type="dxa"/>
          </w:tcPr>
          <w:p w:rsidR="00D97636" w:rsidRDefault="00D97636" w:rsidP="001221CC">
            <w:pPr>
              <w:rPr>
                <w:lang w:val="en-GB"/>
              </w:rPr>
            </w:pPr>
            <w:r>
              <w:rPr>
                <w:lang w:val="en-GB"/>
              </w:rPr>
              <w:t>Y</w:t>
            </w:r>
          </w:p>
          <w:p w:rsidR="00D97636" w:rsidRDefault="00D97636" w:rsidP="001221CC">
            <w:pPr>
              <w:rPr>
                <w:lang w:val="en-GB"/>
              </w:rPr>
            </w:pPr>
            <w:r>
              <w:rPr>
                <w:lang w:val="en-GB"/>
              </w:rPr>
              <w:t xml:space="preserve">(When </w:t>
            </w:r>
            <w:r>
              <w:rPr>
                <w:lang w:val="en-GB"/>
              </w:rPr>
              <w:lastRenderedPageBreak/>
              <w:t>Visible)</w:t>
            </w:r>
          </w:p>
        </w:tc>
      </w:tr>
      <w:tr w:rsidR="00D97636" w:rsidTr="001221CC">
        <w:tc>
          <w:tcPr>
            <w:tcW w:w="3801" w:type="dxa"/>
          </w:tcPr>
          <w:p w:rsidR="00D97636" w:rsidRDefault="00D97636" w:rsidP="001221CC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Request Cards</w:t>
            </w:r>
          </w:p>
        </w:tc>
        <w:tc>
          <w:tcPr>
            <w:tcW w:w="5734" w:type="dxa"/>
          </w:tcPr>
          <w:p w:rsidR="00D97636" w:rsidRDefault="00D97636" w:rsidP="001221CC">
            <w:pPr>
              <w:rPr>
                <w:lang w:val="en-GB"/>
              </w:rPr>
            </w:pPr>
            <w:r>
              <w:rPr>
                <w:lang w:val="en-GB"/>
              </w:rPr>
              <w:t>Button</w:t>
            </w:r>
          </w:p>
        </w:tc>
        <w:tc>
          <w:tcPr>
            <w:tcW w:w="1239" w:type="dxa"/>
          </w:tcPr>
          <w:p w:rsidR="00D97636" w:rsidRDefault="00D97636" w:rsidP="001221CC">
            <w:pPr>
              <w:rPr>
                <w:lang w:val="en-GB"/>
              </w:rPr>
            </w:pPr>
          </w:p>
        </w:tc>
      </w:tr>
    </w:tbl>
    <w:p w:rsidR="00D97636" w:rsidRDefault="00D97636" w:rsidP="00D97636">
      <w:pPr>
        <w:pStyle w:val="Heading2"/>
        <w:tabs>
          <w:tab w:val="num" w:pos="567"/>
        </w:tabs>
        <w:ind w:left="851"/>
      </w:pPr>
      <w:r>
        <w:t xml:space="preserve"> </w:t>
      </w:r>
      <w:bookmarkStart w:id="72" w:name="_Toc411522425"/>
      <w:r>
        <w:t>Screen Actions</w:t>
      </w:r>
      <w:bookmarkEnd w:id="72"/>
    </w:p>
    <w:tbl>
      <w:tblPr>
        <w:tblStyle w:val="TableGrid"/>
        <w:tblW w:w="10774" w:type="dxa"/>
        <w:tblInd w:w="-743" w:type="dxa"/>
        <w:tblLook w:val="04A0" w:firstRow="1" w:lastRow="0" w:firstColumn="1" w:lastColumn="0" w:noHBand="0" w:noVBand="1"/>
      </w:tblPr>
      <w:tblGrid>
        <w:gridCol w:w="5753"/>
        <w:gridCol w:w="5021"/>
      </w:tblGrid>
      <w:tr w:rsidR="00D97636" w:rsidTr="001221CC">
        <w:tc>
          <w:tcPr>
            <w:tcW w:w="5753" w:type="dxa"/>
          </w:tcPr>
          <w:p w:rsidR="00D97636" w:rsidRPr="001E2B3E" w:rsidRDefault="00D97636" w:rsidP="001221CC">
            <w:pPr>
              <w:pStyle w:val="ListParagraph"/>
              <w:ind w:left="0"/>
              <w:rPr>
                <w:b/>
                <w:lang w:val="en-GB"/>
              </w:rPr>
            </w:pPr>
            <w:r w:rsidRPr="001E2B3E">
              <w:rPr>
                <w:b/>
                <w:lang w:val="en-GB"/>
              </w:rPr>
              <w:t>Condition</w:t>
            </w:r>
          </w:p>
        </w:tc>
        <w:tc>
          <w:tcPr>
            <w:tcW w:w="5021" w:type="dxa"/>
          </w:tcPr>
          <w:p w:rsidR="00D97636" w:rsidRPr="001E2B3E" w:rsidRDefault="00D97636" w:rsidP="001221CC">
            <w:pPr>
              <w:pStyle w:val="ListParagraph"/>
              <w:ind w:left="0"/>
              <w:rPr>
                <w:b/>
                <w:lang w:val="en-GB"/>
              </w:rPr>
            </w:pPr>
            <w:r w:rsidRPr="001E2B3E">
              <w:rPr>
                <w:b/>
                <w:lang w:val="en-GB"/>
              </w:rPr>
              <w:t>Action</w:t>
            </w:r>
          </w:p>
        </w:tc>
      </w:tr>
      <w:tr w:rsidR="00D97636" w:rsidTr="001221CC">
        <w:tc>
          <w:tcPr>
            <w:tcW w:w="5753" w:type="dxa"/>
          </w:tcPr>
          <w:p w:rsidR="00D97636" w:rsidRDefault="00D97636" w:rsidP="00FA63F0">
            <w:pPr>
              <w:pStyle w:val="ListParagraph"/>
              <w:numPr>
                <w:ilvl w:val="0"/>
                <w:numId w:val="20"/>
              </w:numPr>
              <w:rPr>
                <w:lang w:val="en-GB"/>
              </w:rPr>
            </w:pPr>
            <w:r>
              <w:rPr>
                <w:lang w:val="en-GB"/>
              </w:rPr>
              <w:t xml:space="preserve">The user checks the ‘Sent to </w:t>
            </w:r>
            <w:r w:rsidR="00FA63F0">
              <w:rPr>
                <w:lang w:val="en-GB"/>
              </w:rPr>
              <w:t xml:space="preserve">current address’ </w:t>
            </w:r>
            <w:r>
              <w:rPr>
                <w:lang w:val="en-GB"/>
              </w:rPr>
              <w:t xml:space="preserve">checkbox. </w:t>
            </w:r>
          </w:p>
        </w:tc>
        <w:tc>
          <w:tcPr>
            <w:tcW w:w="5021" w:type="dxa"/>
          </w:tcPr>
          <w:p w:rsidR="00D97636" w:rsidRDefault="00D97636" w:rsidP="001221CC">
            <w:pPr>
              <w:pStyle w:val="ListParagraph"/>
              <w:numPr>
                <w:ilvl w:val="0"/>
                <w:numId w:val="23"/>
              </w:numPr>
              <w:rPr>
                <w:lang w:val="en-GB"/>
              </w:rPr>
            </w:pPr>
            <w:r>
              <w:rPr>
                <w:lang w:val="en-GB"/>
              </w:rPr>
              <w:t>The Address fields are hidden</w:t>
            </w:r>
          </w:p>
        </w:tc>
      </w:tr>
      <w:tr w:rsidR="00D97636" w:rsidTr="001221CC">
        <w:tc>
          <w:tcPr>
            <w:tcW w:w="5753" w:type="dxa"/>
          </w:tcPr>
          <w:p w:rsidR="00D97636" w:rsidRDefault="00D97636" w:rsidP="00FA63F0">
            <w:pPr>
              <w:pStyle w:val="ListParagraph"/>
              <w:numPr>
                <w:ilvl w:val="0"/>
                <w:numId w:val="21"/>
              </w:numPr>
              <w:rPr>
                <w:lang w:val="en-GB"/>
              </w:rPr>
            </w:pPr>
            <w:r>
              <w:rPr>
                <w:lang w:val="en-GB"/>
              </w:rPr>
              <w:t xml:space="preserve">The user unchecks the ‘Sent to </w:t>
            </w:r>
            <w:r w:rsidR="00FA63F0">
              <w:rPr>
                <w:lang w:val="en-GB"/>
              </w:rPr>
              <w:t xml:space="preserve">current address’ </w:t>
            </w:r>
            <w:r>
              <w:rPr>
                <w:lang w:val="en-GB"/>
              </w:rPr>
              <w:t>checkbox</w:t>
            </w:r>
          </w:p>
        </w:tc>
        <w:tc>
          <w:tcPr>
            <w:tcW w:w="5021" w:type="dxa"/>
          </w:tcPr>
          <w:p w:rsidR="00D97636" w:rsidRDefault="00D97636" w:rsidP="001221CC">
            <w:pPr>
              <w:pStyle w:val="ListParagraph"/>
              <w:numPr>
                <w:ilvl w:val="0"/>
                <w:numId w:val="21"/>
              </w:numPr>
              <w:rPr>
                <w:ins w:id="73" w:author="Andrew.Crawford" w:date="2015-02-12T16:35:00Z"/>
                <w:lang w:val="en-GB"/>
              </w:rPr>
            </w:pPr>
            <w:r>
              <w:rPr>
                <w:lang w:val="en-GB"/>
              </w:rPr>
              <w:t>The Address fields are visible.</w:t>
            </w:r>
          </w:p>
          <w:p w:rsidR="007B17B9" w:rsidRDefault="007B17B9" w:rsidP="007B17B9">
            <w:pPr>
              <w:pStyle w:val="ListParagraph"/>
              <w:numPr>
                <w:ilvl w:val="0"/>
                <w:numId w:val="21"/>
              </w:numPr>
              <w:rPr>
                <w:lang w:val="en-GB"/>
              </w:rPr>
            </w:pPr>
            <w:ins w:id="74" w:author="Andrew.Crawford" w:date="2015-02-12T16:35:00Z">
              <w:r>
                <w:rPr>
                  <w:lang w:val="en-GB"/>
                </w:rPr>
                <w:t xml:space="preserve">The message REQUEST_0006 </w:t>
              </w:r>
            </w:ins>
            <w:ins w:id="75" w:author="Andrew.Crawford" w:date="2015-02-12T16:36:00Z">
              <w:r>
                <w:rPr>
                  <w:lang w:val="en-GB"/>
                </w:rPr>
                <w:t>appears under the checkbox.</w:t>
              </w:r>
            </w:ins>
          </w:p>
        </w:tc>
      </w:tr>
      <w:tr w:rsidR="00D97636" w:rsidTr="001221CC">
        <w:tc>
          <w:tcPr>
            <w:tcW w:w="5753" w:type="dxa"/>
          </w:tcPr>
          <w:p w:rsidR="00D97636" w:rsidRDefault="00D97636" w:rsidP="001221CC">
            <w:pPr>
              <w:pStyle w:val="ListParagraph"/>
              <w:numPr>
                <w:ilvl w:val="0"/>
                <w:numId w:val="18"/>
              </w:numPr>
              <w:rPr>
                <w:lang w:val="en-GB"/>
              </w:rPr>
            </w:pPr>
            <w:r>
              <w:rPr>
                <w:lang w:val="en-GB"/>
              </w:rPr>
              <w:t xml:space="preserve">User Clicks on </w:t>
            </w:r>
            <w:r w:rsidR="002538D7">
              <w:rPr>
                <w:lang w:val="en-GB"/>
              </w:rPr>
              <w:t>Request Card</w:t>
            </w:r>
            <w:r w:rsidR="00922EDD">
              <w:rPr>
                <w:lang w:val="en-GB"/>
              </w:rPr>
              <w:t>.</w:t>
            </w:r>
          </w:p>
          <w:p w:rsidR="00806EDF" w:rsidRDefault="00FC2EA8" w:rsidP="001221CC">
            <w:pPr>
              <w:pStyle w:val="ListParagraph"/>
              <w:numPr>
                <w:ilvl w:val="0"/>
                <w:numId w:val="18"/>
              </w:numPr>
              <w:rPr>
                <w:lang w:val="en-GB"/>
              </w:rPr>
            </w:pPr>
            <w:r>
              <w:rPr>
                <w:lang w:val="en-GB"/>
              </w:rPr>
              <w:t xml:space="preserve">Multiple </w:t>
            </w:r>
            <w:r w:rsidR="00806EDF">
              <w:rPr>
                <w:lang w:val="en-GB"/>
              </w:rPr>
              <w:t>Member Checkbox</w:t>
            </w:r>
            <w:r w:rsidR="00FA63F0">
              <w:rPr>
                <w:lang w:val="en-GB"/>
              </w:rPr>
              <w:t>e</w:t>
            </w:r>
            <w:r w:rsidR="00A43206">
              <w:rPr>
                <w:lang w:val="en-GB"/>
              </w:rPr>
              <w:t>s are</w:t>
            </w:r>
            <w:r w:rsidR="00806EDF">
              <w:rPr>
                <w:lang w:val="en-GB"/>
              </w:rPr>
              <w:t xml:space="preserve"> visible</w:t>
            </w:r>
            <w:r w:rsidR="00A43206">
              <w:rPr>
                <w:lang w:val="en-GB"/>
              </w:rPr>
              <w:t>.</w:t>
            </w:r>
          </w:p>
          <w:p w:rsidR="00D97636" w:rsidRDefault="0072534B" w:rsidP="001221CC">
            <w:pPr>
              <w:pStyle w:val="ListParagraph"/>
              <w:numPr>
                <w:ilvl w:val="0"/>
                <w:numId w:val="18"/>
              </w:numPr>
              <w:rPr>
                <w:lang w:val="en-GB"/>
              </w:rPr>
            </w:pPr>
            <w:r>
              <w:rPr>
                <w:lang w:val="en-GB"/>
              </w:rPr>
              <w:t>No names checkboxes are checked</w:t>
            </w:r>
          </w:p>
          <w:p w:rsidR="00D97636" w:rsidRPr="009977F6" w:rsidRDefault="00D97636" w:rsidP="001221CC">
            <w:pPr>
              <w:ind w:left="360"/>
              <w:rPr>
                <w:lang w:val="en-GB"/>
              </w:rPr>
            </w:pPr>
          </w:p>
        </w:tc>
        <w:tc>
          <w:tcPr>
            <w:tcW w:w="5021" w:type="dxa"/>
          </w:tcPr>
          <w:p w:rsidR="00D97636" w:rsidRDefault="00D97636" w:rsidP="001221CC">
            <w:pPr>
              <w:pStyle w:val="ListParagraph"/>
              <w:numPr>
                <w:ilvl w:val="0"/>
                <w:numId w:val="25"/>
              </w:numPr>
              <w:rPr>
                <w:lang w:val="en-GB"/>
              </w:rPr>
            </w:pPr>
            <w:r>
              <w:rPr>
                <w:lang w:val="en-GB"/>
              </w:rPr>
              <w:t>The message REQUEST_0001 appears as an error with the value ‘$1’ substituted f</w:t>
            </w:r>
            <w:r w:rsidR="0072534B">
              <w:rPr>
                <w:lang w:val="en-GB"/>
              </w:rPr>
              <w:t>or the text ‘name’</w:t>
            </w:r>
          </w:p>
          <w:p w:rsidR="00D97636" w:rsidRDefault="00D97636" w:rsidP="00B202AF">
            <w:pPr>
              <w:pStyle w:val="ListParagraph"/>
              <w:rPr>
                <w:lang w:val="en-GB"/>
              </w:rPr>
            </w:pPr>
          </w:p>
        </w:tc>
      </w:tr>
      <w:tr w:rsidR="00195B62" w:rsidTr="001221CC">
        <w:tc>
          <w:tcPr>
            <w:tcW w:w="5753" w:type="dxa"/>
          </w:tcPr>
          <w:p w:rsidR="00195B62" w:rsidRDefault="00195B62" w:rsidP="00195B62">
            <w:pPr>
              <w:pStyle w:val="ListParagraph"/>
              <w:numPr>
                <w:ilvl w:val="0"/>
                <w:numId w:val="18"/>
              </w:numPr>
              <w:rPr>
                <w:lang w:val="en-GB"/>
              </w:rPr>
            </w:pPr>
            <w:r>
              <w:rPr>
                <w:lang w:val="en-GB"/>
              </w:rPr>
              <w:t>4 or More Member names are shown on the screen.</w:t>
            </w:r>
          </w:p>
          <w:p w:rsidR="00195B62" w:rsidRDefault="00195B62" w:rsidP="00195B62">
            <w:pPr>
              <w:pStyle w:val="ListParagraph"/>
              <w:numPr>
                <w:ilvl w:val="0"/>
                <w:numId w:val="18"/>
              </w:numPr>
              <w:rPr>
                <w:lang w:val="en-GB"/>
              </w:rPr>
            </w:pPr>
            <w:r>
              <w:rPr>
                <w:lang w:val="en-GB"/>
              </w:rPr>
              <w:t xml:space="preserve">The user </w:t>
            </w:r>
            <w:r w:rsidR="00947BD0">
              <w:rPr>
                <w:lang w:val="en-GB"/>
              </w:rPr>
              <w:t xml:space="preserve">has </w:t>
            </w:r>
            <w:r>
              <w:rPr>
                <w:lang w:val="en-GB"/>
              </w:rPr>
              <w:t>select</w:t>
            </w:r>
            <w:r w:rsidR="00947BD0">
              <w:rPr>
                <w:lang w:val="en-GB"/>
              </w:rPr>
              <w:t>ed</w:t>
            </w:r>
            <w:r>
              <w:rPr>
                <w:lang w:val="en-GB"/>
              </w:rPr>
              <w:t xml:space="preserve"> 3 member checkbox names.</w:t>
            </w:r>
          </w:p>
          <w:p w:rsidR="00195B62" w:rsidRDefault="00195B62" w:rsidP="00195B62">
            <w:pPr>
              <w:pStyle w:val="ListParagraph"/>
              <w:numPr>
                <w:ilvl w:val="0"/>
                <w:numId w:val="18"/>
              </w:numPr>
              <w:rPr>
                <w:lang w:val="en-GB"/>
              </w:rPr>
            </w:pPr>
            <w:r>
              <w:rPr>
                <w:lang w:val="en-GB"/>
              </w:rPr>
              <w:t>The user then selects a 4</w:t>
            </w:r>
            <w:r w:rsidRPr="00236C3C">
              <w:rPr>
                <w:vertAlign w:val="superscript"/>
                <w:lang w:val="en-GB"/>
              </w:rPr>
              <w:t>th</w:t>
            </w:r>
            <w:r>
              <w:rPr>
                <w:lang w:val="en-GB"/>
              </w:rPr>
              <w:t xml:space="preserve"> member checkbox name</w:t>
            </w:r>
            <w:r w:rsidR="003E7B39">
              <w:rPr>
                <w:lang w:val="en-GB"/>
              </w:rPr>
              <w:t>.</w:t>
            </w:r>
          </w:p>
          <w:p w:rsidR="00195B62" w:rsidRDefault="00195B62" w:rsidP="00236C3C">
            <w:pPr>
              <w:pStyle w:val="ListParagraph"/>
              <w:rPr>
                <w:lang w:val="en-GB"/>
              </w:rPr>
            </w:pPr>
          </w:p>
        </w:tc>
        <w:tc>
          <w:tcPr>
            <w:tcW w:w="5021" w:type="dxa"/>
          </w:tcPr>
          <w:p w:rsidR="00195B62" w:rsidRDefault="00A01B0E" w:rsidP="001221CC">
            <w:pPr>
              <w:pStyle w:val="ListParagraph"/>
              <w:numPr>
                <w:ilvl w:val="0"/>
                <w:numId w:val="25"/>
              </w:numPr>
              <w:rPr>
                <w:lang w:val="en-GB"/>
              </w:rPr>
            </w:pPr>
            <w:r>
              <w:rPr>
                <w:lang w:val="en-GB"/>
              </w:rPr>
              <w:t>The message REQUEST_0002</w:t>
            </w:r>
            <w:r w:rsidR="00195B62">
              <w:rPr>
                <w:lang w:val="en-GB"/>
              </w:rPr>
              <w:t xml:space="preserve"> appears on the screen as an alert.</w:t>
            </w:r>
          </w:p>
          <w:p w:rsidR="00195B62" w:rsidRDefault="00195B62" w:rsidP="001221CC">
            <w:pPr>
              <w:pStyle w:val="ListParagraph"/>
              <w:numPr>
                <w:ilvl w:val="0"/>
                <w:numId w:val="25"/>
              </w:numPr>
              <w:rPr>
                <w:lang w:val="en-GB"/>
              </w:rPr>
            </w:pPr>
            <w:r>
              <w:rPr>
                <w:lang w:val="en-GB"/>
              </w:rPr>
              <w:t>The 4</w:t>
            </w:r>
            <w:r w:rsidRPr="00236C3C">
              <w:rPr>
                <w:vertAlign w:val="superscript"/>
                <w:lang w:val="en-GB"/>
              </w:rPr>
              <w:t>th</w:t>
            </w:r>
            <w:r>
              <w:rPr>
                <w:lang w:val="en-GB"/>
              </w:rPr>
              <w:t xml:space="preserve"> checkbox is not selected.</w:t>
            </w:r>
          </w:p>
        </w:tc>
      </w:tr>
      <w:tr w:rsidR="00D97636" w:rsidTr="001221CC">
        <w:tc>
          <w:tcPr>
            <w:tcW w:w="5753" w:type="dxa"/>
          </w:tcPr>
          <w:p w:rsidR="00D97636" w:rsidRDefault="00D97636" w:rsidP="001221CC">
            <w:pPr>
              <w:pStyle w:val="ListParagraph"/>
              <w:numPr>
                <w:ilvl w:val="0"/>
                <w:numId w:val="21"/>
              </w:numPr>
              <w:rPr>
                <w:lang w:val="en-GB"/>
              </w:rPr>
            </w:pPr>
            <w:r>
              <w:rPr>
                <w:lang w:val="en-GB"/>
              </w:rPr>
              <w:t>User clicks on Request Cards</w:t>
            </w:r>
          </w:p>
          <w:p w:rsidR="00D97636" w:rsidRDefault="00D97636" w:rsidP="001221CC">
            <w:pPr>
              <w:pStyle w:val="ListParagraph"/>
              <w:numPr>
                <w:ilvl w:val="0"/>
                <w:numId w:val="21"/>
              </w:numPr>
              <w:rPr>
                <w:lang w:val="en-GB"/>
              </w:rPr>
            </w:pPr>
            <w:r>
              <w:rPr>
                <w:lang w:val="en-GB"/>
              </w:rPr>
              <w:t>All Mandatory fields are filled in.</w:t>
            </w:r>
          </w:p>
          <w:p w:rsidR="00195B62" w:rsidRDefault="00195B62" w:rsidP="001221CC">
            <w:pPr>
              <w:pStyle w:val="ListParagraph"/>
              <w:numPr>
                <w:ilvl w:val="0"/>
                <w:numId w:val="21"/>
              </w:numPr>
              <w:rPr>
                <w:lang w:val="en-GB"/>
              </w:rPr>
            </w:pPr>
            <w:r>
              <w:rPr>
                <w:lang w:val="en-GB"/>
              </w:rPr>
              <w:t>The Card Request History service returns that this is the first card request within the 12 months.</w:t>
            </w:r>
          </w:p>
          <w:p w:rsidR="00D97636" w:rsidRDefault="00D97636">
            <w:pPr>
              <w:pStyle w:val="ListParagraph"/>
              <w:rPr>
                <w:lang w:val="en-GB"/>
              </w:rPr>
              <w:pPrChange w:id="76" w:author="Andrew.Crawford" w:date="2015-02-13T12:06:00Z">
                <w:pPr>
                  <w:pStyle w:val="ListParagraph"/>
                  <w:numPr>
                    <w:numId w:val="21"/>
                  </w:numPr>
                  <w:ind w:hanging="360"/>
                </w:pPr>
              </w:pPrChange>
            </w:pPr>
          </w:p>
        </w:tc>
        <w:tc>
          <w:tcPr>
            <w:tcW w:w="5021" w:type="dxa"/>
          </w:tcPr>
          <w:p w:rsidR="00D97636" w:rsidRDefault="0072534B" w:rsidP="001221CC">
            <w:pPr>
              <w:pStyle w:val="ListParagraph"/>
              <w:numPr>
                <w:ilvl w:val="0"/>
                <w:numId w:val="22"/>
              </w:numPr>
              <w:rPr>
                <w:lang w:val="en-GB"/>
              </w:rPr>
            </w:pPr>
            <w:r>
              <w:rPr>
                <w:lang w:val="en-GB"/>
              </w:rPr>
              <w:t>The card request web</w:t>
            </w:r>
            <w:r w:rsidR="00195B62">
              <w:rPr>
                <w:lang w:val="en-GB"/>
              </w:rPr>
              <w:t xml:space="preserve"> </w:t>
            </w:r>
            <w:r>
              <w:rPr>
                <w:lang w:val="en-GB"/>
              </w:rPr>
              <w:t>service is called.</w:t>
            </w:r>
          </w:p>
          <w:p w:rsidR="0072534B" w:rsidRDefault="0072534B" w:rsidP="001221CC">
            <w:pPr>
              <w:pStyle w:val="ListParagraph"/>
              <w:numPr>
                <w:ilvl w:val="0"/>
                <w:numId w:val="22"/>
              </w:numPr>
              <w:rPr>
                <w:lang w:val="en-GB"/>
              </w:rPr>
            </w:pPr>
            <w:r>
              <w:rPr>
                <w:lang w:val="en-GB"/>
              </w:rPr>
              <w:t>The screen shows message REQUEST_000</w:t>
            </w:r>
            <w:r w:rsidR="002A279B">
              <w:rPr>
                <w:lang w:val="en-GB"/>
              </w:rPr>
              <w:t>3</w:t>
            </w:r>
            <w:r>
              <w:rPr>
                <w:lang w:val="en-GB"/>
              </w:rPr>
              <w:t xml:space="preserve"> as an information message.</w:t>
            </w:r>
          </w:p>
        </w:tc>
      </w:tr>
      <w:tr w:rsidR="00195B62" w:rsidTr="001221CC">
        <w:tc>
          <w:tcPr>
            <w:tcW w:w="5753" w:type="dxa"/>
          </w:tcPr>
          <w:p w:rsidR="00195B62" w:rsidRDefault="00195B62" w:rsidP="00DC1ED5">
            <w:pPr>
              <w:pStyle w:val="ListParagraph"/>
              <w:numPr>
                <w:ilvl w:val="0"/>
                <w:numId w:val="21"/>
              </w:numPr>
              <w:rPr>
                <w:lang w:val="en-GB"/>
              </w:rPr>
            </w:pPr>
            <w:r>
              <w:rPr>
                <w:lang w:val="en-GB"/>
              </w:rPr>
              <w:t>User clicks on Request Cards</w:t>
            </w:r>
          </w:p>
          <w:p w:rsidR="00195B62" w:rsidRDefault="00195B62" w:rsidP="00DC1ED5">
            <w:pPr>
              <w:pStyle w:val="ListParagraph"/>
              <w:numPr>
                <w:ilvl w:val="0"/>
                <w:numId w:val="21"/>
              </w:numPr>
              <w:rPr>
                <w:lang w:val="en-GB"/>
              </w:rPr>
            </w:pPr>
            <w:r>
              <w:rPr>
                <w:lang w:val="en-GB"/>
              </w:rPr>
              <w:t>All Mandatory fields are filled in.</w:t>
            </w:r>
          </w:p>
          <w:p w:rsidR="00195B62" w:rsidRDefault="00195B62" w:rsidP="00195B62">
            <w:pPr>
              <w:pStyle w:val="ListParagraph"/>
              <w:numPr>
                <w:ilvl w:val="0"/>
                <w:numId w:val="21"/>
              </w:numPr>
              <w:rPr>
                <w:lang w:val="en-GB"/>
              </w:rPr>
            </w:pPr>
            <w:r>
              <w:rPr>
                <w:lang w:val="en-GB"/>
              </w:rPr>
              <w:t>The Card Request History service returns that this is not the first card request within the 12 months.</w:t>
            </w:r>
          </w:p>
          <w:p w:rsidR="00195B62" w:rsidRDefault="00195B62" w:rsidP="00236C3C">
            <w:pPr>
              <w:pStyle w:val="ListParagraph"/>
              <w:rPr>
                <w:lang w:val="en-GB"/>
              </w:rPr>
            </w:pPr>
          </w:p>
        </w:tc>
        <w:tc>
          <w:tcPr>
            <w:tcW w:w="5021" w:type="dxa"/>
          </w:tcPr>
          <w:p w:rsidR="00195B62" w:rsidRDefault="00195B62" w:rsidP="00DC1ED5">
            <w:pPr>
              <w:pStyle w:val="ListParagraph"/>
              <w:numPr>
                <w:ilvl w:val="0"/>
                <w:numId w:val="22"/>
              </w:numPr>
              <w:rPr>
                <w:lang w:val="en-GB"/>
              </w:rPr>
            </w:pPr>
            <w:r>
              <w:rPr>
                <w:lang w:val="en-GB"/>
              </w:rPr>
              <w:t>The user is taken to the external NAB payment gateway page for our account.</w:t>
            </w:r>
          </w:p>
          <w:p w:rsidR="00195B62" w:rsidRDefault="00195B62" w:rsidP="00DC1ED5">
            <w:pPr>
              <w:pStyle w:val="ListParagraph"/>
              <w:numPr>
                <w:ilvl w:val="0"/>
                <w:numId w:val="22"/>
              </w:numPr>
              <w:rPr>
                <w:lang w:val="en-GB"/>
              </w:rPr>
            </w:pPr>
            <w:r>
              <w:rPr>
                <w:lang w:val="en-GB"/>
              </w:rPr>
              <w:t xml:space="preserve">They will be charged once for the </w:t>
            </w:r>
            <w:r w:rsidR="00947BD0">
              <w:rPr>
                <w:lang w:val="en-GB"/>
              </w:rPr>
              <w:t xml:space="preserve">card </w:t>
            </w:r>
            <w:r>
              <w:rPr>
                <w:lang w:val="en-GB"/>
              </w:rPr>
              <w:t>request.</w:t>
            </w:r>
          </w:p>
          <w:p w:rsidR="00947BD0" w:rsidRDefault="00947BD0" w:rsidP="00DC1ED5">
            <w:pPr>
              <w:pStyle w:val="ListParagraph"/>
              <w:numPr>
                <w:ilvl w:val="0"/>
                <w:numId w:val="22"/>
              </w:numPr>
              <w:rPr>
                <w:lang w:val="en-GB"/>
              </w:rPr>
            </w:pPr>
            <w:r>
              <w:rPr>
                <w:lang w:val="en-GB"/>
              </w:rPr>
              <w:t>The payment gateway service handles updating the record with the receipt number and returning to a success screen.</w:t>
            </w:r>
          </w:p>
          <w:p w:rsidR="00195B62" w:rsidRDefault="00195B62" w:rsidP="001221CC">
            <w:pPr>
              <w:pStyle w:val="ListParagraph"/>
              <w:numPr>
                <w:ilvl w:val="0"/>
                <w:numId w:val="22"/>
              </w:numPr>
              <w:rPr>
                <w:lang w:val="en-GB"/>
              </w:rPr>
            </w:pPr>
            <w:r>
              <w:rPr>
                <w:lang w:val="en-GB"/>
              </w:rPr>
              <w:t>The screen shows message REQUEST</w:t>
            </w:r>
            <w:r w:rsidR="002A279B">
              <w:rPr>
                <w:lang w:val="en-GB"/>
              </w:rPr>
              <w:t>_0003</w:t>
            </w:r>
            <w:r w:rsidR="004E6AFF">
              <w:rPr>
                <w:lang w:val="en-GB"/>
              </w:rPr>
              <w:t xml:space="preserve"> as an information message on the success screen shown.</w:t>
            </w:r>
          </w:p>
        </w:tc>
      </w:tr>
    </w:tbl>
    <w:p w:rsidR="00D97636" w:rsidRDefault="00D97636" w:rsidP="00D97636">
      <w:pPr>
        <w:rPr>
          <w:lang w:val="en-GB"/>
        </w:rPr>
      </w:pPr>
    </w:p>
    <w:p w:rsidR="00E72E7E" w:rsidRPr="00E42221" w:rsidRDefault="00E72E7E" w:rsidP="00F67EC8">
      <w:pPr>
        <w:rPr>
          <w:lang w:val="en-GB"/>
        </w:rPr>
      </w:pPr>
    </w:p>
    <w:p w:rsidR="00B46468" w:rsidRDefault="00B46468" w:rsidP="00B46468">
      <w:pPr>
        <w:pStyle w:val="Heading1"/>
        <w:rPr>
          <w:ins w:id="77" w:author="Andrew.Crawford" w:date="2015-02-12T16:36:00Z"/>
        </w:rPr>
      </w:pPr>
      <w:bookmarkStart w:id="78" w:name="_Toc411522426"/>
      <w:ins w:id="79" w:author="Andrew.Crawford" w:date="2015-02-12T16:36:00Z">
        <w:r>
          <w:t xml:space="preserve">Change Password Page – Owners </w:t>
        </w:r>
      </w:ins>
      <w:bookmarkEnd w:id="78"/>
      <w:ins w:id="80" w:author="Andrew.Crawford" w:date="2015-03-16T16:01:00Z">
        <w:r w:rsidR="00E36EFB">
          <w:t>only</w:t>
        </w:r>
      </w:ins>
    </w:p>
    <w:p w:rsidR="00FD6010" w:rsidDel="00913869" w:rsidRDefault="00D24CCB" w:rsidP="00913869">
      <w:pPr>
        <w:rPr>
          <w:del w:id="81" w:author="Andrew.Crawford" w:date="2015-03-16T16:01:00Z"/>
          <w:lang w:val="en-GB"/>
        </w:rPr>
      </w:pPr>
      <w:ins w:id="82" w:author="Andrew.Crawford" w:date="2015-02-12T16:36:00Z">
        <w:r>
          <w:rPr>
            <w:lang w:val="en-GB"/>
          </w:rPr>
          <w:t>This will show a WCM page (which we will supply the link for) when the Member type is OWNER and they click on the Change Password link.</w:t>
        </w:r>
      </w:ins>
      <w:ins w:id="83" w:author="Andrew.Crawford" w:date="2015-03-16T16:01:00Z">
        <w:r w:rsidR="00913869" w:rsidDel="00913869">
          <w:rPr>
            <w:lang w:val="en-GB"/>
          </w:rPr>
          <w:t xml:space="preserve"> </w:t>
        </w:r>
      </w:ins>
    </w:p>
    <w:p w:rsidR="00D41EF2" w:rsidRDefault="00D41EF2" w:rsidP="00D41EF2">
      <w:pPr>
        <w:pStyle w:val="Heading1"/>
      </w:pPr>
      <w:bookmarkStart w:id="84" w:name="_Toc411522427"/>
      <w:r>
        <w:t>Change Password Page</w:t>
      </w:r>
      <w:ins w:id="85" w:author="Andrew.Crawford" w:date="2015-02-12T16:36:00Z">
        <w:r w:rsidR="00B46468">
          <w:t xml:space="preserve"> – </w:t>
        </w:r>
      </w:ins>
      <w:bookmarkEnd w:id="84"/>
      <w:ins w:id="86" w:author="Andrew.Crawford" w:date="2015-03-16T16:01:00Z">
        <w:r w:rsidR="00913869">
          <w:t>Public, Staff and Discovery</w:t>
        </w:r>
      </w:ins>
    </w:p>
    <w:p w:rsidR="00D41EF2" w:rsidRPr="00FD1DC0" w:rsidRDefault="00D41EF2" w:rsidP="00D41EF2">
      <w:pPr>
        <w:pStyle w:val="Heading2"/>
      </w:pPr>
      <w:r>
        <w:t xml:space="preserve"> </w:t>
      </w:r>
      <w:bookmarkStart w:id="87" w:name="_Toc411522428"/>
      <w:r>
        <w:t>Navigation to Page</w:t>
      </w:r>
      <w:bookmarkEnd w:id="87"/>
    </w:p>
    <w:p w:rsidR="00D41EF2" w:rsidRDefault="00D41EF2" w:rsidP="00D41EF2">
      <w:pPr>
        <w:pStyle w:val="ListParagraph"/>
        <w:numPr>
          <w:ilvl w:val="0"/>
          <w:numId w:val="27"/>
        </w:numPr>
        <w:ind w:left="709"/>
        <w:rPr>
          <w:lang w:val="en-GB"/>
        </w:rPr>
      </w:pPr>
      <w:r>
        <w:rPr>
          <w:lang w:val="en-GB"/>
        </w:rPr>
        <w:t>Shown when the user selects ‘Change Password’ from the Navigation Options</w:t>
      </w:r>
    </w:p>
    <w:p w:rsidR="00037BBD" w:rsidRDefault="00EC533E" w:rsidP="00D41EF2">
      <w:pPr>
        <w:pStyle w:val="ListParagraph"/>
        <w:numPr>
          <w:ilvl w:val="0"/>
          <w:numId w:val="27"/>
        </w:numPr>
        <w:ind w:left="709"/>
        <w:rPr>
          <w:lang w:val="en-GB"/>
        </w:rPr>
      </w:pPr>
      <w:r>
        <w:rPr>
          <w:lang w:val="en-GB"/>
        </w:rPr>
        <w:t xml:space="preserve">This page will not be visible to Owners </w:t>
      </w:r>
      <w:del w:id="88" w:author="Andrew.Crawford" w:date="2015-03-16T16:01:00Z">
        <w:r w:rsidDel="00FF2A8E">
          <w:rPr>
            <w:lang w:val="en-GB"/>
          </w:rPr>
          <w:delText xml:space="preserve">and </w:delText>
        </w:r>
      </w:del>
      <w:del w:id="89" w:author="Andrew.Crawford" w:date="2015-03-16T13:55:00Z">
        <w:r w:rsidDel="00911E71">
          <w:rPr>
            <w:lang w:val="en-GB"/>
          </w:rPr>
          <w:delText xml:space="preserve">Discovery </w:delText>
        </w:r>
      </w:del>
      <w:r>
        <w:rPr>
          <w:lang w:val="en-GB"/>
        </w:rPr>
        <w:t>members.</w:t>
      </w:r>
    </w:p>
    <w:p w:rsidR="00D41EF2" w:rsidDel="00913869" w:rsidRDefault="00D41EF2" w:rsidP="00D41EF2">
      <w:pPr>
        <w:pStyle w:val="ListParagraph"/>
        <w:numPr>
          <w:ilvl w:val="0"/>
          <w:numId w:val="27"/>
        </w:numPr>
        <w:ind w:left="709"/>
        <w:rPr>
          <w:del w:id="90" w:author="Andrew.Crawford" w:date="2015-03-16T16:01:00Z"/>
          <w:lang w:val="en-GB"/>
        </w:rPr>
      </w:pPr>
      <w:del w:id="91" w:author="Andrew.Crawford" w:date="2015-03-16T16:01:00Z">
        <w:r w:rsidDel="00913869">
          <w:rPr>
            <w:lang w:val="en-GB"/>
          </w:rPr>
          <w:delText xml:space="preserve">Shown when the user is created and they receive a Change Password email from the Internal New Member process </w:delText>
        </w:r>
      </w:del>
    </w:p>
    <w:p w:rsidR="00D41EF2" w:rsidRDefault="00D41EF2" w:rsidP="00D41EF2">
      <w:pPr>
        <w:pStyle w:val="Heading2"/>
      </w:pPr>
      <w:del w:id="92" w:author="Andrew.Crawford" w:date="2015-03-16T16:01:00Z">
        <w:r w:rsidDel="00913869">
          <w:lastRenderedPageBreak/>
          <w:delText xml:space="preserve"> </w:delText>
        </w:r>
      </w:del>
      <w:bookmarkStart w:id="93" w:name="_Toc411522429"/>
      <w:r>
        <w:t>Navigation from Page</w:t>
      </w:r>
      <w:bookmarkEnd w:id="93"/>
    </w:p>
    <w:p w:rsidR="00D41EF2" w:rsidRDefault="00D41EF2" w:rsidP="00D41EF2">
      <w:pPr>
        <w:pStyle w:val="ListParagraph"/>
        <w:numPr>
          <w:ilvl w:val="0"/>
          <w:numId w:val="14"/>
        </w:numPr>
        <w:rPr>
          <w:lang w:val="en-GB"/>
        </w:rPr>
      </w:pPr>
      <w:r>
        <w:rPr>
          <w:lang w:val="en-GB"/>
        </w:rPr>
        <w:t>A logged in user uses the standard Navigation Options to navigate to another page.</w:t>
      </w:r>
    </w:p>
    <w:p w:rsidR="00D41EF2" w:rsidRDefault="00D41EF2" w:rsidP="00D41EF2">
      <w:pPr>
        <w:pStyle w:val="ListParagraph"/>
        <w:numPr>
          <w:ilvl w:val="0"/>
          <w:numId w:val="14"/>
        </w:numPr>
        <w:rPr>
          <w:lang w:val="en-GB"/>
        </w:rPr>
      </w:pPr>
      <w:r>
        <w:rPr>
          <w:lang w:val="en-GB"/>
        </w:rPr>
        <w:t>A non-logged in user clicks on the ‘</w:t>
      </w:r>
      <w:r w:rsidR="007050DD">
        <w:rPr>
          <w:lang w:val="en-GB"/>
        </w:rPr>
        <w:t>Save’</w:t>
      </w:r>
      <w:r>
        <w:rPr>
          <w:lang w:val="en-GB"/>
        </w:rPr>
        <w:t xml:space="preserve"> button and is taken to the Login page.</w:t>
      </w:r>
    </w:p>
    <w:p w:rsidR="00D41EF2" w:rsidRPr="003F51AC" w:rsidRDefault="00D41EF2" w:rsidP="00D41EF2">
      <w:pPr>
        <w:pStyle w:val="Heading2"/>
        <w:tabs>
          <w:tab w:val="num" w:pos="993"/>
        </w:tabs>
        <w:ind w:left="709"/>
      </w:pPr>
      <w:r>
        <w:t xml:space="preserve"> </w:t>
      </w:r>
      <w:bookmarkStart w:id="94" w:name="_Toc411522430"/>
      <w:r>
        <w:t>Screen Wireframes</w:t>
      </w:r>
      <w:bookmarkEnd w:id="94"/>
    </w:p>
    <w:p w:rsidR="00D41EF2" w:rsidRDefault="00803565" w:rsidP="00D41EF2">
      <w:pPr>
        <w:ind w:left="414" w:firstLine="720"/>
        <w:rPr>
          <w:lang w:val="en-GB"/>
        </w:rPr>
      </w:pPr>
      <w:ins w:id="95" w:author="Andrew.Crawford" w:date="2015-03-16T14:25:00Z">
        <w:r>
          <w:rPr>
            <w:noProof/>
            <w:lang w:val="en-US"/>
          </w:rPr>
          <w:drawing>
            <wp:inline distT="0" distB="0" distL="0" distR="0" wp14:anchorId="2D6E6BFF" wp14:editId="0031E79D">
              <wp:extent cx="4756150" cy="1590040"/>
              <wp:effectExtent l="0" t="0" r="6350" b="0"/>
              <wp:docPr id="2" name="Picture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 noChangeArrowheads="1"/>
                      </pic:cNvPicPr>
                    </pic:nvPicPr>
                    <pic:blipFill>
                      <a:blip r:embed="rId1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756150" cy="15900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  <w:del w:id="96" w:author="Andrew.Crawford" w:date="2015-03-16T14:25:00Z">
        <w:r w:rsidR="00D41EF2" w:rsidDel="00803565">
          <w:rPr>
            <w:noProof/>
            <w:lang w:val="en-US"/>
          </w:rPr>
          <w:drawing>
            <wp:inline distT="0" distB="0" distL="0" distR="0" wp14:anchorId="158F1A93" wp14:editId="2DFB3725">
              <wp:extent cx="4248150" cy="1743075"/>
              <wp:effectExtent l="0" t="0" r="0" b="9525"/>
              <wp:docPr id="19" name="Picture 19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7"/>
                      <pic:cNvPicPr>
                        <a:picLocks noChangeAspect="1" noChangeArrowheads="1"/>
                      </pic:cNvPicPr>
                    </pic:nvPicPr>
                    <pic:blipFill>
                      <a:blip r:embed="rId1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248150" cy="17430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del>
    </w:p>
    <w:p w:rsidR="00D41EF2" w:rsidRPr="004C37D7" w:rsidRDefault="00D41EF2" w:rsidP="00D41EF2">
      <w:pPr>
        <w:ind w:left="273"/>
        <w:rPr>
          <w:lang w:val="en-GB"/>
        </w:rPr>
      </w:pPr>
      <w:r>
        <w:rPr>
          <w:b/>
          <w:lang w:val="en-GB"/>
        </w:rPr>
        <w:t xml:space="preserve">Note: </w:t>
      </w:r>
      <w:r>
        <w:rPr>
          <w:lang w:val="en-GB"/>
        </w:rPr>
        <w:t>This is just a rough guide to required fields and basic layout. It is not intended as a final design</w:t>
      </w:r>
    </w:p>
    <w:p w:rsidR="00D41EF2" w:rsidRDefault="00D41EF2" w:rsidP="00D41EF2">
      <w:pPr>
        <w:pStyle w:val="Heading3"/>
        <w:numPr>
          <w:ilvl w:val="2"/>
          <w:numId w:val="5"/>
        </w:numPr>
        <w:tabs>
          <w:tab w:val="clear" w:pos="720"/>
          <w:tab w:val="num" w:pos="993"/>
        </w:tabs>
        <w:ind w:hanging="294"/>
      </w:pPr>
      <w:bookmarkStart w:id="97" w:name="_Toc411522431"/>
      <w:r>
        <w:t>Screen Fields</w:t>
      </w:r>
      <w:bookmarkEnd w:id="97"/>
    </w:p>
    <w:tbl>
      <w:tblPr>
        <w:tblStyle w:val="TableGrid"/>
        <w:tblW w:w="10774" w:type="dxa"/>
        <w:tblInd w:w="-743" w:type="dxa"/>
        <w:tblLook w:val="04A0" w:firstRow="1" w:lastRow="0" w:firstColumn="1" w:lastColumn="0" w:noHBand="0" w:noVBand="1"/>
      </w:tblPr>
      <w:tblGrid>
        <w:gridCol w:w="3800"/>
        <w:gridCol w:w="5731"/>
        <w:gridCol w:w="1243"/>
      </w:tblGrid>
      <w:tr w:rsidR="00D41EF2" w:rsidTr="005C1C0D">
        <w:tc>
          <w:tcPr>
            <w:tcW w:w="3800" w:type="dxa"/>
          </w:tcPr>
          <w:p w:rsidR="00D41EF2" w:rsidRPr="00771210" w:rsidRDefault="00D41EF2" w:rsidP="00524697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Item</w:t>
            </w:r>
          </w:p>
        </w:tc>
        <w:tc>
          <w:tcPr>
            <w:tcW w:w="5731" w:type="dxa"/>
          </w:tcPr>
          <w:p w:rsidR="00D41EF2" w:rsidRPr="00771210" w:rsidRDefault="00D41EF2" w:rsidP="00524697">
            <w:pPr>
              <w:rPr>
                <w:b/>
                <w:lang w:val="en-GB"/>
              </w:rPr>
            </w:pPr>
            <w:r w:rsidRPr="00771210">
              <w:rPr>
                <w:b/>
                <w:lang w:val="en-GB"/>
              </w:rPr>
              <w:t>Type</w:t>
            </w:r>
          </w:p>
        </w:tc>
        <w:tc>
          <w:tcPr>
            <w:tcW w:w="1243" w:type="dxa"/>
          </w:tcPr>
          <w:p w:rsidR="00D41EF2" w:rsidRPr="00771210" w:rsidRDefault="00D41EF2" w:rsidP="00524697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Mandatory</w:t>
            </w:r>
          </w:p>
        </w:tc>
      </w:tr>
      <w:tr w:rsidR="00F25255" w:rsidTr="005C1C0D">
        <w:trPr>
          <w:ins w:id="98" w:author="Andrew.Crawford" w:date="2015-03-16T14:16:00Z"/>
        </w:trPr>
        <w:tc>
          <w:tcPr>
            <w:tcW w:w="3800" w:type="dxa"/>
          </w:tcPr>
          <w:p w:rsidR="00F25255" w:rsidRDefault="00F25255" w:rsidP="00524697">
            <w:pPr>
              <w:rPr>
                <w:ins w:id="99" w:author="Andrew.Crawford" w:date="2015-03-16T14:16:00Z"/>
                <w:lang w:val="en-GB"/>
              </w:rPr>
            </w:pPr>
            <w:ins w:id="100" w:author="Andrew.Crawford" w:date="2015-03-16T14:16:00Z">
              <w:r>
                <w:rPr>
                  <w:lang w:val="en-GB"/>
                </w:rPr>
                <w:t>Existing Password</w:t>
              </w:r>
            </w:ins>
          </w:p>
        </w:tc>
        <w:tc>
          <w:tcPr>
            <w:tcW w:w="5731" w:type="dxa"/>
          </w:tcPr>
          <w:p w:rsidR="00F25255" w:rsidRDefault="00F25255" w:rsidP="00524697">
            <w:pPr>
              <w:rPr>
                <w:ins w:id="101" w:author="Andrew.Crawford" w:date="2015-03-16T14:16:00Z"/>
                <w:lang w:val="en-GB"/>
              </w:rPr>
            </w:pPr>
            <w:ins w:id="102" w:author="Andrew.Crawford" w:date="2015-03-16T14:16:00Z">
              <w:r>
                <w:rPr>
                  <w:lang w:val="en-GB"/>
                </w:rPr>
                <w:t>Input – Password</w:t>
              </w:r>
            </w:ins>
          </w:p>
          <w:p w:rsidR="00F25255" w:rsidRDefault="00F25255" w:rsidP="00524697">
            <w:pPr>
              <w:rPr>
                <w:ins w:id="103" w:author="Andrew.Crawford" w:date="2015-03-16T14:16:00Z"/>
                <w:lang w:val="en-GB"/>
              </w:rPr>
            </w:pPr>
            <w:ins w:id="104" w:author="Andrew.Crawford" w:date="2015-03-16T14:16:00Z">
              <w:r>
                <w:rPr>
                  <w:lang w:val="en-GB"/>
                </w:rPr>
                <w:t>30 CHAR</w:t>
              </w:r>
            </w:ins>
          </w:p>
        </w:tc>
        <w:tc>
          <w:tcPr>
            <w:tcW w:w="1243" w:type="dxa"/>
          </w:tcPr>
          <w:p w:rsidR="00F25255" w:rsidRPr="001C01C0" w:rsidRDefault="00F25255" w:rsidP="00524697">
            <w:pPr>
              <w:rPr>
                <w:ins w:id="105" w:author="Andrew.Crawford" w:date="2015-03-16T14:16:00Z"/>
                <w:lang w:val="en-GB"/>
              </w:rPr>
            </w:pPr>
            <w:ins w:id="106" w:author="Andrew.Crawford" w:date="2015-03-16T14:16:00Z">
              <w:r>
                <w:rPr>
                  <w:lang w:val="en-GB"/>
                </w:rPr>
                <w:t>Y</w:t>
              </w:r>
            </w:ins>
          </w:p>
        </w:tc>
      </w:tr>
      <w:tr w:rsidR="00D41EF2" w:rsidTr="005C1C0D">
        <w:tc>
          <w:tcPr>
            <w:tcW w:w="3800" w:type="dxa"/>
          </w:tcPr>
          <w:p w:rsidR="00D41EF2" w:rsidRPr="001C01C0" w:rsidRDefault="00D41EF2" w:rsidP="00524697">
            <w:pPr>
              <w:rPr>
                <w:lang w:val="en-GB"/>
              </w:rPr>
            </w:pPr>
            <w:r>
              <w:rPr>
                <w:lang w:val="en-GB"/>
              </w:rPr>
              <w:t xml:space="preserve">Enter </w:t>
            </w:r>
            <w:ins w:id="107" w:author="ilona.charykova" w:date="2015-03-17T09:14:00Z">
              <w:r w:rsidR="00317F87">
                <w:rPr>
                  <w:lang w:val="en-GB"/>
                </w:rPr>
                <w:t xml:space="preserve">New </w:t>
              </w:r>
            </w:ins>
            <w:r>
              <w:rPr>
                <w:lang w:val="en-GB"/>
              </w:rPr>
              <w:t>Password</w:t>
            </w:r>
          </w:p>
        </w:tc>
        <w:tc>
          <w:tcPr>
            <w:tcW w:w="5731" w:type="dxa"/>
          </w:tcPr>
          <w:p w:rsidR="00D41EF2" w:rsidRDefault="00D41EF2" w:rsidP="00524697">
            <w:pPr>
              <w:rPr>
                <w:lang w:val="en-GB"/>
              </w:rPr>
            </w:pPr>
            <w:r>
              <w:rPr>
                <w:lang w:val="en-GB"/>
              </w:rPr>
              <w:t>Input – Password</w:t>
            </w:r>
          </w:p>
          <w:p w:rsidR="00185225" w:rsidRPr="001C01C0" w:rsidRDefault="00C47446" w:rsidP="00524697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  <w:r w:rsidR="00185225">
              <w:rPr>
                <w:lang w:val="en-GB"/>
              </w:rPr>
              <w:t>0 CHAR</w:t>
            </w:r>
          </w:p>
        </w:tc>
        <w:tc>
          <w:tcPr>
            <w:tcW w:w="1243" w:type="dxa"/>
          </w:tcPr>
          <w:p w:rsidR="00D41EF2" w:rsidRPr="001C01C0" w:rsidRDefault="00D41EF2" w:rsidP="00524697">
            <w:pPr>
              <w:rPr>
                <w:lang w:val="en-GB"/>
              </w:rPr>
            </w:pPr>
            <w:r w:rsidRPr="001C01C0">
              <w:rPr>
                <w:lang w:val="en-GB"/>
              </w:rPr>
              <w:t>Y</w:t>
            </w:r>
          </w:p>
        </w:tc>
      </w:tr>
      <w:tr w:rsidR="00D41EF2" w:rsidTr="005C1C0D">
        <w:tc>
          <w:tcPr>
            <w:tcW w:w="3800" w:type="dxa"/>
          </w:tcPr>
          <w:p w:rsidR="00D41EF2" w:rsidRPr="001C01C0" w:rsidRDefault="00D41EF2" w:rsidP="00524697">
            <w:pPr>
              <w:rPr>
                <w:lang w:val="en-GB"/>
              </w:rPr>
            </w:pPr>
            <w:r>
              <w:rPr>
                <w:lang w:val="en-GB"/>
              </w:rPr>
              <w:t xml:space="preserve">Confirm </w:t>
            </w:r>
            <w:ins w:id="108" w:author="ilona.charykova" w:date="2015-03-17T09:14:00Z">
              <w:r w:rsidR="00317F87">
                <w:rPr>
                  <w:lang w:val="en-GB"/>
                </w:rPr>
                <w:t xml:space="preserve">New </w:t>
              </w:r>
            </w:ins>
            <w:r>
              <w:rPr>
                <w:lang w:val="en-GB"/>
              </w:rPr>
              <w:t>Password</w:t>
            </w:r>
          </w:p>
        </w:tc>
        <w:tc>
          <w:tcPr>
            <w:tcW w:w="5731" w:type="dxa"/>
          </w:tcPr>
          <w:p w:rsidR="00D41EF2" w:rsidRDefault="00D41EF2" w:rsidP="00524697">
            <w:pPr>
              <w:rPr>
                <w:lang w:val="en-GB"/>
              </w:rPr>
            </w:pPr>
            <w:r>
              <w:rPr>
                <w:lang w:val="en-GB"/>
              </w:rPr>
              <w:t>Input – Password</w:t>
            </w:r>
          </w:p>
          <w:p w:rsidR="00185225" w:rsidRPr="001C01C0" w:rsidRDefault="00C47446" w:rsidP="00524697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  <w:r w:rsidR="00185225">
              <w:rPr>
                <w:lang w:val="en-GB"/>
              </w:rPr>
              <w:t>0 CHAR</w:t>
            </w:r>
          </w:p>
        </w:tc>
        <w:tc>
          <w:tcPr>
            <w:tcW w:w="1243" w:type="dxa"/>
          </w:tcPr>
          <w:p w:rsidR="00D41EF2" w:rsidRPr="001C01C0" w:rsidRDefault="00D41EF2" w:rsidP="00524697">
            <w:pPr>
              <w:rPr>
                <w:lang w:val="en-GB"/>
              </w:rPr>
            </w:pPr>
            <w:r w:rsidRPr="001C01C0">
              <w:rPr>
                <w:lang w:val="en-GB"/>
              </w:rPr>
              <w:t>Y</w:t>
            </w:r>
          </w:p>
        </w:tc>
      </w:tr>
      <w:tr w:rsidR="00D41EF2" w:rsidTr="005C1C0D">
        <w:tc>
          <w:tcPr>
            <w:tcW w:w="3800" w:type="dxa"/>
          </w:tcPr>
          <w:p w:rsidR="00D41EF2" w:rsidRDefault="00D41EF2" w:rsidP="00524697">
            <w:pPr>
              <w:rPr>
                <w:lang w:val="en-GB"/>
              </w:rPr>
            </w:pPr>
            <w:r>
              <w:rPr>
                <w:lang w:val="en-GB"/>
              </w:rPr>
              <w:t>Save Details</w:t>
            </w:r>
          </w:p>
        </w:tc>
        <w:tc>
          <w:tcPr>
            <w:tcW w:w="5731" w:type="dxa"/>
          </w:tcPr>
          <w:p w:rsidR="00D41EF2" w:rsidRDefault="00D41EF2" w:rsidP="00524697">
            <w:pPr>
              <w:rPr>
                <w:lang w:val="en-GB"/>
              </w:rPr>
            </w:pPr>
            <w:r>
              <w:rPr>
                <w:lang w:val="en-GB"/>
              </w:rPr>
              <w:t>Button</w:t>
            </w:r>
          </w:p>
        </w:tc>
        <w:tc>
          <w:tcPr>
            <w:tcW w:w="1243" w:type="dxa"/>
          </w:tcPr>
          <w:p w:rsidR="00D41EF2" w:rsidRDefault="00D41EF2" w:rsidP="00524697">
            <w:pPr>
              <w:rPr>
                <w:lang w:val="en-GB"/>
              </w:rPr>
            </w:pPr>
          </w:p>
        </w:tc>
      </w:tr>
    </w:tbl>
    <w:p w:rsidR="00D41EF2" w:rsidRPr="0038611E" w:rsidDel="005C1C0D" w:rsidRDefault="00D41EF2" w:rsidP="00D41EF2">
      <w:pPr>
        <w:rPr>
          <w:del w:id="109" w:author="Andrew.Crawford" w:date="2015-03-16T14:16:00Z"/>
        </w:rPr>
      </w:pPr>
      <w:del w:id="110" w:author="Andrew.Crawford" w:date="2015-03-16T14:16:00Z">
        <w:r w:rsidRPr="0038611E" w:rsidDel="005C1C0D">
          <w:rPr>
            <w:b/>
          </w:rPr>
          <w:delText>Note:</w:delText>
        </w:r>
        <w:r w:rsidRPr="0038611E" w:rsidDel="005C1C0D">
          <w:delText xml:space="preserve"> The Agree to Terms and Conditions checkbox only appears if the user was created internally. If they were created through the external screens, this will be hidden. </w:delText>
        </w:r>
      </w:del>
    </w:p>
    <w:p w:rsidR="00D41EF2" w:rsidRDefault="00D41EF2" w:rsidP="00D41EF2">
      <w:pPr>
        <w:pStyle w:val="Heading2"/>
        <w:tabs>
          <w:tab w:val="num" w:pos="567"/>
        </w:tabs>
        <w:ind w:left="851"/>
      </w:pPr>
      <w:del w:id="111" w:author="Andrew.Crawford" w:date="2015-03-16T14:16:00Z">
        <w:r w:rsidDel="005C1C0D">
          <w:delText xml:space="preserve"> </w:delText>
        </w:r>
      </w:del>
      <w:bookmarkStart w:id="112" w:name="_Toc411522432"/>
      <w:r>
        <w:t>Screen Actions</w:t>
      </w:r>
      <w:bookmarkEnd w:id="112"/>
    </w:p>
    <w:tbl>
      <w:tblPr>
        <w:tblStyle w:val="TableGrid"/>
        <w:tblW w:w="10774" w:type="dxa"/>
        <w:tblInd w:w="-743" w:type="dxa"/>
        <w:tblLook w:val="04A0" w:firstRow="1" w:lastRow="0" w:firstColumn="1" w:lastColumn="0" w:noHBand="0" w:noVBand="1"/>
      </w:tblPr>
      <w:tblGrid>
        <w:gridCol w:w="5753"/>
        <w:gridCol w:w="5021"/>
      </w:tblGrid>
      <w:tr w:rsidR="00D41EF2" w:rsidTr="00524697">
        <w:tc>
          <w:tcPr>
            <w:tcW w:w="5753" w:type="dxa"/>
          </w:tcPr>
          <w:p w:rsidR="00D41EF2" w:rsidRPr="001E2B3E" w:rsidRDefault="00D41EF2" w:rsidP="00524697">
            <w:pPr>
              <w:pStyle w:val="ListParagraph"/>
              <w:ind w:left="0"/>
              <w:rPr>
                <w:b/>
                <w:lang w:val="en-GB"/>
              </w:rPr>
            </w:pPr>
            <w:r w:rsidRPr="001E2B3E">
              <w:rPr>
                <w:b/>
                <w:lang w:val="en-GB"/>
              </w:rPr>
              <w:t>Condition</w:t>
            </w:r>
          </w:p>
        </w:tc>
        <w:tc>
          <w:tcPr>
            <w:tcW w:w="5021" w:type="dxa"/>
          </w:tcPr>
          <w:p w:rsidR="00D41EF2" w:rsidRPr="001E2B3E" w:rsidRDefault="00D41EF2" w:rsidP="00524697">
            <w:pPr>
              <w:pStyle w:val="ListParagraph"/>
              <w:ind w:left="0"/>
              <w:rPr>
                <w:b/>
                <w:lang w:val="en-GB"/>
              </w:rPr>
            </w:pPr>
            <w:r w:rsidRPr="001E2B3E">
              <w:rPr>
                <w:b/>
                <w:lang w:val="en-GB"/>
              </w:rPr>
              <w:t>Action</w:t>
            </w:r>
          </w:p>
        </w:tc>
      </w:tr>
      <w:tr w:rsidR="00D41EF2" w:rsidTr="00524697">
        <w:tc>
          <w:tcPr>
            <w:tcW w:w="5753" w:type="dxa"/>
          </w:tcPr>
          <w:p w:rsidR="00D41EF2" w:rsidRDefault="00D41EF2" w:rsidP="00524697">
            <w:pPr>
              <w:pStyle w:val="ListParagraph"/>
              <w:numPr>
                <w:ilvl w:val="0"/>
                <w:numId w:val="18"/>
              </w:numPr>
              <w:rPr>
                <w:lang w:val="en-GB"/>
              </w:rPr>
            </w:pPr>
            <w:r>
              <w:rPr>
                <w:lang w:val="en-GB"/>
              </w:rPr>
              <w:t>User Clicks on Save Details</w:t>
            </w:r>
          </w:p>
          <w:p w:rsidR="00D41EF2" w:rsidRDefault="00D41EF2" w:rsidP="00524697">
            <w:pPr>
              <w:pStyle w:val="ListParagraph"/>
              <w:numPr>
                <w:ilvl w:val="0"/>
                <w:numId w:val="18"/>
              </w:numPr>
              <w:rPr>
                <w:lang w:val="en-GB"/>
              </w:rPr>
            </w:pPr>
            <w:r>
              <w:rPr>
                <w:lang w:val="en-GB"/>
              </w:rPr>
              <w:t>Mandatory field is missing</w:t>
            </w:r>
          </w:p>
          <w:p w:rsidR="00D41EF2" w:rsidRPr="009977F6" w:rsidRDefault="00D41EF2" w:rsidP="00524697">
            <w:pPr>
              <w:ind w:left="360"/>
              <w:rPr>
                <w:lang w:val="en-GB"/>
              </w:rPr>
            </w:pPr>
          </w:p>
        </w:tc>
        <w:tc>
          <w:tcPr>
            <w:tcW w:w="5021" w:type="dxa"/>
          </w:tcPr>
          <w:p w:rsidR="00D41EF2" w:rsidRPr="004F6589" w:rsidRDefault="00D41EF2" w:rsidP="00524697">
            <w:pPr>
              <w:pStyle w:val="ListParagraph"/>
              <w:numPr>
                <w:ilvl w:val="0"/>
                <w:numId w:val="25"/>
              </w:numPr>
              <w:rPr>
                <w:lang w:val="en-GB"/>
              </w:rPr>
            </w:pPr>
            <w:r>
              <w:rPr>
                <w:lang w:val="en-GB"/>
              </w:rPr>
              <w:t>The message CREATE_0001 appears as an error with the value ‘$1’ substituted for the missing value.</w:t>
            </w:r>
          </w:p>
        </w:tc>
      </w:tr>
      <w:tr w:rsidR="00D41EF2" w:rsidTr="00524697">
        <w:tc>
          <w:tcPr>
            <w:tcW w:w="5753" w:type="dxa"/>
          </w:tcPr>
          <w:p w:rsidR="00D41EF2" w:rsidRDefault="00D41EF2" w:rsidP="00524697">
            <w:pPr>
              <w:pStyle w:val="ListParagraph"/>
              <w:numPr>
                <w:ilvl w:val="0"/>
                <w:numId w:val="20"/>
              </w:numPr>
              <w:rPr>
                <w:lang w:val="en-GB"/>
              </w:rPr>
            </w:pPr>
            <w:r>
              <w:rPr>
                <w:lang w:val="en-GB"/>
              </w:rPr>
              <w:t>User Clicks on Save Details</w:t>
            </w:r>
          </w:p>
          <w:p w:rsidR="00D41EF2" w:rsidRDefault="00D41EF2" w:rsidP="00524697">
            <w:pPr>
              <w:pStyle w:val="ListParagraph"/>
              <w:numPr>
                <w:ilvl w:val="0"/>
                <w:numId w:val="20"/>
              </w:numPr>
              <w:rPr>
                <w:lang w:val="en-GB"/>
              </w:rPr>
            </w:pPr>
            <w:r>
              <w:rPr>
                <w:lang w:val="en-GB"/>
              </w:rPr>
              <w:t>The Enter Password and Confirm Password values do not match.</w:t>
            </w:r>
          </w:p>
        </w:tc>
        <w:tc>
          <w:tcPr>
            <w:tcW w:w="5021" w:type="dxa"/>
          </w:tcPr>
          <w:p w:rsidR="00D41EF2" w:rsidRDefault="00D41EF2" w:rsidP="00524697">
            <w:pPr>
              <w:pStyle w:val="ListParagraph"/>
              <w:numPr>
                <w:ilvl w:val="0"/>
                <w:numId w:val="23"/>
              </w:numPr>
              <w:rPr>
                <w:lang w:val="en-GB"/>
              </w:rPr>
            </w:pPr>
            <w:r>
              <w:rPr>
                <w:lang w:val="en-GB"/>
              </w:rPr>
              <w:t xml:space="preserve">The error message </w:t>
            </w:r>
            <w:r w:rsidRPr="004F6589">
              <w:rPr>
                <w:lang w:val="en-GB"/>
              </w:rPr>
              <w:t>CREATE_0007</w:t>
            </w:r>
            <w:r>
              <w:rPr>
                <w:lang w:val="en-GB"/>
              </w:rPr>
              <w:t xml:space="preserve"> appears as an error.</w:t>
            </w:r>
          </w:p>
        </w:tc>
      </w:tr>
      <w:tr w:rsidR="005C1C0D" w:rsidTr="00524697">
        <w:trPr>
          <w:ins w:id="113" w:author="Andrew.Crawford" w:date="2015-03-16T14:17:00Z"/>
        </w:trPr>
        <w:tc>
          <w:tcPr>
            <w:tcW w:w="5753" w:type="dxa"/>
          </w:tcPr>
          <w:p w:rsidR="005C1C0D" w:rsidRDefault="005C1C0D" w:rsidP="00524697">
            <w:pPr>
              <w:pStyle w:val="ListParagraph"/>
              <w:numPr>
                <w:ilvl w:val="0"/>
                <w:numId w:val="20"/>
              </w:numPr>
              <w:rPr>
                <w:ins w:id="114" w:author="Andrew.Crawford" w:date="2015-03-16T14:17:00Z"/>
                <w:lang w:val="en-GB"/>
              </w:rPr>
            </w:pPr>
            <w:ins w:id="115" w:author="Andrew.Crawford" w:date="2015-03-16T14:17:00Z">
              <w:r>
                <w:rPr>
                  <w:lang w:val="en-GB"/>
                </w:rPr>
                <w:lastRenderedPageBreak/>
                <w:t>User fills in all mandatory fields.</w:t>
              </w:r>
            </w:ins>
          </w:p>
          <w:p w:rsidR="005C1C0D" w:rsidRDefault="005C1C0D" w:rsidP="00524697">
            <w:pPr>
              <w:pStyle w:val="ListParagraph"/>
              <w:numPr>
                <w:ilvl w:val="0"/>
                <w:numId w:val="20"/>
              </w:numPr>
              <w:rPr>
                <w:ins w:id="116" w:author="Andrew.Crawford" w:date="2015-03-16T14:17:00Z"/>
                <w:lang w:val="en-GB"/>
              </w:rPr>
            </w:pPr>
            <w:ins w:id="117" w:author="Andrew.Crawford" w:date="2015-03-16T14:17:00Z">
              <w:r>
                <w:rPr>
                  <w:lang w:val="en-GB"/>
                </w:rPr>
                <w:t>The Update</w:t>
              </w:r>
            </w:ins>
            <w:ins w:id="118" w:author="Andrew.Crawford" w:date="2015-03-16T14:22:00Z">
              <w:r>
                <w:rPr>
                  <w:lang w:val="en-GB"/>
                </w:rPr>
                <w:t xml:space="preserve"> Password Service returns ‘</w:t>
              </w:r>
              <w:r>
                <w:t>PASSWORD_DOES_NOT_MATCH’</w:t>
              </w:r>
            </w:ins>
          </w:p>
        </w:tc>
        <w:tc>
          <w:tcPr>
            <w:tcW w:w="5021" w:type="dxa"/>
          </w:tcPr>
          <w:p w:rsidR="005C1C0D" w:rsidRDefault="005C1C0D" w:rsidP="006D2E0F">
            <w:pPr>
              <w:pStyle w:val="ListParagraph"/>
              <w:numPr>
                <w:ilvl w:val="0"/>
                <w:numId w:val="23"/>
              </w:numPr>
              <w:rPr>
                <w:ins w:id="119" w:author="Andrew.Crawford" w:date="2015-03-16T14:17:00Z"/>
                <w:lang w:val="en-GB"/>
              </w:rPr>
            </w:pPr>
            <w:ins w:id="120" w:author="Andrew.Crawford" w:date="2015-03-16T14:22:00Z">
              <w:r>
                <w:rPr>
                  <w:lang w:val="en-GB"/>
                </w:rPr>
                <w:t xml:space="preserve">The error message </w:t>
              </w:r>
            </w:ins>
            <w:ins w:id="121" w:author="Andrew.Crawford" w:date="2015-03-16T14:23:00Z">
              <w:r w:rsidR="00044E0B">
                <w:rPr>
                  <w:lang w:val="en-GB"/>
                </w:rPr>
                <w:t>PASS</w:t>
              </w:r>
              <w:r w:rsidR="006D2E0F">
                <w:rPr>
                  <w:lang w:val="en-GB"/>
                </w:rPr>
                <w:t xml:space="preserve">WORD_0002 appears </w:t>
              </w:r>
            </w:ins>
            <w:ins w:id="122" w:author="Andrew.Crawford" w:date="2015-03-16T14:24:00Z">
              <w:r w:rsidR="006D2E0F">
                <w:rPr>
                  <w:lang w:val="en-GB"/>
                </w:rPr>
                <w:t>as an error.</w:t>
              </w:r>
            </w:ins>
          </w:p>
        </w:tc>
      </w:tr>
      <w:tr w:rsidR="00D41EF2" w:rsidTr="00524697">
        <w:tc>
          <w:tcPr>
            <w:tcW w:w="5753" w:type="dxa"/>
          </w:tcPr>
          <w:p w:rsidR="00D41EF2" w:rsidRDefault="00D41EF2" w:rsidP="00524697">
            <w:pPr>
              <w:pStyle w:val="ListParagraph"/>
              <w:numPr>
                <w:ilvl w:val="0"/>
                <w:numId w:val="20"/>
              </w:numPr>
              <w:rPr>
                <w:lang w:val="en-GB"/>
              </w:rPr>
            </w:pPr>
            <w:r>
              <w:rPr>
                <w:lang w:val="en-GB"/>
              </w:rPr>
              <w:t>User Clicks on Save Details</w:t>
            </w:r>
          </w:p>
          <w:p w:rsidR="00D41EF2" w:rsidRDefault="00D41EF2" w:rsidP="00524697">
            <w:pPr>
              <w:pStyle w:val="ListParagraph"/>
              <w:numPr>
                <w:ilvl w:val="0"/>
                <w:numId w:val="20"/>
              </w:numPr>
              <w:rPr>
                <w:lang w:val="en-GB"/>
              </w:rPr>
            </w:pPr>
            <w:r>
              <w:rPr>
                <w:lang w:val="en-GB"/>
              </w:rPr>
              <w:t>The Enter and Confirm Password values match.</w:t>
            </w:r>
          </w:p>
          <w:p w:rsidR="00D41EF2" w:rsidRDefault="00D41EF2" w:rsidP="00524697">
            <w:pPr>
              <w:pStyle w:val="ListParagraph"/>
              <w:numPr>
                <w:ilvl w:val="0"/>
                <w:numId w:val="20"/>
              </w:numPr>
              <w:rPr>
                <w:lang w:val="en-GB"/>
              </w:rPr>
            </w:pPr>
            <w:r>
              <w:rPr>
                <w:lang w:val="en-GB"/>
              </w:rPr>
              <w:t>If shown, the Terms and Conditions are agreed.</w:t>
            </w:r>
          </w:p>
        </w:tc>
        <w:tc>
          <w:tcPr>
            <w:tcW w:w="5021" w:type="dxa"/>
          </w:tcPr>
          <w:p w:rsidR="00D41EF2" w:rsidRDefault="00D41EF2" w:rsidP="00524697">
            <w:pPr>
              <w:pStyle w:val="ListParagraph"/>
              <w:numPr>
                <w:ilvl w:val="0"/>
                <w:numId w:val="23"/>
              </w:numPr>
              <w:rPr>
                <w:lang w:val="en-GB"/>
              </w:rPr>
            </w:pPr>
            <w:r>
              <w:rPr>
                <w:lang w:val="en-GB"/>
              </w:rPr>
              <w:t>The user account is activated</w:t>
            </w:r>
          </w:p>
          <w:p w:rsidR="00D41EF2" w:rsidRDefault="00D41EF2" w:rsidP="00524697">
            <w:pPr>
              <w:pStyle w:val="ListParagraph"/>
              <w:numPr>
                <w:ilvl w:val="0"/>
                <w:numId w:val="23"/>
              </w:numPr>
              <w:rPr>
                <w:lang w:val="en-GB"/>
              </w:rPr>
            </w:pPr>
            <w:r>
              <w:rPr>
                <w:lang w:val="en-GB"/>
              </w:rPr>
              <w:t>The Welcome Email process is started.</w:t>
            </w:r>
          </w:p>
          <w:p w:rsidR="007050DD" w:rsidRDefault="007050DD" w:rsidP="00524697">
            <w:pPr>
              <w:pStyle w:val="ListParagraph"/>
              <w:numPr>
                <w:ilvl w:val="0"/>
                <w:numId w:val="23"/>
              </w:numPr>
              <w:rPr>
                <w:lang w:val="en-GB"/>
              </w:rPr>
            </w:pPr>
            <w:r>
              <w:rPr>
                <w:lang w:val="en-GB"/>
              </w:rPr>
              <w:t>The user is redirected to the Login page.</w:t>
            </w:r>
          </w:p>
        </w:tc>
      </w:tr>
    </w:tbl>
    <w:p w:rsidR="00570266" w:rsidRDefault="00570266" w:rsidP="00F04518">
      <w:pPr>
        <w:pStyle w:val="Heading2"/>
        <w:numPr>
          <w:ilvl w:val="0"/>
          <w:numId w:val="0"/>
        </w:numPr>
      </w:pPr>
    </w:p>
    <w:p w:rsidR="00D86758" w:rsidRDefault="00D86758" w:rsidP="00D86758">
      <w:pPr>
        <w:pStyle w:val="Heading1"/>
      </w:pPr>
      <w:bookmarkStart w:id="123" w:name="_Toc411522433"/>
      <w:r>
        <w:t>Contact Us Form</w:t>
      </w:r>
      <w:bookmarkEnd w:id="123"/>
    </w:p>
    <w:p w:rsidR="00D154EE" w:rsidRDefault="00D154EE" w:rsidP="00D154EE">
      <w:pPr>
        <w:pStyle w:val="Heading2"/>
      </w:pPr>
      <w:r>
        <w:t xml:space="preserve"> </w:t>
      </w:r>
      <w:bookmarkStart w:id="124" w:name="_Toc411522434"/>
      <w:r>
        <w:t>Page Access</w:t>
      </w:r>
      <w:bookmarkEnd w:id="124"/>
    </w:p>
    <w:p w:rsidR="00D154EE" w:rsidRPr="00507B64" w:rsidRDefault="00D154EE" w:rsidP="00D154EE">
      <w:pPr>
        <w:pStyle w:val="ListParagraph"/>
        <w:numPr>
          <w:ilvl w:val="0"/>
          <w:numId w:val="37"/>
        </w:numPr>
        <w:rPr>
          <w:lang w:val="en-GB"/>
        </w:rPr>
      </w:pPr>
      <w:r>
        <w:rPr>
          <w:lang w:val="en-GB"/>
        </w:rPr>
        <w:t xml:space="preserve">This page can be accessed by both logged in owners and non-logged in </w:t>
      </w:r>
      <w:r w:rsidR="00507B64">
        <w:rPr>
          <w:lang w:val="en-GB"/>
        </w:rPr>
        <w:t>users</w:t>
      </w:r>
    </w:p>
    <w:p w:rsidR="00D86758" w:rsidRPr="00FD1DC0" w:rsidRDefault="00C07E9A" w:rsidP="00D86758">
      <w:pPr>
        <w:pStyle w:val="Heading2"/>
      </w:pPr>
      <w:r>
        <w:t xml:space="preserve"> </w:t>
      </w:r>
      <w:bookmarkStart w:id="125" w:name="_Toc411522435"/>
      <w:r w:rsidR="00D86758">
        <w:t>Navigation to Page</w:t>
      </w:r>
      <w:bookmarkEnd w:id="125"/>
    </w:p>
    <w:p w:rsidR="00D86758" w:rsidRDefault="00D86758" w:rsidP="00D86758">
      <w:pPr>
        <w:pStyle w:val="ListParagraph"/>
        <w:numPr>
          <w:ilvl w:val="0"/>
          <w:numId w:val="27"/>
        </w:numPr>
        <w:ind w:left="709"/>
        <w:rPr>
          <w:lang w:val="en-GB"/>
        </w:rPr>
      </w:pPr>
      <w:r>
        <w:rPr>
          <w:lang w:val="en-GB"/>
        </w:rPr>
        <w:t>Shown when the user selects ‘Contact Us’ from the Navigation Options</w:t>
      </w:r>
    </w:p>
    <w:p w:rsidR="007050DD" w:rsidRPr="00507B64" w:rsidRDefault="007050DD" w:rsidP="00570266">
      <w:pPr>
        <w:pStyle w:val="ListParagraph"/>
        <w:numPr>
          <w:ilvl w:val="0"/>
          <w:numId w:val="27"/>
        </w:numPr>
        <w:ind w:left="709"/>
        <w:rPr>
          <w:lang w:val="en-GB"/>
        </w:rPr>
      </w:pPr>
    </w:p>
    <w:p w:rsidR="007050DD" w:rsidRDefault="007050DD" w:rsidP="007050DD">
      <w:pPr>
        <w:pStyle w:val="Heading2"/>
      </w:pPr>
      <w:r>
        <w:t xml:space="preserve"> </w:t>
      </w:r>
      <w:bookmarkStart w:id="126" w:name="_Toc411522436"/>
      <w:r>
        <w:t>Navigation from Page</w:t>
      </w:r>
      <w:bookmarkEnd w:id="126"/>
    </w:p>
    <w:p w:rsidR="007050DD" w:rsidRPr="00507B64" w:rsidRDefault="007050DD" w:rsidP="00570266">
      <w:pPr>
        <w:pStyle w:val="ListParagraph"/>
        <w:numPr>
          <w:ilvl w:val="0"/>
          <w:numId w:val="14"/>
        </w:numPr>
        <w:rPr>
          <w:lang w:val="en-GB"/>
        </w:rPr>
      </w:pPr>
      <w:r>
        <w:rPr>
          <w:lang w:val="en-GB"/>
        </w:rPr>
        <w:t>A logged in user uses the standard Navigation Options to navigate to another page.</w:t>
      </w:r>
    </w:p>
    <w:p w:rsidR="00044484" w:rsidRDefault="00044484" w:rsidP="00044484">
      <w:pPr>
        <w:pStyle w:val="Heading2"/>
      </w:pPr>
      <w:r>
        <w:t xml:space="preserve"> </w:t>
      </w:r>
      <w:bookmarkStart w:id="127" w:name="_Toc411522437"/>
      <w:r>
        <w:t>Screen Wireframes</w:t>
      </w:r>
      <w:bookmarkEnd w:id="127"/>
    </w:p>
    <w:p w:rsidR="00BA29D4" w:rsidRDefault="00526DEF" w:rsidP="00507B64">
      <w:pPr>
        <w:jc w:val="center"/>
        <w:rPr>
          <w:lang w:val="en-GB"/>
        </w:rPr>
      </w:pPr>
      <w:r>
        <w:rPr>
          <w:noProof/>
          <w:lang w:val="en-US"/>
        </w:rPr>
        <w:drawing>
          <wp:inline distT="0" distB="0" distL="0" distR="0" wp14:anchorId="1D4F4DED" wp14:editId="066D4AF4">
            <wp:extent cx="5105400" cy="32861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7B64" w:rsidRPr="004C37D7" w:rsidRDefault="00507B64" w:rsidP="00507B64">
      <w:pPr>
        <w:ind w:left="273"/>
        <w:rPr>
          <w:lang w:val="en-GB"/>
        </w:rPr>
      </w:pPr>
      <w:r>
        <w:rPr>
          <w:b/>
          <w:lang w:val="en-GB"/>
        </w:rPr>
        <w:t xml:space="preserve">Note: </w:t>
      </w:r>
      <w:r>
        <w:rPr>
          <w:lang w:val="en-GB"/>
        </w:rPr>
        <w:t>This is just a rough guide to required fields and basic layout. It is not intended as a final design</w:t>
      </w:r>
    </w:p>
    <w:p w:rsidR="00507B64" w:rsidRDefault="00507B64" w:rsidP="00507B64">
      <w:pPr>
        <w:pStyle w:val="Heading3"/>
        <w:numPr>
          <w:ilvl w:val="2"/>
          <w:numId w:val="5"/>
        </w:numPr>
        <w:tabs>
          <w:tab w:val="clear" w:pos="720"/>
          <w:tab w:val="num" w:pos="993"/>
        </w:tabs>
        <w:ind w:hanging="294"/>
      </w:pPr>
      <w:bookmarkStart w:id="128" w:name="_Toc411522438"/>
      <w:r>
        <w:t>Screen Fields</w:t>
      </w:r>
      <w:bookmarkEnd w:id="128"/>
    </w:p>
    <w:tbl>
      <w:tblPr>
        <w:tblStyle w:val="TableGrid"/>
        <w:tblW w:w="10774" w:type="dxa"/>
        <w:tblInd w:w="-743" w:type="dxa"/>
        <w:tblLook w:val="04A0" w:firstRow="1" w:lastRow="0" w:firstColumn="1" w:lastColumn="0" w:noHBand="0" w:noVBand="1"/>
      </w:tblPr>
      <w:tblGrid>
        <w:gridCol w:w="3801"/>
        <w:gridCol w:w="5734"/>
        <w:gridCol w:w="1239"/>
      </w:tblGrid>
      <w:tr w:rsidR="00507B64" w:rsidTr="00BD2760">
        <w:tc>
          <w:tcPr>
            <w:tcW w:w="3801" w:type="dxa"/>
          </w:tcPr>
          <w:p w:rsidR="00507B64" w:rsidRPr="00771210" w:rsidRDefault="00507B64" w:rsidP="00BD2760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Item</w:t>
            </w:r>
          </w:p>
        </w:tc>
        <w:tc>
          <w:tcPr>
            <w:tcW w:w="5734" w:type="dxa"/>
          </w:tcPr>
          <w:p w:rsidR="00507B64" w:rsidRPr="00771210" w:rsidRDefault="00507B64" w:rsidP="00BD2760">
            <w:pPr>
              <w:rPr>
                <w:b/>
                <w:lang w:val="en-GB"/>
              </w:rPr>
            </w:pPr>
            <w:r w:rsidRPr="00771210">
              <w:rPr>
                <w:b/>
                <w:lang w:val="en-GB"/>
              </w:rPr>
              <w:t>Type</w:t>
            </w:r>
          </w:p>
        </w:tc>
        <w:tc>
          <w:tcPr>
            <w:tcW w:w="1239" w:type="dxa"/>
          </w:tcPr>
          <w:p w:rsidR="00507B64" w:rsidRPr="00771210" w:rsidRDefault="00507B64" w:rsidP="00BD2760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Mandatory</w:t>
            </w:r>
          </w:p>
        </w:tc>
      </w:tr>
      <w:tr w:rsidR="00507B64" w:rsidTr="00BD2760">
        <w:tc>
          <w:tcPr>
            <w:tcW w:w="3801" w:type="dxa"/>
          </w:tcPr>
          <w:p w:rsidR="00507B64" w:rsidRPr="001C01C0" w:rsidRDefault="001646CC" w:rsidP="00BD2760">
            <w:pPr>
              <w:rPr>
                <w:lang w:val="en-GB"/>
              </w:rPr>
            </w:pPr>
            <w:r>
              <w:rPr>
                <w:lang w:val="en-GB"/>
              </w:rPr>
              <w:t>Enquiry Regarding</w:t>
            </w:r>
          </w:p>
        </w:tc>
        <w:tc>
          <w:tcPr>
            <w:tcW w:w="5734" w:type="dxa"/>
          </w:tcPr>
          <w:p w:rsidR="00507B64" w:rsidRDefault="001646CC" w:rsidP="00BD2760">
            <w:pPr>
              <w:rPr>
                <w:lang w:val="en-GB"/>
              </w:rPr>
            </w:pPr>
            <w:r>
              <w:rPr>
                <w:lang w:val="en-GB"/>
              </w:rPr>
              <w:t>Drop down</w:t>
            </w:r>
          </w:p>
          <w:p w:rsidR="001646CC" w:rsidRDefault="001646CC" w:rsidP="00BD2760">
            <w:pPr>
              <w:rPr>
                <w:lang w:val="en-GB"/>
              </w:rPr>
            </w:pPr>
          </w:p>
          <w:p w:rsidR="001646CC" w:rsidRDefault="001646CC" w:rsidP="00BD2760">
            <w:pPr>
              <w:rPr>
                <w:lang w:val="en-GB"/>
              </w:rPr>
            </w:pPr>
            <w:r>
              <w:rPr>
                <w:lang w:val="en-GB"/>
              </w:rPr>
              <w:t>Contains:</w:t>
            </w:r>
          </w:p>
          <w:p w:rsidR="00DF258C" w:rsidRDefault="00DF258C" w:rsidP="001646CC">
            <w:pPr>
              <w:pStyle w:val="ListParagraph"/>
              <w:numPr>
                <w:ilvl w:val="0"/>
                <w:numId w:val="14"/>
              </w:numPr>
              <w:rPr>
                <w:lang w:val="en-GB"/>
              </w:rPr>
            </w:pPr>
            <w:r>
              <w:rPr>
                <w:lang w:val="en-GB"/>
              </w:rPr>
              <w:t>About Privileges</w:t>
            </w:r>
            <w:r w:rsidR="00892EBB">
              <w:rPr>
                <w:lang w:val="en-GB"/>
              </w:rPr>
              <w:t xml:space="preserve"> by Wyndham</w:t>
            </w:r>
          </w:p>
          <w:p w:rsidR="001646CC" w:rsidRDefault="001646CC" w:rsidP="001646CC">
            <w:pPr>
              <w:pStyle w:val="ListParagraph"/>
              <w:numPr>
                <w:ilvl w:val="0"/>
                <w:numId w:val="14"/>
              </w:numPr>
              <w:rPr>
                <w:lang w:val="en-GB"/>
              </w:rPr>
            </w:pPr>
            <w:r>
              <w:rPr>
                <w:lang w:val="en-GB"/>
              </w:rPr>
              <w:t>General Enquiry</w:t>
            </w:r>
          </w:p>
          <w:p w:rsidR="001646CC" w:rsidRDefault="001646CC" w:rsidP="001646CC">
            <w:pPr>
              <w:pStyle w:val="ListParagraph"/>
              <w:numPr>
                <w:ilvl w:val="0"/>
                <w:numId w:val="14"/>
              </w:numPr>
              <w:rPr>
                <w:lang w:val="en-GB"/>
              </w:rPr>
            </w:pPr>
            <w:r>
              <w:rPr>
                <w:lang w:val="en-GB"/>
              </w:rPr>
              <w:t>Membership</w:t>
            </w:r>
            <w:r w:rsidR="00892EBB">
              <w:rPr>
                <w:lang w:val="en-GB"/>
              </w:rPr>
              <w:t xml:space="preserve"> Enquiry</w:t>
            </w:r>
          </w:p>
          <w:p w:rsidR="001646CC" w:rsidRDefault="001646CC" w:rsidP="001646CC">
            <w:pPr>
              <w:pStyle w:val="ListParagraph"/>
              <w:numPr>
                <w:ilvl w:val="0"/>
                <w:numId w:val="14"/>
              </w:numPr>
              <w:rPr>
                <w:lang w:val="en-GB"/>
              </w:rPr>
            </w:pPr>
            <w:r>
              <w:rPr>
                <w:lang w:val="en-GB"/>
              </w:rPr>
              <w:t>Forgot Username</w:t>
            </w:r>
          </w:p>
          <w:p w:rsidR="001646CC" w:rsidRDefault="001646CC" w:rsidP="001646CC">
            <w:pPr>
              <w:pStyle w:val="ListParagraph"/>
              <w:numPr>
                <w:ilvl w:val="0"/>
                <w:numId w:val="14"/>
              </w:numPr>
              <w:rPr>
                <w:lang w:val="en-GB"/>
              </w:rPr>
            </w:pPr>
            <w:r>
              <w:rPr>
                <w:lang w:val="en-GB"/>
              </w:rPr>
              <w:t>Forgot Password</w:t>
            </w:r>
          </w:p>
          <w:p w:rsidR="001646CC" w:rsidRPr="001646CC" w:rsidRDefault="001646CC">
            <w:pPr>
              <w:pStyle w:val="ListParagraph"/>
              <w:rPr>
                <w:lang w:val="en-GB"/>
              </w:rPr>
              <w:pPrChange w:id="129" w:author="Andrew.Crawford" w:date="2015-02-12T16:37:00Z">
                <w:pPr>
                  <w:pStyle w:val="ListParagraph"/>
                  <w:numPr>
                    <w:numId w:val="14"/>
                  </w:numPr>
                  <w:ind w:hanging="360"/>
                </w:pPr>
              </w:pPrChange>
            </w:pPr>
          </w:p>
        </w:tc>
        <w:tc>
          <w:tcPr>
            <w:tcW w:w="1239" w:type="dxa"/>
          </w:tcPr>
          <w:p w:rsidR="00507B64" w:rsidRPr="001C01C0" w:rsidRDefault="001646CC" w:rsidP="00BD2760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Y</w:t>
            </w:r>
          </w:p>
        </w:tc>
      </w:tr>
      <w:tr w:rsidR="00507B64" w:rsidTr="00BD2760">
        <w:tc>
          <w:tcPr>
            <w:tcW w:w="3801" w:type="dxa"/>
          </w:tcPr>
          <w:p w:rsidR="00507B64" w:rsidRPr="001C01C0" w:rsidRDefault="001646CC" w:rsidP="00BD2760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Name</w:t>
            </w:r>
          </w:p>
        </w:tc>
        <w:tc>
          <w:tcPr>
            <w:tcW w:w="5734" w:type="dxa"/>
          </w:tcPr>
          <w:p w:rsidR="00507B64" w:rsidRDefault="001646CC" w:rsidP="00BD2760">
            <w:pPr>
              <w:rPr>
                <w:lang w:val="en-GB"/>
              </w:rPr>
            </w:pPr>
            <w:r>
              <w:rPr>
                <w:lang w:val="en-GB"/>
              </w:rPr>
              <w:t>Input Field</w:t>
            </w:r>
          </w:p>
          <w:p w:rsidR="001646CC" w:rsidRDefault="001646CC" w:rsidP="00BD2760">
            <w:pPr>
              <w:rPr>
                <w:lang w:val="en-GB"/>
              </w:rPr>
            </w:pPr>
          </w:p>
          <w:p w:rsidR="001646CC" w:rsidRDefault="001646CC" w:rsidP="00BD2760">
            <w:pPr>
              <w:rPr>
                <w:lang w:val="en-GB"/>
              </w:rPr>
            </w:pPr>
            <w:r>
              <w:rPr>
                <w:lang w:val="en-GB"/>
              </w:rPr>
              <w:t>100 CHAR</w:t>
            </w:r>
          </w:p>
          <w:p w:rsidR="001646CC" w:rsidRDefault="001646CC" w:rsidP="00BD2760">
            <w:pPr>
              <w:rPr>
                <w:lang w:val="en-GB"/>
              </w:rPr>
            </w:pPr>
          </w:p>
          <w:p w:rsidR="001646CC" w:rsidRPr="001C01C0" w:rsidRDefault="001646CC" w:rsidP="00BD2760">
            <w:pPr>
              <w:rPr>
                <w:lang w:val="en-GB"/>
              </w:rPr>
            </w:pPr>
            <w:r>
              <w:rPr>
                <w:lang w:val="en-GB"/>
              </w:rPr>
              <w:t>Populated with the members first and last name if they are logged in.</w:t>
            </w:r>
          </w:p>
        </w:tc>
        <w:tc>
          <w:tcPr>
            <w:tcW w:w="1239" w:type="dxa"/>
          </w:tcPr>
          <w:p w:rsidR="00507B64" w:rsidRPr="001C01C0" w:rsidRDefault="00507B64" w:rsidP="00BD2760">
            <w:pPr>
              <w:rPr>
                <w:lang w:val="en-GB"/>
              </w:rPr>
            </w:pPr>
            <w:r w:rsidRPr="001C01C0">
              <w:rPr>
                <w:lang w:val="en-GB"/>
              </w:rPr>
              <w:t>Y</w:t>
            </w:r>
          </w:p>
        </w:tc>
      </w:tr>
      <w:tr w:rsidR="00507B64" w:rsidTr="00BD2760">
        <w:tc>
          <w:tcPr>
            <w:tcW w:w="3801" w:type="dxa"/>
          </w:tcPr>
          <w:p w:rsidR="00507B64" w:rsidRDefault="00892EBB" w:rsidP="00BD2760">
            <w:pPr>
              <w:rPr>
                <w:lang w:val="en-GB"/>
              </w:rPr>
            </w:pPr>
            <w:r>
              <w:rPr>
                <w:lang w:val="en-GB"/>
              </w:rPr>
              <w:t xml:space="preserve">Privileges </w:t>
            </w:r>
            <w:r w:rsidR="001646CC">
              <w:rPr>
                <w:lang w:val="en-GB"/>
              </w:rPr>
              <w:t>Membership Number</w:t>
            </w:r>
          </w:p>
        </w:tc>
        <w:tc>
          <w:tcPr>
            <w:tcW w:w="5734" w:type="dxa"/>
          </w:tcPr>
          <w:p w:rsidR="00507B64" w:rsidRDefault="001646CC" w:rsidP="00BD2760">
            <w:pPr>
              <w:rPr>
                <w:lang w:val="en-GB"/>
              </w:rPr>
            </w:pPr>
            <w:r>
              <w:rPr>
                <w:lang w:val="en-GB"/>
              </w:rPr>
              <w:t>Input Field</w:t>
            </w:r>
          </w:p>
          <w:p w:rsidR="001646CC" w:rsidRDefault="001646CC" w:rsidP="00BD2760">
            <w:pPr>
              <w:rPr>
                <w:lang w:val="en-GB"/>
              </w:rPr>
            </w:pPr>
          </w:p>
          <w:p w:rsidR="001646CC" w:rsidRDefault="001646CC" w:rsidP="00BD2760">
            <w:pPr>
              <w:rPr>
                <w:lang w:val="en-GB"/>
              </w:rPr>
            </w:pPr>
            <w:r>
              <w:rPr>
                <w:lang w:val="en-GB"/>
              </w:rPr>
              <w:t>20 CHAR</w:t>
            </w:r>
          </w:p>
          <w:p w:rsidR="001646CC" w:rsidRDefault="001646CC" w:rsidP="00BD2760">
            <w:pPr>
              <w:rPr>
                <w:lang w:val="en-GB"/>
              </w:rPr>
            </w:pPr>
          </w:p>
          <w:p w:rsidR="001646CC" w:rsidRDefault="001646CC" w:rsidP="001646CC">
            <w:pPr>
              <w:rPr>
                <w:lang w:val="en-GB"/>
              </w:rPr>
            </w:pPr>
            <w:r>
              <w:rPr>
                <w:lang w:val="en-GB"/>
              </w:rPr>
              <w:t>Populated with the membership number if user is logged in.</w:t>
            </w:r>
          </w:p>
        </w:tc>
        <w:tc>
          <w:tcPr>
            <w:tcW w:w="1239" w:type="dxa"/>
          </w:tcPr>
          <w:p w:rsidR="00507B64" w:rsidRDefault="007154E8" w:rsidP="00BD2760">
            <w:pPr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</w:tr>
      <w:tr w:rsidR="00312015" w:rsidTr="00BD2760">
        <w:tc>
          <w:tcPr>
            <w:tcW w:w="3801" w:type="dxa"/>
          </w:tcPr>
          <w:p w:rsidR="00312015" w:rsidRDefault="00312015" w:rsidP="00BD2760">
            <w:pPr>
              <w:rPr>
                <w:lang w:val="en-GB"/>
              </w:rPr>
            </w:pPr>
            <w:r>
              <w:rPr>
                <w:lang w:val="en-GB"/>
              </w:rPr>
              <w:t>Email or Phone Number</w:t>
            </w:r>
          </w:p>
        </w:tc>
        <w:tc>
          <w:tcPr>
            <w:tcW w:w="5734" w:type="dxa"/>
          </w:tcPr>
          <w:p w:rsidR="00312015" w:rsidRDefault="00312015" w:rsidP="00BD2760">
            <w:pPr>
              <w:rPr>
                <w:lang w:val="en-GB"/>
              </w:rPr>
            </w:pPr>
            <w:r>
              <w:rPr>
                <w:lang w:val="en-GB"/>
              </w:rPr>
              <w:t>Input Field</w:t>
            </w:r>
          </w:p>
          <w:p w:rsidR="00312015" w:rsidRDefault="00312015" w:rsidP="00BD2760">
            <w:pPr>
              <w:rPr>
                <w:lang w:val="en-GB"/>
              </w:rPr>
            </w:pPr>
          </w:p>
          <w:p w:rsidR="00312015" w:rsidRDefault="00312015" w:rsidP="00BD2760">
            <w:pPr>
              <w:rPr>
                <w:lang w:val="en-GB"/>
              </w:rPr>
            </w:pPr>
            <w:r>
              <w:rPr>
                <w:lang w:val="en-GB"/>
              </w:rPr>
              <w:t>320 CHAR</w:t>
            </w:r>
          </w:p>
          <w:p w:rsidR="00C007B3" w:rsidRDefault="00C007B3" w:rsidP="00BD2760">
            <w:pPr>
              <w:rPr>
                <w:lang w:val="en-GB"/>
              </w:rPr>
            </w:pPr>
          </w:p>
          <w:p w:rsidR="00C007B3" w:rsidRDefault="00C007B3" w:rsidP="00BD2760">
            <w:pPr>
              <w:rPr>
                <w:lang w:val="en-GB"/>
              </w:rPr>
            </w:pPr>
            <w:r>
              <w:rPr>
                <w:lang w:val="en-GB"/>
              </w:rPr>
              <w:t>Populated with the members email address if user is logged in.</w:t>
            </w:r>
          </w:p>
          <w:p w:rsidR="00C007B3" w:rsidRDefault="00C007B3" w:rsidP="00BD2760">
            <w:pPr>
              <w:rPr>
                <w:lang w:val="en-GB"/>
              </w:rPr>
            </w:pPr>
            <w:r>
              <w:rPr>
                <w:lang w:val="en-GB"/>
              </w:rPr>
              <w:t>Populated with the members mobile number if the user is logged in and there is no email address.</w:t>
            </w:r>
          </w:p>
          <w:p w:rsidR="00C007B3" w:rsidRDefault="00C007B3" w:rsidP="00BD2760">
            <w:pPr>
              <w:rPr>
                <w:lang w:val="en-GB"/>
              </w:rPr>
            </w:pPr>
            <w:r>
              <w:rPr>
                <w:lang w:val="en-GB"/>
              </w:rPr>
              <w:t>Populated with the members home phone number if the user is logged in and there is no email address or mobile number.</w:t>
            </w:r>
          </w:p>
        </w:tc>
        <w:tc>
          <w:tcPr>
            <w:tcW w:w="1239" w:type="dxa"/>
          </w:tcPr>
          <w:p w:rsidR="00312015" w:rsidRDefault="00312015" w:rsidP="00BD2760">
            <w:pPr>
              <w:rPr>
                <w:lang w:val="en-GB"/>
              </w:rPr>
            </w:pPr>
            <w:r>
              <w:rPr>
                <w:lang w:val="en-GB"/>
              </w:rPr>
              <w:t>Y</w:t>
            </w:r>
          </w:p>
        </w:tc>
      </w:tr>
      <w:tr w:rsidR="001646CC" w:rsidTr="00BD2760">
        <w:tc>
          <w:tcPr>
            <w:tcW w:w="3801" w:type="dxa"/>
          </w:tcPr>
          <w:p w:rsidR="001646CC" w:rsidRDefault="001646CC" w:rsidP="00BD2760">
            <w:pPr>
              <w:rPr>
                <w:lang w:val="en-GB"/>
              </w:rPr>
            </w:pPr>
            <w:r>
              <w:rPr>
                <w:lang w:val="en-GB"/>
              </w:rPr>
              <w:t>Enquiry Text Area</w:t>
            </w:r>
          </w:p>
        </w:tc>
        <w:tc>
          <w:tcPr>
            <w:tcW w:w="5734" w:type="dxa"/>
          </w:tcPr>
          <w:p w:rsidR="001646CC" w:rsidRDefault="001646CC" w:rsidP="00BD2760">
            <w:pPr>
              <w:rPr>
                <w:lang w:val="en-GB"/>
              </w:rPr>
            </w:pPr>
            <w:r>
              <w:rPr>
                <w:lang w:val="en-GB"/>
              </w:rPr>
              <w:t>Text Area</w:t>
            </w:r>
          </w:p>
          <w:p w:rsidR="001646CC" w:rsidRDefault="001646CC" w:rsidP="00BD2760">
            <w:pPr>
              <w:rPr>
                <w:lang w:val="en-GB"/>
              </w:rPr>
            </w:pPr>
          </w:p>
          <w:p w:rsidR="001646CC" w:rsidRDefault="001646CC" w:rsidP="00BD2760">
            <w:pPr>
              <w:rPr>
                <w:lang w:val="en-GB"/>
              </w:rPr>
            </w:pPr>
            <w:r>
              <w:rPr>
                <w:lang w:val="en-GB"/>
              </w:rPr>
              <w:t>1000 CHAR</w:t>
            </w:r>
          </w:p>
        </w:tc>
        <w:tc>
          <w:tcPr>
            <w:tcW w:w="1239" w:type="dxa"/>
          </w:tcPr>
          <w:p w:rsidR="001646CC" w:rsidRDefault="001646CC" w:rsidP="00BD2760">
            <w:pPr>
              <w:rPr>
                <w:lang w:val="en-GB"/>
              </w:rPr>
            </w:pPr>
            <w:r>
              <w:rPr>
                <w:lang w:val="en-GB"/>
              </w:rPr>
              <w:t>Y</w:t>
            </w:r>
          </w:p>
        </w:tc>
      </w:tr>
      <w:tr w:rsidR="001646CC" w:rsidTr="00BD2760">
        <w:tc>
          <w:tcPr>
            <w:tcW w:w="3801" w:type="dxa"/>
          </w:tcPr>
          <w:p w:rsidR="001646CC" w:rsidRDefault="001646CC" w:rsidP="00BD2760">
            <w:pPr>
              <w:rPr>
                <w:lang w:val="en-GB"/>
              </w:rPr>
            </w:pPr>
            <w:r>
              <w:rPr>
                <w:lang w:val="en-GB"/>
              </w:rPr>
              <w:t>CAPTCHA</w:t>
            </w:r>
          </w:p>
        </w:tc>
        <w:tc>
          <w:tcPr>
            <w:tcW w:w="5734" w:type="dxa"/>
          </w:tcPr>
          <w:p w:rsidR="001646CC" w:rsidRDefault="001646CC" w:rsidP="00BD2760">
            <w:pPr>
              <w:rPr>
                <w:lang w:val="en-GB"/>
              </w:rPr>
            </w:pPr>
            <w:r>
              <w:rPr>
                <w:lang w:val="en-GB"/>
              </w:rPr>
              <w:t>Typical web-captcha needed to be entered by a user before the form submits.</w:t>
            </w:r>
          </w:p>
          <w:p w:rsidR="001646CC" w:rsidRDefault="001646CC" w:rsidP="00BD2760">
            <w:pPr>
              <w:rPr>
                <w:lang w:val="en-GB"/>
              </w:rPr>
            </w:pPr>
          </w:p>
          <w:p w:rsidR="001646CC" w:rsidRDefault="001646CC" w:rsidP="00BD2760">
            <w:pPr>
              <w:rPr>
                <w:lang w:val="en-GB"/>
              </w:rPr>
            </w:pPr>
            <w:r>
              <w:rPr>
                <w:lang w:val="en-GB"/>
              </w:rPr>
              <w:t>Only shown if the user is not logged in</w:t>
            </w:r>
          </w:p>
        </w:tc>
        <w:tc>
          <w:tcPr>
            <w:tcW w:w="1239" w:type="dxa"/>
          </w:tcPr>
          <w:p w:rsidR="001646CC" w:rsidRDefault="001646CC" w:rsidP="00BD2760">
            <w:pPr>
              <w:rPr>
                <w:lang w:val="en-GB"/>
              </w:rPr>
            </w:pPr>
            <w:r>
              <w:rPr>
                <w:lang w:val="en-GB"/>
              </w:rPr>
              <w:t xml:space="preserve">Y </w:t>
            </w:r>
          </w:p>
          <w:p w:rsidR="001646CC" w:rsidRDefault="001646CC" w:rsidP="00BD2760">
            <w:pPr>
              <w:rPr>
                <w:lang w:val="en-GB"/>
              </w:rPr>
            </w:pPr>
            <w:r>
              <w:rPr>
                <w:lang w:val="en-GB"/>
              </w:rPr>
              <w:t>(when Displayed)</w:t>
            </w:r>
          </w:p>
        </w:tc>
      </w:tr>
      <w:tr w:rsidR="00507B64" w:rsidTr="00BD2760">
        <w:tc>
          <w:tcPr>
            <w:tcW w:w="3801" w:type="dxa"/>
          </w:tcPr>
          <w:p w:rsidR="00507B64" w:rsidRDefault="001646CC" w:rsidP="00BD2760">
            <w:pPr>
              <w:rPr>
                <w:lang w:val="en-GB"/>
              </w:rPr>
            </w:pPr>
            <w:r>
              <w:rPr>
                <w:lang w:val="en-GB"/>
              </w:rPr>
              <w:t>Submit Enquiry</w:t>
            </w:r>
          </w:p>
        </w:tc>
        <w:tc>
          <w:tcPr>
            <w:tcW w:w="5734" w:type="dxa"/>
          </w:tcPr>
          <w:p w:rsidR="00507B64" w:rsidRDefault="00507B64" w:rsidP="00BD2760">
            <w:pPr>
              <w:rPr>
                <w:lang w:val="en-GB"/>
              </w:rPr>
            </w:pPr>
            <w:r>
              <w:rPr>
                <w:lang w:val="en-GB"/>
              </w:rPr>
              <w:t>Button</w:t>
            </w:r>
          </w:p>
        </w:tc>
        <w:tc>
          <w:tcPr>
            <w:tcW w:w="1239" w:type="dxa"/>
          </w:tcPr>
          <w:p w:rsidR="00507B64" w:rsidRDefault="00507B64" w:rsidP="00BD2760">
            <w:pPr>
              <w:rPr>
                <w:lang w:val="en-GB"/>
              </w:rPr>
            </w:pPr>
          </w:p>
        </w:tc>
      </w:tr>
    </w:tbl>
    <w:p w:rsidR="00507B64" w:rsidRDefault="00507B64" w:rsidP="00507B64">
      <w:pPr>
        <w:pStyle w:val="Heading2"/>
        <w:tabs>
          <w:tab w:val="num" w:pos="567"/>
        </w:tabs>
        <w:ind w:left="851"/>
      </w:pPr>
      <w:bookmarkStart w:id="130" w:name="_Toc411522439"/>
      <w:r>
        <w:t>Screen Actions</w:t>
      </w:r>
      <w:bookmarkEnd w:id="130"/>
    </w:p>
    <w:tbl>
      <w:tblPr>
        <w:tblStyle w:val="TableGrid"/>
        <w:tblW w:w="10774" w:type="dxa"/>
        <w:tblInd w:w="-743" w:type="dxa"/>
        <w:tblLook w:val="04A0" w:firstRow="1" w:lastRow="0" w:firstColumn="1" w:lastColumn="0" w:noHBand="0" w:noVBand="1"/>
      </w:tblPr>
      <w:tblGrid>
        <w:gridCol w:w="5753"/>
        <w:gridCol w:w="5021"/>
      </w:tblGrid>
      <w:tr w:rsidR="00507B64" w:rsidTr="00BD2760">
        <w:tc>
          <w:tcPr>
            <w:tcW w:w="5753" w:type="dxa"/>
          </w:tcPr>
          <w:p w:rsidR="00507B64" w:rsidRPr="001E2B3E" w:rsidRDefault="00507B64" w:rsidP="00BD2760">
            <w:pPr>
              <w:pStyle w:val="ListParagraph"/>
              <w:ind w:left="0"/>
              <w:rPr>
                <w:b/>
                <w:lang w:val="en-GB"/>
              </w:rPr>
            </w:pPr>
            <w:r w:rsidRPr="001E2B3E">
              <w:rPr>
                <w:b/>
                <w:lang w:val="en-GB"/>
              </w:rPr>
              <w:t>Condition</w:t>
            </w:r>
          </w:p>
        </w:tc>
        <w:tc>
          <w:tcPr>
            <w:tcW w:w="5021" w:type="dxa"/>
          </w:tcPr>
          <w:p w:rsidR="00507B64" w:rsidRPr="001E2B3E" w:rsidRDefault="00507B64" w:rsidP="00BD2760">
            <w:pPr>
              <w:pStyle w:val="ListParagraph"/>
              <w:ind w:left="0"/>
              <w:rPr>
                <w:b/>
                <w:lang w:val="en-GB"/>
              </w:rPr>
            </w:pPr>
            <w:r w:rsidRPr="001E2B3E">
              <w:rPr>
                <w:b/>
                <w:lang w:val="en-GB"/>
              </w:rPr>
              <w:t>Action</w:t>
            </w:r>
          </w:p>
        </w:tc>
      </w:tr>
      <w:tr w:rsidR="00507B64" w:rsidTr="00BD2760">
        <w:tc>
          <w:tcPr>
            <w:tcW w:w="5753" w:type="dxa"/>
          </w:tcPr>
          <w:p w:rsidR="00507B64" w:rsidRDefault="00507B64" w:rsidP="00BD2760">
            <w:pPr>
              <w:pStyle w:val="ListParagraph"/>
              <w:numPr>
                <w:ilvl w:val="0"/>
                <w:numId w:val="18"/>
              </w:numPr>
              <w:rPr>
                <w:lang w:val="en-GB"/>
              </w:rPr>
            </w:pPr>
            <w:r>
              <w:rPr>
                <w:lang w:val="en-GB"/>
              </w:rPr>
              <w:t xml:space="preserve">User Clicks on </w:t>
            </w:r>
            <w:r w:rsidR="00AB7EAF">
              <w:rPr>
                <w:lang w:val="en-GB"/>
              </w:rPr>
              <w:t>Submit Enquiry</w:t>
            </w:r>
          </w:p>
          <w:p w:rsidR="00507B64" w:rsidRDefault="00507B64" w:rsidP="00BD2760">
            <w:pPr>
              <w:pStyle w:val="ListParagraph"/>
              <w:numPr>
                <w:ilvl w:val="0"/>
                <w:numId w:val="18"/>
              </w:numPr>
              <w:rPr>
                <w:lang w:val="en-GB"/>
              </w:rPr>
            </w:pPr>
            <w:r>
              <w:rPr>
                <w:lang w:val="en-GB"/>
              </w:rPr>
              <w:t>Mandatory field is missing</w:t>
            </w:r>
          </w:p>
          <w:p w:rsidR="00507B64" w:rsidRPr="009977F6" w:rsidRDefault="00507B64" w:rsidP="00BD2760">
            <w:pPr>
              <w:ind w:left="360"/>
              <w:rPr>
                <w:lang w:val="en-GB"/>
              </w:rPr>
            </w:pPr>
          </w:p>
        </w:tc>
        <w:tc>
          <w:tcPr>
            <w:tcW w:w="5021" w:type="dxa"/>
          </w:tcPr>
          <w:p w:rsidR="00507B64" w:rsidRPr="004F6589" w:rsidRDefault="00507B64" w:rsidP="007154E8">
            <w:pPr>
              <w:pStyle w:val="ListParagraph"/>
              <w:numPr>
                <w:ilvl w:val="0"/>
                <w:numId w:val="25"/>
              </w:numPr>
              <w:rPr>
                <w:lang w:val="en-GB"/>
              </w:rPr>
            </w:pPr>
            <w:r>
              <w:rPr>
                <w:lang w:val="en-GB"/>
              </w:rPr>
              <w:t xml:space="preserve">The message </w:t>
            </w:r>
            <w:r w:rsidR="007154E8">
              <w:rPr>
                <w:lang w:val="en-GB"/>
              </w:rPr>
              <w:t>ENQUIRY</w:t>
            </w:r>
            <w:r>
              <w:rPr>
                <w:lang w:val="en-GB"/>
              </w:rPr>
              <w:t>_0001 appears as an error with the value ‘$1’ substituted for the missing value.</w:t>
            </w:r>
          </w:p>
        </w:tc>
      </w:tr>
      <w:tr w:rsidR="007154E8" w:rsidTr="00BD2760">
        <w:tc>
          <w:tcPr>
            <w:tcW w:w="5753" w:type="dxa"/>
          </w:tcPr>
          <w:p w:rsidR="007154E8" w:rsidRDefault="007154E8" w:rsidP="00BD2760">
            <w:pPr>
              <w:pStyle w:val="ListParagraph"/>
              <w:numPr>
                <w:ilvl w:val="0"/>
                <w:numId w:val="20"/>
              </w:numPr>
              <w:rPr>
                <w:lang w:val="en-GB"/>
              </w:rPr>
            </w:pPr>
            <w:r>
              <w:rPr>
                <w:lang w:val="en-GB"/>
              </w:rPr>
              <w:t xml:space="preserve">User Clicks on </w:t>
            </w:r>
            <w:r w:rsidR="00AB7EAF">
              <w:rPr>
                <w:lang w:val="en-GB"/>
              </w:rPr>
              <w:t>Submit Enquiry</w:t>
            </w:r>
          </w:p>
          <w:p w:rsidR="007154E8" w:rsidRDefault="007154E8" w:rsidP="00BD2760">
            <w:pPr>
              <w:pStyle w:val="ListParagraph"/>
              <w:numPr>
                <w:ilvl w:val="0"/>
                <w:numId w:val="20"/>
              </w:numPr>
              <w:rPr>
                <w:lang w:val="en-GB"/>
              </w:rPr>
            </w:pPr>
            <w:r>
              <w:rPr>
                <w:lang w:val="en-GB"/>
              </w:rPr>
              <w:t>The user is not logged in</w:t>
            </w:r>
          </w:p>
          <w:p w:rsidR="007154E8" w:rsidRDefault="007154E8" w:rsidP="00BD2760">
            <w:pPr>
              <w:pStyle w:val="ListParagraph"/>
              <w:numPr>
                <w:ilvl w:val="0"/>
                <w:numId w:val="20"/>
              </w:numPr>
              <w:rPr>
                <w:lang w:val="en-GB"/>
              </w:rPr>
            </w:pPr>
            <w:r>
              <w:rPr>
                <w:lang w:val="en-GB"/>
              </w:rPr>
              <w:t>Captcha is incorrect</w:t>
            </w:r>
          </w:p>
        </w:tc>
        <w:tc>
          <w:tcPr>
            <w:tcW w:w="5021" w:type="dxa"/>
          </w:tcPr>
          <w:p w:rsidR="007154E8" w:rsidRDefault="007154E8" w:rsidP="00BD2760">
            <w:pPr>
              <w:pStyle w:val="ListParagraph"/>
              <w:numPr>
                <w:ilvl w:val="0"/>
                <w:numId w:val="23"/>
              </w:numPr>
              <w:rPr>
                <w:lang w:val="en-GB"/>
              </w:rPr>
            </w:pPr>
            <w:r>
              <w:rPr>
                <w:lang w:val="en-GB"/>
              </w:rPr>
              <w:t>The 3</w:t>
            </w:r>
            <w:r w:rsidRPr="00EB420D">
              <w:rPr>
                <w:vertAlign w:val="superscript"/>
                <w:lang w:val="en-GB"/>
              </w:rPr>
              <w:t>rd</w:t>
            </w:r>
            <w:r>
              <w:rPr>
                <w:lang w:val="en-GB"/>
              </w:rPr>
              <w:t xml:space="preserve"> party Captcha plugin will display an appropriate error message.</w:t>
            </w:r>
          </w:p>
        </w:tc>
      </w:tr>
      <w:tr w:rsidR="00507B64" w:rsidTr="00BD2760">
        <w:tc>
          <w:tcPr>
            <w:tcW w:w="5753" w:type="dxa"/>
          </w:tcPr>
          <w:p w:rsidR="007154E8" w:rsidRDefault="007154E8" w:rsidP="007154E8">
            <w:pPr>
              <w:pStyle w:val="ListParagraph"/>
              <w:numPr>
                <w:ilvl w:val="0"/>
                <w:numId w:val="20"/>
              </w:numPr>
              <w:rPr>
                <w:lang w:val="en-GB"/>
              </w:rPr>
            </w:pPr>
            <w:r>
              <w:rPr>
                <w:lang w:val="en-GB"/>
              </w:rPr>
              <w:t>User Clicks on</w:t>
            </w:r>
            <w:r w:rsidR="00AB7EAF">
              <w:rPr>
                <w:lang w:val="en-GB"/>
              </w:rPr>
              <w:t xml:space="preserve"> Submit Enquiry</w:t>
            </w:r>
          </w:p>
          <w:p w:rsidR="00507B64" w:rsidRDefault="007154E8" w:rsidP="007154E8">
            <w:pPr>
              <w:pStyle w:val="ListParagraph"/>
              <w:numPr>
                <w:ilvl w:val="0"/>
                <w:numId w:val="20"/>
              </w:numPr>
              <w:rPr>
                <w:lang w:val="en-GB"/>
              </w:rPr>
            </w:pPr>
            <w:r>
              <w:rPr>
                <w:lang w:val="en-GB"/>
              </w:rPr>
              <w:t>All Mandatory fields are filled in</w:t>
            </w:r>
          </w:p>
        </w:tc>
        <w:tc>
          <w:tcPr>
            <w:tcW w:w="5021" w:type="dxa"/>
          </w:tcPr>
          <w:p w:rsidR="00507B64" w:rsidRDefault="007154E8" w:rsidP="00BD2760">
            <w:pPr>
              <w:pStyle w:val="ListParagraph"/>
              <w:numPr>
                <w:ilvl w:val="0"/>
                <w:numId w:val="23"/>
              </w:numPr>
              <w:rPr>
                <w:lang w:val="en-GB"/>
              </w:rPr>
            </w:pPr>
            <w:r>
              <w:rPr>
                <w:lang w:val="en-GB"/>
              </w:rPr>
              <w:t>The message ENQUIRY_0002 appears as an Information message.</w:t>
            </w:r>
          </w:p>
        </w:tc>
      </w:tr>
    </w:tbl>
    <w:p w:rsidR="00507B64" w:rsidRDefault="00507B64" w:rsidP="00507B64">
      <w:pPr>
        <w:rPr>
          <w:lang w:val="en-GB"/>
        </w:rPr>
      </w:pPr>
    </w:p>
    <w:p w:rsidR="00507B64" w:rsidRDefault="00507B64" w:rsidP="00507B64">
      <w:pPr>
        <w:jc w:val="center"/>
        <w:rPr>
          <w:lang w:val="en-GB"/>
        </w:rPr>
      </w:pPr>
    </w:p>
    <w:p w:rsidR="00507B64" w:rsidRPr="00570266" w:rsidRDefault="00507B64" w:rsidP="00507B64">
      <w:pPr>
        <w:rPr>
          <w:lang w:val="en-GB"/>
        </w:rPr>
        <w:sectPr w:rsidR="00507B64" w:rsidRPr="00570266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2569B5" w:rsidRDefault="002569B5" w:rsidP="003E7B39">
      <w:pPr>
        <w:pStyle w:val="Heading1"/>
      </w:pPr>
      <w:bookmarkStart w:id="131" w:name="_Toc411522440"/>
      <w:r>
        <w:lastRenderedPageBreak/>
        <w:t>System Messages</w:t>
      </w:r>
      <w:bookmarkEnd w:id="131"/>
    </w:p>
    <w:p w:rsidR="002569B5" w:rsidRDefault="002569B5" w:rsidP="002569B5">
      <w:pPr>
        <w:rPr>
          <w:lang w:val="en-GB"/>
        </w:rPr>
      </w:pPr>
      <w:r>
        <w:rPr>
          <w:lang w:val="en-GB"/>
        </w:rPr>
        <w:t>This is intended as a list of unique error or information messages generated by the system.</w:t>
      </w:r>
    </w:p>
    <w:tbl>
      <w:tblPr>
        <w:tblStyle w:val="TableGrid"/>
        <w:tblW w:w="10314" w:type="dxa"/>
        <w:tblLook w:val="04A0" w:firstRow="1" w:lastRow="0" w:firstColumn="1" w:lastColumn="0" w:noHBand="0" w:noVBand="1"/>
      </w:tblPr>
      <w:tblGrid>
        <w:gridCol w:w="1811"/>
        <w:gridCol w:w="3488"/>
        <w:gridCol w:w="5015"/>
      </w:tblGrid>
      <w:tr w:rsidR="002569B5" w:rsidTr="005C1C0D">
        <w:tc>
          <w:tcPr>
            <w:tcW w:w="1811" w:type="dxa"/>
          </w:tcPr>
          <w:p w:rsidR="002569B5" w:rsidRPr="002569B5" w:rsidRDefault="002569B5" w:rsidP="002569B5">
            <w:pPr>
              <w:rPr>
                <w:b/>
                <w:lang w:val="en-GB"/>
              </w:rPr>
            </w:pPr>
            <w:r w:rsidRPr="002569B5">
              <w:rPr>
                <w:b/>
                <w:lang w:val="en-GB"/>
              </w:rPr>
              <w:t>Message No.</w:t>
            </w:r>
          </w:p>
        </w:tc>
        <w:tc>
          <w:tcPr>
            <w:tcW w:w="3488" w:type="dxa"/>
          </w:tcPr>
          <w:p w:rsidR="002569B5" w:rsidRPr="002569B5" w:rsidRDefault="002569B5" w:rsidP="002569B5">
            <w:pPr>
              <w:rPr>
                <w:b/>
                <w:lang w:val="en-GB"/>
              </w:rPr>
            </w:pPr>
            <w:r w:rsidRPr="002569B5">
              <w:rPr>
                <w:b/>
                <w:lang w:val="en-GB"/>
              </w:rPr>
              <w:t>Title</w:t>
            </w:r>
          </w:p>
        </w:tc>
        <w:tc>
          <w:tcPr>
            <w:tcW w:w="5015" w:type="dxa"/>
          </w:tcPr>
          <w:p w:rsidR="002569B5" w:rsidRPr="002569B5" w:rsidRDefault="002569B5" w:rsidP="002569B5">
            <w:pPr>
              <w:rPr>
                <w:b/>
                <w:lang w:val="en-GB"/>
              </w:rPr>
            </w:pPr>
            <w:r w:rsidRPr="002569B5">
              <w:rPr>
                <w:b/>
                <w:lang w:val="en-GB"/>
              </w:rPr>
              <w:t>Text</w:t>
            </w:r>
          </w:p>
        </w:tc>
      </w:tr>
      <w:tr w:rsidR="002569B5" w:rsidTr="005C1C0D">
        <w:tc>
          <w:tcPr>
            <w:tcW w:w="1811" w:type="dxa"/>
          </w:tcPr>
          <w:p w:rsidR="002569B5" w:rsidRDefault="00185225" w:rsidP="004B0E3F">
            <w:pPr>
              <w:rPr>
                <w:lang w:val="en-GB"/>
              </w:rPr>
            </w:pPr>
            <w:r>
              <w:rPr>
                <w:lang w:val="en-GB"/>
              </w:rPr>
              <w:t>UPDATE_0001</w:t>
            </w:r>
          </w:p>
        </w:tc>
        <w:tc>
          <w:tcPr>
            <w:tcW w:w="3488" w:type="dxa"/>
          </w:tcPr>
          <w:p w:rsidR="002569B5" w:rsidRDefault="00185225" w:rsidP="002569B5">
            <w:pPr>
              <w:rPr>
                <w:lang w:val="en-GB"/>
              </w:rPr>
            </w:pPr>
            <w:r>
              <w:rPr>
                <w:lang w:val="en-GB"/>
              </w:rPr>
              <w:t>Required Information is missing</w:t>
            </w:r>
          </w:p>
        </w:tc>
        <w:tc>
          <w:tcPr>
            <w:tcW w:w="5015" w:type="dxa"/>
          </w:tcPr>
          <w:p w:rsidR="002569B5" w:rsidRDefault="00185225" w:rsidP="002569B5">
            <w:pPr>
              <w:rPr>
                <w:lang w:val="en-GB"/>
              </w:rPr>
            </w:pPr>
            <w:r>
              <w:rPr>
                <w:lang w:val="en-GB"/>
              </w:rPr>
              <w:t>You must enter a $1 to update your membership record.</w:t>
            </w:r>
          </w:p>
        </w:tc>
      </w:tr>
      <w:tr w:rsidR="002569B5" w:rsidTr="005C1C0D">
        <w:tc>
          <w:tcPr>
            <w:tcW w:w="1811" w:type="dxa"/>
          </w:tcPr>
          <w:p w:rsidR="002569B5" w:rsidRDefault="00C04289" w:rsidP="004B0E3F">
            <w:pPr>
              <w:rPr>
                <w:lang w:val="en-GB"/>
              </w:rPr>
            </w:pPr>
            <w:r>
              <w:rPr>
                <w:lang w:val="en-GB"/>
              </w:rPr>
              <w:t>UPDATE_0002</w:t>
            </w:r>
          </w:p>
        </w:tc>
        <w:tc>
          <w:tcPr>
            <w:tcW w:w="3488" w:type="dxa"/>
          </w:tcPr>
          <w:p w:rsidR="002569B5" w:rsidRDefault="00C04289" w:rsidP="002569B5">
            <w:pPr>
              <w:rPr>
                <w:lang w:val="en-GB"/>
              </w:rPr>
            </w:pPr>
            <w:r>
              <w:rPr>
                <w:lang w:val="en-GB"/>
              </w:rPr>
              <w:t>Membership Details Updated</w:t>
            </w:r>
          </w:p>
        </w:tc>
        <w:tc>
          <w:tcPr>
            <w:tcW w:w="5015" w:type="dxa"/>
          </w:tcPr>
          <w:p w:rsidR="002569B5" w:rsidRDefault="00C04289" w:rsidP="00E7620E">
            <w:pPr>
              <w:tabs>
                <w:tab w:val="left" w:pos="3861"/>
              </w:tabs>
              <w:ind w:left="-1341" w:firstLine="1341"/>
              <w:rPr>
                <w:lang w:val="en-GB"/>
              </w:rPr>
            </w:pPr>
            <w:r>
              <w:rPr>
                <w:lang w:val="en-GB"/>
              </w:rPr>
              <w:t>Your membership details have been updated.</w:t>
            </w:r>
          </w:p>
        </w:tc>
      </w:tr>
      <w:tr w:rsidR="00173CBD" w:rsidTr="005C1C0D">
        <w:trPr>
          <w:ins w:id="132" w:author="ilona.charykova" w:date="2015-03-17T13:16:00Z"/>
        </w:trPr>
        <w:tc>
          <w:tcPr>
            <w:tcW w:w="1811" w:type="dxa"/>
          </w:tcPr>
          <w:p w:rsidR="00173CBD" w:rsidRPr="00173CBD" w:rsidRDefault="00173CBD" w:rsidP="004B0E3F">
            <w:pPr>
              <w:rPr>
                <w:ins w:id="133" w:author="ilona.charykova" w:date="2015-03-17T13:16:00Z"/>
                <w:rFonts w:ascii="Calibri" w:hAnsi="Calibri"/>
                <w:bCs/>
                <w:color w:val="000000"/>
              </w:rPr>
            </w:pPr>
            <w:ins w:id="134" w:author="ilona.charykova" w:date="2015-03-17T13:16:00Z">
              <w:r w:rsidRPr="00173CBD">
                <w:rPr>
                  <w:rFonts w:ascii="Calibri" w:hAnsi="Calibri"/>
                  <w:bCs/>
                  <w:color w:val="000000"/>
                </w:rPr>
                <w:t>UPDATE_0003</w:t>
              </w:r>
            </w:ins>
          </w:p>
        </w:tc>
        <w:tc>
          <w:tcPr>
            <w:tcW w:w="3488" w:type="dxa"/>
          </w:tcPr>
          <w:p w:rsidR="00173CBD" w:rsidRPr="00173CBD" w:rsidRDefault="00173CBD" w:rsidP="002569B5">
            <w:pPr>
              <w:rPr>
                <w:ins w:id="135" w:author="ilona.charykova" w:date="2015-03-17T13:16:00Z"/>
                <w:rFonts w:ascii="Calibri" w:hAnsi="Calibri"/>
                <w:color w:val="000000"/>
              </w:rPr>
            </w:pPr>
            <w:ins w:id="136" w:author="ilona.charykova" w:date="2015-03-17T13:16:00Z">
              <w:r>
                <w:rPr>
                  <w:rFonts w:ascii="Calibri" w:hAnsi="Calibri"/>
                  <w:color w:val="000000"/>
                </w:rPr>
                <w:t>Thank You!</w:t>
              </w:r>
            </w:ins>
          </w:p>
        </w:tc>
        <w:tc>
          <w:tcPr>
            <w:tcW w:w="5015" w:type="dxa"/>
          </w:tcPr>
          <w:p w:rsidR="00173CBD" w:rsidRPr="00173CBD" w:rsidRDefault="00173CBD" w:rsidP="00173CBD">
            <w:pPr>
              <w:rPr>
                <w:ins w:id="137" w:author="ilona.charykova" w:date="2015-03-17T13:16:00Z"/>
                <w:rFonts w:ascii="Calibri" w:hAnsi="Calibri"/>
                <w:color w:val="000000"/>
              </w:rPr>
            </w:pPr>
            <w:ins w:id="138" w:author="ilona.charykova" w:date="2015-03-17T13:16:00Z">
              <w:r>
                <w:rPr>
                  <w:rFonts w:ascii="Calibri" w:hAnsi="Calibri"/>
                  <w:color w:val="000000"/>
                </w:rPr>
                <w:t>Your membership details have been updated in Privileges by Wyndham. Changes will be visible within 72 hours in all other systems.</w:t>
              </w:r>
            </w:ins>
          </w:p>
        </w:tc>
      </w:tr>
      <w:tr w:rsidR="002569B5" w:rsidTr="005C1C0D">
        <w:tc>
          <w:tcPr>
            <w:tcW w:w="1811" w:type="dxa"/>
          </w:tcPr>
          <w:p w:rsidR="002569B5" w:rsidRDefault="00157A20" w:rsidP="002569B5">
            <w:pPr>
              <w:rPr>
                <w:lang w:val="en-GB"/>
              </w:rPr>
            </w:pPr>
            <w:r>
              <w:rPr>
                <w:lang w:val="en-GB"/>
              </w:rPr>
              <w:t>REQUEST_0001</w:t>
            </w:r>
          </w:p>
        </w:tc>
        <w:tc>
          <w:tcPr>
            <w:tcW w:w="3488" w:type="dxa"/>
          </w:tcPr>
          <w:p w:rsidR="002569B5" w:rsidRDefault="00157A20" w:rsidP="002569B5">
            <w:pPr>
              <w:rPr>
                <w:lang w:val="en-GB"/>
              </w:rPr>
            </w:pPr>
            <w:r>
              <w:rPr>
                <w:lang w:val="en-GB"/>
              </w:rPr>
              <w:t>Required Information is missing</w:t>
            </w:r>
          </w:p>
        </w:tc>
        <w:tc>
          <w:tcPr>
            <w:tcW w:w="5015" w:type="dxa"/>
          </w:tcPr>
          <w:p w:rsidR="002569B5" w:rsidRDefault="00157A20" w:rsidP="00157A20">
            <w:pPr>
              <w:rPr>
                <w:lang w:val="en-GB"/>
              </w:rPr>
            </w:pPr>
            <w:r>
              <w:rPr>
                <w:lang w:val="en-GB"/>
              </w:rPr>
              <w:t>You must enter a $1 when requesting an additional card.</w:t>
            </w:r>
          </w:p>
        </w:tc>
      </w:tr>
      <w:tr w:rsidR="002569B5" w:rsidTr="005C1C0D">
        <w:tc>
          <w:tcPr>
            <w:tcW w:w="1811" w:type="dxa"/>
          </w:tcPr>
          <w:p w:rsidR="002569B5" w:rsidRDefault="00504585" w:rsidP="002569B5">
            <w:pPr>
              <w:rPr>
                <w:lang w:val="en-GB"/>
              </w:rPr>
            </w:pPr>
            <w:r>
              <w:rPr>
                <w:lang w:val="en-GB"/>
              </w:rPr>
              <w:t>REQUEST_0002</w:t>
            </w:r>
          </w:p>
        </w:tc>
        <w:tc>
          <w:tcPr>
            <w:tcW w:w="3488" w:type="dxa"/>
          </w:tcPr>
          <w:p w:rsidR="002569B5" w:rsidRDefault="00504585" w:rsidP="002569B5">
            <w:pPr>
              <w:rPr>
                <w:lang w:val="en-GB"/>
              </w:rPr>
            </w:pPr>
            <w:r>
              <w:rPr>
                <w:lang w:val="en-GB"/>
              </w:rPr>
              <w:t>Membership limit Reached</w:t>
            </w:r>
          </w:p>
        </w:tc>
        <w:tc>
          <w:tcPr>
            <w:tcW w:w="5015" w:type="dxa"/>
          </w:tcPr>
          <w:p w:rsidR="002569B5" w:rsidRDefault="00504585" w:rsidP="00935DB0">
            <w:pPr>
              <w:rPr>
                <w:lang w:val="en-GB"/>
              </w:rPr>
            </w:pPr>
            <w:r>
              <w:rPr>
                <w:lang w:val="en-GB"/>
              </w:rPr>
              <w:t xml:space="preserve">You can only have </w:t>
            </w:r>
            <w:r w:rsidR="00A01B0E">
              <w:rPr>
                <w:lang w:val="en-GB"/>
              </w:rPr>
              <w:t>3</w:t>
            </w:r>
            <w:r>
              <w:rPr>
                <w:lang w:val="en-GB"/>
              </w:rPr>
              <w:t xml:space="preserve"> </w:t>
            </w:r>
            <w:r w:rsidR="00935DB0">
              <w:rPr>
                <w:lang w:val="en-GB"/>
              </w:rPr>
              <w:t xml:space="preserve">names </w:t>
            </w:r>
            <w:r>
              <w:rPr>
                <w:lang w:val="en-GB"/>
              </w:rPr>
              <w:t>on a card.</w:t>
            </w:r>
          </w:p>
        </w:tc>
      </w:tr>
      <w:tr w:rsidR="001E303A" w:rsidTr="005C1C0D">
        <w:tc>
          <w:tcPr>
            <w:tcW w:w="1811" w:type="dxa"/>
          </w:tcPr>
          <w:p w:rsidR="001E303A" w:rsidRDefault="001E303A" w:rsidP="002569B5">
            <w:pPr>
              <w:rPr>
                <w:lang w:val="en-GB"/>
              </w:rPr>
            </w:pPr>
            <w:r>
              <w:rPr>
                <w:lang w:val="en-GB"/>
              </w:rPr>
              <w:t>REQUEST_0003</w:t>
            </w:r>
          </w:p>
        </w:tc>
        <w:tc>
          <w:tcPr>
            <w:tcW w:w="3488" w:type="dxa"/>
          </w:tcPr>
          <w:p w:rsidR="001E303A" w:rsidRPr="001E303A" w:rsidRDefault="001E303A" w:rsidP="002569B5">
            <w:pPr>
              <w:rPr>
                <w:lang w:val="en-GB"/>
              </w:rPr>
            </w:pPr>
            <w:r>
              <w:rPr>
                <w:lang w:val="en-GB"/>
              </w:rPr>
              <w:t>Additional Card Request</w:t>
            </w:r>
          </w:p>
        </w:tc>
        <w:tc>
          <w:tcPr>
            <w:tcW w:w="5015" w:type="dxa"/>
          </w:tcPr>
          <w:p w:rsidR="001E303A" w:rsidRDefault="001E303A" w:rsidP="002569B5">
            <w:pPr>
              <w:rPr>
                <w:lang w:val="en-GB"/>
              </w:rPr>
            </w:pPr>
            <w:r>
              <w:rPr>
                <w:lang w:val="en-GB"/>
              </w:rPr>
              <w:t>Your additional card request is being processed.</w:t>
            </w:r>
          </w:p>
        </w:tc>
      </w:tr>
      <w:tr w:rsidR="0072534B" w:rsidTr="005C1C0D">
        <w:tc>
          <w:tcPr>
            <w:tcW w:w="1811" w:type="dxa"/>
          </w:tcPr>
          <w:p w:rsidR="0072534B" w:rsidRDefault="0072534B" w:rsidP="002569B5">
            <w:pPr>
              <w:rPr>
                <w:lang w:val="en-GB"/>
              </w:rPr>
            </w:pPr>
            <w:r>
              <w:rPr>
                <w:lang w:val="en-GB"/>
              </w:rPr>
              <w:t>REQUEST_0004</w:t>
            </w:r>
          </w:p>
        </w:tc>
        <w:tc>
          <w:tcPr>
            <w:tcW w:w="3488" w:type="dxa"/>
          </w:tcPr>
          <w:p w:rsidR="0072534B" w:rsidRDefault="0072534B" w:rsidP="002569B5">
            <w:pPr>
              <w:rPr>
                <w:lang w:val="en-GB"/>
              </w:rPr>
            </w:pPr>
          </w:p>
        </w:tc>
        <w:tc>
          <w:tcPr>
            <w:tcW w:w="5015" w:type="dxa"/>
          </w:tcPr>
          <w:p w:rsidR="0072534B" w:rsidRDefault="0072534B" w:rsidP="002569B5">
            <w:pPr>
              <w:rPr>
                <w:lang w:val="en-GB"/>
              </w:rPr>
            </w:pPr>
          </w:p>
          <w:p w:rsidR="002A279B" w:rsidRDefault="002A279B" w:rsidP="00935DB0">
            <w:pPr>
              <w:rPr>
                <w:lang w:val="en-GB"/>
              </w:rPr>
            </w:pPr>
            <w:r>
              <w:rPr>
                <w:lang w:val="en-GB"/>
              </w:rPr>
              <w:t>This is a customised message to Owner</w:t>
            </w:r>
            <w:r w:rsidR="00935DB0">
              <w:rPr>
                <w:lang w:val="en-GB"/>
              </w:rPr>
              <w:t>s</w:t>
            </w:r>
            <w:r>
              <w:rPr>
                <w:lang w:val="en-GB"/>
              </w:rPr>
              <w:t xml:space="preserve"> about the charges they will incur.</w:t>
            </w:r>
          </w:p>
        </w:tc>
      </w:tr>
      <w:tr w:rsidR="002A279B" w:rsidTr="005C1C0D">
        <w:tc>
          <w:tcPr>
            <w:tcW w:w="1811" w:type="dxa"/>
          </w:tcPr>
          <w:p w:rsidR="002A279B" w:rsidRDefault="002A279B" w:rsidP="002569B5">
            <w:pPr>
              <w:rPr>
                <w:lang w:val="en-GB"/>
              </w:rPr>
            </w:pPr>
            <w:r>
              <w:rPr>
                <w:lang w:val="en-GB"/>
              </w:rPr>
              <w:t>REQUEST_0005</w:t>
            </w:r>
          </w:p>
        </w:tc>
        <w:tc>
          <w:tcPr>
            <w:tcW w:w="3488" w:type="dxa"/>
          </w:tcPr>
          <w:p w:rsidR="002A279B" w:rsidRDefault="002A279B" w:rsidP="002569B5">
            <w:pPr>
              <w:rPr>
                <w:lang w:val="en-GB"/>
              </w:rPr>
            </w:pPr>
          </w:p>
        </w:tc>
        <w:tc>
          <w:tcPr>
            <w:tcW w:w="5015" w:type="dxa"/>
          </w:tcPr>
          <w:p w:rsidR="002A279B" w:rsidRDefault="002A279B" w:rsidP="002569B5">
            <w:pPr>
              <w:rPr>
                <w:lang w:val="en-GB"/>
              </w:rPr>
            </w:pPr>
            <w:r>
              <w:rPr>
                <w:lang w:val="en-GB"/>
              </w:rPr>
              <w:t>This is a customised message to Public</w:t>
            </w:r>
            <w:r w:rsidR="00935DB0">
              <w:rPr>
                <w:lang w:val="en-GB"/>
              </w:rPr>
              <w:t>, Discovery</w:t>
            </w:r>
            <w:r>
              <w:rPr>
                <w:lang w:val="en-GB"/>
              </w:rPr>
              <w:t xml:space="preserve"> and Staff Members about the charges they will incur.</w:t>
            </w:r>
          </w:p>
        </w:tc>
      </w:tr>
      <w:tr w:rsidR="000F0348" w:rsidTr="005C1C0D">
        <w:trPr>
          <w:ins w:id="139" w:author="Andrew.Crawford" w:date="2015-02-12T16:33:00Z"/>
        </w:trPr>
        <w:tc>
          <w:tcPr>
            <w:tcW w:w="1811" w:type="dxa"/>
          </w:tcPr>
          <w:p w:rsidR="000F0348" w:rsidRDefault="000F0348" w:rsidP="002569B5">
            <w:pPr>
              <w:rPr>
                <w:ins w:id="140" w:author="Andrew.Crawford" w:date="2015-02-12T16:33:00Z"/>
                <w:lang w:val="en-GB"/>
              </w:rPr>
            </w:pPr>
            <w:ins w:id="141" w:author="Andrew.Crawford" w:date="2015-02-12T16:33:00Z">
              <w:r>
                <w:rPr>
                  <w:lang w:val="en-GB"/>
                </w:rPr>
                <w:t>REQUEST_0006</w:t>
              </w:r>
            </w:ins>
          </w:p>
        </w:tc>
        <w:tc>
          <w:tcPr>
            <w:tcW w:w="3488" w:type="dxa"/>
          </w:tcPr>
          <w:p w:rsidR="000F0348" w:rsidRDefault="000F0348" w:rsidP="002569B5">
            <w:pPr>
              <w:rPr>
                <w:ins w:id="142" w:author="Andrew.Crawford" w:date="2015-02-12T16:33:00Z"/>
                <w:lang w:val="en-GB"/>
              </w:rPr>
            </w:pPr>
          </w:p>
        </w:tc>
        <w:tc>
          <w:tcPr>
            <w:tcW w:w="5015" w:type="dxa"/>
          </w:tcPr>
          <w:p w:rsidR="000F0348" w:rsidRDefault="000F0348" w:rsidP="000F0348">
            <w:pPr>
              <w:rPr>
                <w:ins w:id="143" w:author="Andrew.Crawford" w:date="2015-02-12T16:33:00Z"/>
                <w:lang w:val="en-GB"/>
              </w:rPr>
            </w:pPr>
            <w:ins w:id="144" w:author="Andrew.Crawford" w:date="2015-02-12T16:34:00Z">
              <w:r>
                <w:t>This will not update the current postal address on file. If you wish to update your details, please visit your Dashboard &lt;hyperlinked&gt;</w:t>
              </w:r>
            </w:ins>
          </w:p>
        </w:tc>
      </w:tr>
      <w:tr w:rsidR="00312015" w:rsidTr="005C1C0D">
        <w:tc>
          <w:tcPr>
            <w:tcW w:w="1811" w:type="dxa"/>
          </w:tcPr>
          <w:p w:rsidR="00312015" w:rsidRDefault="00312015" w:rsidP="002569B5">
            <w:pPr>
              <w:rPr>
                <w:lang w:val="en-GB"/>
              </w:rPr>
            </w:pPr>
            <w:r>
              <w:rPr>
                <w:lang w:val="en-GB"/>
              </w:rPr>
              <w:t>ENQUIRY_0001</w:t>
            </w:r>
          </w:p>
        </w:tc>
        <w:tc>
          <w:tcPr>
            <w:tcW w:w="3488" w:type="dxa"/>
          </w:tcPr>
          <w:p w:rsidR="00312015" w:rsidRDefault="00312015" w:rsidP="002569B5">
            <w:pPr>
              <w:rPr>
                <w:lang w:val="en-GB"/>
              </w:rPr>
            </w:pPr>
            <w:r>
              <w:rPr>
                <w:lang w:val="en-GB"/>
              </w:rPr>
              <w:t>Required Information is missing</w:t>
            </w:r>
          </w:p>
        </w:tc>
        <w:tc>
          <w:tcPr>
            <w:tcW w:w="5015" w:type="dxa"/>
          </w:tcPr>
          <w:p w:rsidR="00312015" w:rsidRDefault="00312015" w:rsidP="002569B5">
            <w:pPr>
              <w:rPr>
                <w:lang w:val="en-GB"/>
              </w:rPr>
            </w:pPr>
            <w:r>
              <w:rPr>
                <w:lang w:val="en-GB"/>
              </w:rPr>
              <w:t>You must enter a $1 to contact us with a request.</w:t>
            </w:r>
          </w:p>
        </w:tc>
      </w:tr>
      <w:tr w:rsidR="00312015" w:rsidTr="005C1C0D">
        <w:tc>
          <w:tcPr>
            <w:tcW w:w="1811" w:type="dxa"/>
          </w:tcPr>
          <w:p w:rsidR="00312015" w:rsidRDefault="00312015" w:rsidP="002569B5">
            <w:pPr>
              <w:rPr>
                <w:lang w:val="en-GB"/>
              </w:rPr>
            </w:pPr>
            <w:r>
              <w:rPr>
                <w:lang w:val="en-GB"/>
              </w:rPr>
              <w:t>ENQUIRY_0002</w:t>
            </w:r>
          </w:p>
        </w:tc>
        <w:tc>
          <w:tcPr>
            <w:tcW w:w="3488" w:type="dxa"/>
          </w:tcPr>
          <w:p w:rsidR="00312015" w:rsidRDefault="00312015" w:rsidP="002569B5">
            <w:pPr>
              <w:rPr>
                <w:lang w:val="en-GB"/>
              </w:rPr>
            </w:pPr>
            <w:r>
              <w:rPr>
                <w:lang w:val="en-GB"/>
              </w:rPr>
              <w:t>Question Submitted</w:t>
            </w:r>
          </w:p>
        </w:tc>
        <w:tc>
          <w:tcPr>
            <w:tcW w:w="5015" w:type="dxa"/>
          </w:tcPr>
          <w:p w:rsidR="00312015" w:rsidRDefault="00312015" w:rsidP="008717D5">
            <w:pPr>
              <w:rPr>
                <w:lang w:val="en-GB"/>
              </w:rPr>
            </w:pPr>
            <w:r>
              <w:rPr>
                <w:lang w:val="en-GB"/>
              </w:rPr>
              <w:t xml:space="preserve">Your question has been submitted and </w:t>
            </w:r>
            <w:r w:rsidR="008717D5">
              <w:rPr>
                <w:lang w:val="en-GB"/>
              </w:rPr>
              <w:t>one of our representatives</w:t>
            </w:r>
            <w:r>
              <w:rPr>
                <w:lang w:val="en-GB"/>
              </w:rPr>
              <w:t xml:space="preserve"> will be in contact with you.</w:t>
            </w:r>
          </w:p>
        </w:tc>
      </w:tr>
      <w:tr w:rsidR="005C1C0D" w:rsidTr="005C1C0D">
        <w:trPr>
          <w:ins w:id="145" w:author="Andrew.Crawford" w:date="2015-03-16T14:23:00Z"/>
        </w:trPr>
        <w:tc>
          <w:tcPr>
            <w:tcW w:w="1811" w:type="dxa"/>
          </w:tcPr>
          <w:p w:rsidR="005C1C0D" w:rsidRDefault="005C1C0D" w:rsidP="002569B5">
            <w:pPr>
              <w:rPr>
                <w:ins w:id="146" w:author="Andrew.Crawford" w:date="2015-03-16T14:23:00Z"/>
                <w:lang w:val="en-GB"/>
              </w:rPr>
            </w:pPr>
            <w:ins w:id="147" w:author="Andrew.Crawford" w:date="2015-03-16T14:23:00Z">
              <w:r>
                <w:rPr>
                  <w:lang w:val="en-GB"/>
                </w:rPr>
                <w:t>PASSWORD_0002</w:t>
              </w:r>
            </w:ins>
          </w:p>
        </w:tc>
        <w:tc>
          <w:tcPr>
            <w:tcW w:w="3488" w:type="dxa"/>
          </w:tcPr>
          <w:p w:rsidR="005C1C0D" w:rsidRDefault="005C1C0D" w:rsidP="002569B5">
            <w:pPr>
              <w:rPr>
                <w:ins w:id="148" w:author="Andrew.Crawford" w:date="2015-03-16T14:23:00Z"/>
                <w:lang w:val="en-GB"/>
              </w:rPr>
            </w:pPr>
            <w:ins w:id="149" w:author="Andrew.Crawford" w:date="2015-03-16T14:23:00Z">
              <w:r>
                <w:rPr>
                  <w:lang w:val="en-GB"/>
                </w:rPr>
                <w:t>Password does not match</w:t>
              </w:r>
            </w:ins>
          </w:p>
        </w:tc>
        <w:tc>
          <w:tcPr>
            <w:tcW w:w="5015" w:type="dxa"/>
          </w:tcPr>
          <w:p w:rsidR="005C1C0D" w:rsidRDefault="005C1C0D" w:rsidP="008717D5">
            <w:pPr>
              <w:rPr>
                <w:ins w:id="150" w:author="Andrew.Crawford" w:date="2015-03-16T14:23:00Z"/>
                <w:lang w:val="en-GB"/>
              </w:rPr>
            </w:pPr>
            <w:ins w:id="151" w:author="Andrew.Crawford" w:date="2015-03-16T14:23:00Z">
              <w:r>
                <w:rPr>
                  <w:lang w:val="en-GB"/>
                </w:rPr>
                <w:t>The password you entered does not match the current password we have recorded.</w:t>
              </w:r>
            </w:ins>
          </w:p>
        </w:tc>
      </w:tr>
    </w:tbl>
    <w:p w:rsidR="009B5CD1" w:rsidRPr="009B5CD1" w:rsidRDefault="009B5CD1" w:rsidP="009B5CD1">
      <w:pPr>
        <w:rPr>
          <w:lang w:val="en-GB"/>
        </w:rPr>
      </w:pPr>
    </w:p>
    <w:p w:rsidR="007050DD" w:rsidRPr="009B5CD1" w:rsidRDefault="007050DD">
      <w:pPr>
        <w:rPr>
          <w:lang w:val="en-GB"/>
        </w:rPr>
      </w:pPr>
    </w:p>
    <w:sectPr w:rsidR="007050DD" w:rsidRPr="009B5C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52" w:author="ilona.charykova" w:date="2015-03-17T13:31:00Z" w:initials="i">
    <w:p w:rsidR="0099562C" w:rsidRDefault="0099562C">
      <w:pPr>
        <w:pStyle w:val="CommentText"/>
      </w:pPr>
      <w:r>
        <w:rPr>
          <w:rStyle w:val="CommentReference"/>
        </w:rPr>
        <w:annotationRef/>
      </w:r>
      <w:r>
        <w:t>Added per PBW Error &amp; Success Messages 0.1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86988"/>
    <w:multiLevelType w:val="hybridMultilevel"/>
    <w:tmpl w:val="C5E0B79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ED1A13"/>
    <w:multiLevelType w:val="hybridMultilevel"/>
    <w:tmpl w:val="18747AE0"/>
    <w:lvl w:ilvl="0" w:tplc="0C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">
    <w:nsid w:val="05373202"/>
    <w:multiLevelType w:val="hybridMultilevel"/>
    <w:tmpl w:val="AED80FD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E95F74"/>
    <w:multiLevelType w:val="hybridMultilevel"/>
    <w:tmpl w:val="A4D4D988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EF57D63"/>
    <w:multiLevelType w:val="hybridMultilevel"/>
    <w:tmpl w:val="47365D1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18C5191"/>
    <w:multiLevelType w:val="hybridMultilevel"/>
    <w:tmpl w:val="176E36B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9C146D"/>
    <w:multiLevelType w:val="hybridMultilevel"/>
    <w:tmpl w:val="9E7CA5C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51507BD"/>
    <w:multiLevelType w:val="hybridMultilevel"/>
    <w:tmpl w:val="37DA183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8116FE"/>
    <w:multiLevelType w:val="hybridMultilevel"/>
    <w:tmpl w:val="60B42CD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AB06E80"/>
    <w:multiLevelType w:val="hybridMultilevel"/>
    <w:tmpl w:val="F110B3A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34A50A3"/>
    <w:multiLevelType w:val="hybridMultilevel"/>
    <w:tmpl w:val="549C4F5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5E8403F"/>
    <w:multiLevelType w:val="hybridMultilevel"/>
    <w:tmpl w:val="DCA653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7031ACE"/>
    <w:multiLevelType w:val="hybridMultilevel"/>
    <w:tmpl w:val="19FE855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8667184"/>
    <w:multiLevelType w:val="hybridMultilevel"/>
    <w:tmpl w:val="396081FA"/>
    <w:lvl w:ilvl="0" w:tplc="7BA29616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DD731A4"/>
    <w:multiLevelType w:val="hybridMultilevel"/>
    <w:tmpl w:val="4DD2C14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9FB5E8E"/>
    <w:multiLevelType w:val="hybridMultilevel"/>
    <w:tmpl w:val="6DBC5E9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50A2436"/>
    <w:multiLevelType w:val="hybridMultilevel"/>
    <w:tmpl w:val="20048826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5EAC2D25"/>
    <w:multiLevelType w:val="hybridMultilevel"/>
    <w:tmpl w:val="333623E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96B0804"/>
    <w:multiLevelType w:val="hybridMultilevel"/>
    <w:tmpl w:val="7F9AB9A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AAD3ABC"/>
    <w:multiLevelType w:val="multilevel"/>
    <w:tmpl w:val="04090023"/>
    <w:styleLink w:val="ArticleSection"/>
    <w:lvl w:ilvl="0">
      <w:start w:val="1"/>
      <w:numFmt w:val="upperLetter"/>
      <w:lvlText w:val="Article %1."/>
      <w:lvlJc w:val="left"/>
      <w:pPr>
        <w:tabs>
          <w:tab w:val="num" w:pos="1800"/>
        </w:tabs>
      </w:pPr>
    </w:lvl>
    <w:lvl w:ilvl="1">
      <w:start w:val="1"/>
      <w:numFmt w:val="decimalZero"/>
      <w:isLgl/>
      <w:lvlText w:val="Section %1.%2"/>
      <w:lvlJc w:val="left"/>
      <w:pPr>
        <w:tabs>
          <w:tab w:val="num" w:pos="1800"/>
        </w:tabs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0">
    <w:nsid w:val="6ACC6C39"/>
    <w:multiLevelType w:val="hybridMultilevel"/>
    <w:tmpl w:val="1AEE9BA6"/>
    <w:lvl w:ilvl="0" w:tplc="E9FE526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58E2849"/>
    <w:multiLevelType w:val="multilevel"/>
    <w:tmpl w:val="DDFCABAC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2128"/>
        </w:tabs>
        <w:ind w:left="2128" w:hanging="284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firstLine="41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573"/>
        </w:tabs>
        <w:ind w:left="1573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2">
    <w:nsid w:val="77350D92"/>
    <w:multiLevelType w:val="hybridMultilevel"/>
    <w:tmpl w:val="4A749676"/>
    <w:lvl w:ilvl="0" w:tplc="96302590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AF30DD9"/>
    <w:multiLevelType w:val="hybridMultilevel"/>
    <w:tmpl w:val="0648544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DFF60B8"/>
    <w:multiLevelType w:val="hybridMultilevel"/>
    <w:tmpl w:val="9356C41C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7F3023B7"/>
    <w:multiLevelType w:val="hybridMultilevel"/>
    <w:tmpl w:val="9F20F7A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7"/>
  </w:num>
  <w:num w:numId="3">
    <w:abstractNumId w:val="19"/>
  </w:num>
  <w:num w:numId="4">
    <w:abstractNumId w:val="1"/>
  </w:num>
  <w:num w:numId="5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6"/>
  </w:num>
  <w:num w:numId="13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0"/>
  </w:num>
  <w:num w:numId="15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6"/>
  </w:num>
  <w:num w:numId="17">
    <w:abstractNumId w:val="15"/>
  </w:num>
  <w:num w:numId="18">
    <w:abstractNumId w:val="8"/>
  </w:num>
  <w:num w:numId="19">
    <w:abstractNumId w:val="25"/>
  </w:num>
  <w:num w:numId="20">
    <w:abstractNumId w:val="18"/>
  </w:num>
  <w:num w:numId="21">
    <w:abstractNumId w:val="5"/>
  </w:num>
  <w:num w:numId="22">
    <w:abstractNumId w:val="11"/>
  </w:num>
  <w:num w:numId="23">
    <w:abstractNumId w:val="17"/>
  </w:num>
  <w:num w:numId="24">
    <w:abstractNumId w:val="2"/>
  </w:num>
  <w:num w:numId="25">
    <w:abstractNumId w:val="12"/>
  </w:num>
  <w:num w:numId="26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"/>
  </w:num>
  <w:num w:numId="28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</w:num>
  <w:num w:numId="31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9"/>
  </w:num>
  <w:num w:numId="33">
    <w:abstractNumId w:val="14"/>
  </w:num>
  <w:num w:numId="34">
    <w:abstractNumId w:val="23"/>
  </w:num>
  <w:num w:numId="35">
    <w:abstractNumId w:val="24"/>
  </w:num>
  <w:num w:numId="36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4"/>
  </w:num>
  <w:num w:numId="38">
    <w:abstractNumId w:val="13"/>
  </w:num>
  <w:num w:numId="39">
    <w:abstractNumId w:val="22"/>
  </w:num>
  <w:num w:numId="4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68F9"/>
    <w:rsid w:val="00007292"/>
    <w:rsid w:val="00011D55"/>
    <w:rsid w:val="00031BD7"/>
    <w:rsid w:val="00037BBD"/>
    <w:rsid w:val="00044484"/>
    <w:rsid w:val="00044E0B"/>
    <w:rsid w:val="0005393E"/>
    <w:rsid w:val="000703D0"/>
    <w:rsid w:val="0008635C"/>
    <w:rsid w:val="000A60F5"/>
    <w:rsid w:val="000C045A"/>
    <w:rsid w:val="000C5618"/>
    <w:rsid w:val="000E08E1"/>
    <w:rsid w:val="000E30A0"/>
    <w:rsid w:val="000F0348"/>
    <w:rsid w:val="0010429E"/>
    <w:rsid w:val="00106BD6"/>
    <w:rsid w:val="001146BC"/>
    <w:rsid w:val="001221CC"/>
    <w:rsid w:val="00141F15"/>
    <w:rsid w:val="00157A20"/>
    <w:rsid w:val="00160CF6"/>
    <w:rsid w:val="001646CC"/>
    <w:rsid w:val="00173CBD"/>
    <w:rsid w:val="00175035"/>
    <w:rsid w:val="00183D3C"/>
    <w:rsid w:val="00185225"/>
    <w:rsid w:val="00186F50"/>
    <w:rsid w:val="00195B62"/>
    <w:rsid w:val="001A4712"/>
    <w:rsid w:val="001B476F"/>
    <w:rsid w:val="001B6477"/>
    <w:rsid w:val="001C01C0"/>
    <w:rsid w:val="001D0073"/>
    <w:rsid w:val="001E2B3E"/>
    <w:rsid w:val="001E303A"/>
    <w:rsid w:val="001E36E4"/>
    <w:rsid w:val="001F2D79"/>
    <w:rsid w:val="00226BF6"/>
    <w:rsid w:val="00236C3C"/>
    <w:rsid w:val="002538D7"/>
    <w:rsid w:val="002569B5"/>
    <w:rsid w:val="00264FE9"/>
    <w:rsid w:val="002767CA"/>
    <w:rsid w:val="002847C5"/>
    <w:rsid w:val="00295222"/>
    <w:rsid w:val="002A0B09"/>
    <w:rsid w:val="002A279B"/>
    <w:rsid w:val="002B142B"/>
    <w:rsid w:val="002C1CF2"/>
    <w:rsid w:val="00303BC3"/>
    <w:rsid w:val="003100B0"/>
    <w:rsid w:val="00312015"/>
    <w:rsid w:val="00317F87"/>
    <w:rsid w:val="00321F90"/>
    <w:rsid w:val="0032460F"/>
    <w:rsid w:val="0032658E"/>
    <w:rsid w:val="003351F9"/>
    <w:rsid w:val="003450AB"/>
    <w:rsid w:val="00352E2A"/>
    <w:rsid w:val="0035305D"/>
    <w:rsid w:val="00361963"/>
    <w:rsid w:val="00365295"/>
    <w:rsid w:val="003654AB"/>
    <w:rsid w:val="00367FE7"/>
    <w:rsid w:val="00375637"/>
    <w:rsid w:val="00382890"/>
    <w:rsid w:val="0038611E"/>
    <w:rsid w:val="00395AEF"/>
    <w:rsid w:val="00396F7E"/>
    <w:rsid w:val="003D6142"/>
    <w:rsid w:val="003E34D9"/>
    <w:rsid w:val="003E7B39"/>
    <w:rsid w:val="003F02BC"/>
    <w:rsid w:val="003F08DB"/>
    <w:rsid w:val="003F51AC"/>
    <w:rsid w:val="004220C2"/>
    <w:rsid w:val="0044322C"/>
    <w:rsid w:val="0045180A"/>
    <w:rsid w:val="00480B75"/>
    <w:rsid w:val="00487C2F"/>
    <w:rsid w:val="00493AE1"/>
    <w:rsid w:val="004B07C2"/>
    <w:rsid w:val="004B0E3F"/>
    <w:rsid w:val="004B0E78"/>
    <w:rsid w:val="004B37E0"/>
    <w:rsid w:val="004C0ED4"/>
    <w:rsid w:val="004C37D7"/>
    <w:rsid w:val="004C42E1"/>
    <w:rsid w:val="004C4843"/>
    <w:rsid w:val="004C69D2"/>
    <w:rsid w:val="004C6B6C"/>
    <w:rsid w:val="004E6AFF"/>
    <w:rsid w:val="004F3B18"/>
    <w:rsid w:val="004F6589"/>
    <w:rsid w:val="00504585"/>
    <w:rsid w:val="00507B64"/>
    <w:rsid w:val="0051341F"/>
    <w:rsid w:val="00524697"/>
    <w:rsid w:val="00526DEF"/>
    <w:rsid w:val="005276B9"/>
    <w:rsid w:val="005368C1"/>
    <w:rsid w:val="00537B36"/>
    <w:rsid w:val="00555B4C"/>
    <w:rsid w:val="00570266"/>
    <w:rsid w:val="00577505"/>
    <w:rsid w:val="00582B7E"/>
    <w:rsid w:val="00584C93"/>
    <w:rsid w:val="00597C8F"/>
    <w:rsid w:val="005A275C"/>
    <w:rsid w:val="005C1C0D"/>
    <w:rsid w:val="005D3AFE"/>
    <w:rsid w:val="005E68A1"/>
    <w:rsid w:val="00620014"/>
    <w:rsid w:val="006438DA"/>
    <w:rsid w:val="00643C5B"/>
    <w:rsid w:val="0064588E"/>
    <w:rsid w:val="00646612"/>
    <w:rsid w:val="00652B46"/>
    <w:rsid w:val="006611E5"/>
    <w:rsid w:val="00680EDB"/>
    <w:rsid w:val="006B0285"/>
    <w:rsid w:val="006C3031"/>
    <w:rsid w:val="006C6856"/>
    <w:rsid w:val="006C7B0A"/>
    <w:rsid w:val="006D2E0F"/>
    <w:rsid w:val="006E22EB"/>
    <w:rsid w:val="006F140F"/>
    <w:rsid w:val="007050DD"/>
    <w:rsid w:val="0071235A"/>
    <w:rsid w:val="007154E8"/>
    <w:rsid w:val="00720D0D"/>
    <w:rsid w:val="00721B7C"/>
    <w:rsid w:val="0072534B"/>
    <w:rsid w:val="00730198"/>
    <w:rsid w:val="00732CC4"/>
    <w:rsid w:val="00736642"/>
    <w:rsid w:val="007374C2"/>
    <w:rsid w:val="00755F6F"/>
    <w:rsid w:val="00763042"/>
    <w:rsid w:val="00771210"/>
    <w:rsid w:val="00774059"/>
    <w:rsid w:val="007A4557"/>
    <w:rsid w:val="007A52AB"/>
    <w:rsid w:val="007A6FFA"/>
    <w:rsid w:val="007B17B9"/>
    <w:rsid w:val="007B1A62"/>
    <w:rsid w:val="007D154C"/>
    <w:rsid w:val="007D3C98"/>
    <w:rsid w:val="007F2819"/>
    <w:rsid w:val="007F7D88"/>
    <w:rsid w:val="008017BB"/>
    <w:rsid w:val="00801EAF"/>
    <w:rsid w:val="00803565"/>
    <w:rsid w:val="00806EDF"/>
    <w:rsid w:val="00810E60"/>
    <w:rsid w:val="00816964"/>
    <w:rsid w:val="0082144A"/>
    <w:rsid w:val="00842021"/>
    <w:rsid w:val="0085535A"/>
    <w:rsid w:val="008717D5"/>
    <w:rsid w:val="00873C7C"/>
    <w:rsid w:val="0088139C"/>
    <w:rsid w:val="008921A2"/>
    <w:rsid w:val="00892EBB"/>
    <w:rsid w:val="00893CBD"/>
    <w:rsid w:val="008A49F4"/>
    <w:rsid w:val="008A6AC5"/>
    <w:rsid w:val="008B3BE8"/>
    <w:rsid w:val="008B69C5"/>
    <w:rsid w:val="008C2F51"/>
    <w:rsid w:val="008C65F1"/>
    <w:rsid w:val="008C6C81"/>
    <w:rsid w:val="008C7690"/>
    <w:rsid w:val="009035CA"/>
    <w:rsid w:val="00903CC8"/>
    <w:rsid w:val="00911E71"/>
    <w:rsid w:val="00913869"/>
    <w:rsid w:val="00922EDD"/>
    <w:rsid w:val="0092511D"/>
    <w:rsid w:val="00935DB0"/>
    <w:rsid w:val="00942A1A"/>
    <w:rsid w:val="00945A53"/>
    <w:rsid w:val="00947BD0"/>
    <w:rsid w:val="00962EC9"/>
    <w:rsid w:val="0096700B"/>
    <w:rsid w:val="00987B2E"/>
    <w:rsid w:val="00994AED"/>
    <w:rsid w:val="0099562C"/>
    <w:rsid w:val="009977F6"/>
    <w:rsid w:val="00997F61"/>
    <w:rsid w:val="009A6552"/>
    <w:rsid w:val="009B0DFB"/>
    <w:rsid w:val="009B5CD1"/>
    <w:rsid w:val="009D433E"/>
    <w:rsid w:val="009D639C"/>
    <w:rsid w:val="009D6B6F"/>
    <w:rsid w:val="009E1629"/>
    <w:rsid w:val="009E2A17"/>
    <w:rsid w:val="009E5181"/>
    <w:rsid w:val="009F2CC8"/>
    <w:rsid w:val="009F64CF"/>
    <w:rsid w:val="00A01B0E"/>
    <w:rsid w:val="00A049BC"/>
    <w:rsid w:val="00A17A9D"/>
    <w:rsid w:val="00A17FC7"/>
    <w:rsid w:val="00A32B12"/>
    <w:rsid w:val="00A34DE3"/>
    <w:rsid w:val="00A41427"/>
    <w:rsid w:val="00A43206"/>
    <w:rsid w:val="00A43F41"/>
    <w:rsid w:val="00A56979"/>
    <w:rsid w:val="00A63930"/>
    <w:rsid w:val="00A8577B"/>
    <w:rsid w:val="00A9124D"/>
    <w:rsid w:val="00A91B1F"/>
    <w:rsid w:val="00A94BFD"/>
    <w:rsid w:val="00A9663A"/>
    <w:rsid w:val="00AA5E41"/>
    <w:rsid w:val="00AB7EAF"/>
    <w:rsid w:val="00AD57DA"/>
    <w:rsid w:val="00B01B85"/>
    <w:rsid w:val="00B023EB"/>
    <w:rsid w:val="00B10891"/>
    <w:rsid w:val="00B202AF"/>
    <w:rsid w:val="00B26FDC"/>
    <w:rsid w:val="00B30BEA"/>
    <w:rsid w:val="00B31F98"/>
    <w:rsid w:val="00B45771"/>
    <w:rsid w:val="00B46468"/>
    <w:rsid w:val="00B51CBD"/>
    <w:rsid w:val="00B53D96"/>
    <w:rsid w:val="00B80ABF"/>
    <w:rsid w:val="00BA29D4"/>
    <w:rsid w:val="00BA2E46"/>
    <w:rsid w:val="00BB1EF2"/>
    <w:rsid w:val="00BD2760"/>
    <w:rsid w:val="00BD4F6F"/>
    <w:rsid w:val="00BF1FB7"/>
    <w:rsid w:val="00C007B3"/>
    <w:rsid w:val="00C04289"/>
    <w:rsid w:val="00C07E9A"/>
    <w:rsid w:val="00C17625"/>
    <w:rsid w:val="00C3703D"/>
    <w:rsid w:val="00C454B1"/>
    <w:rsid w:val="00C47446"/>
    <w:rsid w:val="00C5380A"/>
    <w:rsid w:val="00C55F70"/>
    <w:rsid w:val="00CA0389"/>
    <w:rsid w:val="00CA045C"/>
    <w:rsid w:val="00CA68F9"/>
    <w:rsid w:val="00CA7FBB"/>
    <w:rsid w:val="00D002C4"/>
    <w:rsid w:val="00D154EE"/>
    <w:rsid w:val="00D2119A"/>
    <w:rsid w:val="00D21B71"/>
    <w:rsid w:val="00D24CCB"/>
    <w:rsid w:val="00D25EAB"/>
    <w:rsid w:val="00D41EF2"/>
    <w:rsid w:val="00D67DA1"/>
    <w:rsid w:val="00D7057A"/>
    <w:rsid w:val="00D7452E"/>
    <w:rsid w:val="00D76C53"/>
    <w:rsid w:val="00D76D3D"/>
    <w:rsid w:val="00D82C1C"/>
    <w:rsid w:val="00D83240"/>
    <w:rsid w:val="00D83624"/>
    <w:rsid w:val="00D86758"/>
    <w:rsid w:val="00D97253"/>
    <w:rsid w:val="00D97636"/>
    <w:rsid w:val="00DA247D"/>
    <w:rsid w:val="00DA7656"/>
    <w:rsid w:val="00DA7B55"/>
    <w:rsid w:val="00DB694A"/>
    <w:rsid w:val="00DB6EA0"/>
    <w:rsid w:val="00DC1ED5"/>
    <w:rsid w:val="00DD3B5B"/>
    <w:rsid w:val="00DD78E6"/>
    <w:rsid w:val="00DE41F6"/>
    <w:rsid w:val="00DF258C"/>
    <w:rsid w:val="00DF38F7"/>
    <w:rsid w:val="00DF5E66"/>
    <w:rsid w:val="00DF643D"/>
    <w:rsid w:val="00DF716F"/>
    <w:rsid w:val="00DF7D20"/>
    <w:rsid w:val="00E20AE1"/>
    <w:rsid w:val="00E316F7"/>
    <w:rsid w:val="00E36EFB"/>
    <w:rsid w:val="00E42221"/>
    <w:rsid w:val="00E607AA"/>
    <w:rsid w:val="00E653A8"/>
    <w:rsid w:val="00E71CA1"/>
    <w:rsid w:val="00E72E7E"/>
    <w:rsid w:val="00E7620E"/>
    <w:rsid w:val="00E82CD3"/>
    <w:rsid w:val="00E91693"/>
    <w:rsid w:val="00E92E9F"/>
    <w:rsid w:val="00E9469B"/>
    <w:rsid w:val="00E96C63"/>
    <w:rsid w:val="00EA6287"/>
    <w:rsid w:val="00EA7BFD"/>
    <w:rsid w:val="00EB008A"/>
    <w:rsid w:val="00EB420D"/>
    <w:rsid w:val="00EB7921"/>
    <w:rsid w:val="00EC533E"/>
    <w:rsid w:val="00EF32AC"/>
    <w:rsid w:val="00EF7458"/>
    <w:rsid w:val="00F04518"/>
    <w:rsid w:val="00F13529"/>
    <w:rsid w:val="00F21726"/>
    <w:rsid w:val="00F2346E"/>
    <w:rsid w:val="00F25255"/>
    <w:rsid w:val="00F46639"/>
    <w:rsid w:val="00F52B37"/>
    <w:rsid w:val="00F5418A"/>
    <w:rsid w:val="00F616E9"/>
    <w:rsid w:val="00F67EC8"/>
    <w:rsid w:val="00F8021D"/>
    <w:rsid w:val="00F84AD9"/>
    <w:rsid w:val="00F92EC0"/>
    <w:rsid w:val="00FA63F0"/>
    <w:rsid w:val="00FB78B0"/>
    <w:rsid w:val="00FC2EA8"/>
    <w:rsid w:val="00FD1DC0"/>
    <w:rsid w:val="00FD6010"/>
    <w:rsid w:val="00FE2FDD"/>
    <w:rsid w:val="00FE3027"/>
    <w:rsid w:val="00FE5EC4"/>
    <w:rsid w:val="00FF1BCC"/>
    <w:rsid w:val="00FF2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Outline List 3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476F"/>
  </w:style>
  <w:style w:type="paragraph" w:styleId="Heading1">
    <w:name w:val="heading 1"/>
    <w:aliases w:val="Heading 1 Char Char Char"/>
    <w:basedOn w:val="Normal"/>
    <w:next w:val="Normal"/>
    <w:link w:val="Heading1Char"/>
    <w:qFormat/>
    <w:rsid w:val="00011D55"/>
    <w:pPr>
      <w:keepNext/>
      <w:numPr>
        <w:numId w:val="1"/>
      </w:numPr>
      <w:spacing w:before="240" w:after="60"/>
      <w:outlineLvl w:val="0"/>
    </w:pPr>
    <w:rPr>
      <w:b/>
      <w:bCs/>
      <w:kern w:val="28"/>
      <w:sz w:val="28"/>
      <w:szCs w:val="28"/>
      <w:lang w:val="en-GB"/>
    </w:rPr>
  </w:style>
  <w:style w:type="paragraph" w:styleId="Heading2">
    <w:name w:val="heading 2"/>
    <w:aliases w:val="Char Char Char Char,Char Char Char"/>
    <w:basedOn w:val="Normal"/>
    <w:next w:val="Normal"/>
    <w:link w:val="Heading2Char"/>
    <w:qFormat/>
    <w:rsid w:val="00011D55"/>
    <w:pPr>
      <w:keepNext/>
      <w:numPr>
        <w:ilvl w:val="1"/>
        <w:numId w:val="1"/>
      </w:numPr>
      <w:spacing w:before="240" w:after="60"/>
      <w:outlineLvl w:val="1"/>
    </w:pPr>
    <w:rPr>
      <w:b/>
      <w:bCs/>
      <w:lang w:val="en-GB"/>
    </w:rPr>
  </w:style>
  <w:style w:type="paragraph" w:styleId="Heading3">
    <w:name w:val="heading 3"/>
    <w:basedOn w:val="Normal"/>
    <w:next w:val="Normal"/>
    <w:link w:val="Heading3Char"/>
    <w:qFormat/>
    <w:rsid w:val="00011D55"/>
    <w:pPr>
      <w:keepNext/>
      <w:numPr>
        <w:ilvl w:val="2"/>
        <w:numId w:val="1"/>
      </w:numPr>
      <w:spacing w:before="240" w:after="60"/>
      <w:outlineLvl w:val="2"/>
    </w:pPr>
    <w:rPr>
      <w:b/>
      <w:bCs/>
      <w:i/>
      <w:iCs/>
      <w:lang w:val="en-GB"/>
    </w:rPr>
  </w:style>
  <w:style w:type="paragraph" w:styleId="Heading4">
    <w:name w:val="heading 4"/>
    <w:basedOn w:val="Normal"/>
    <w:next w:val="Normal"/>
    <w:link w:val="Heading4Char"/>
    <w:qFormat/>
    <w:rsid w:val="00011D55"/>
    <w:pPr>
      <w:keepNext/>
      <w:numPr>
        <w:ilvl w:val="3"/>
        <w:numId w:val="1"/>
      </w:numPr>
      <w:spacing w:before="240" w:after="60"/>
      <w:outlineLvl w:val="3"/>
    </w:pPr>
    <w:rPr>
      <w:b/>
      <w:bCs/>
      <w:lang w:val="en-GB"/>
    </w:rPr>
  </w:style>
  <w:style w:type="paragraph" w:styleId="Heading5">
    <w:name w:val="heading 5"/>
    <w:basedOn w:val="Normal"/>
    <w:next w:val="Normal"/>
    <w:link w:val="Heading5Char"/>
    <w:qFormat/>
    <w:rsid w:val="00011D55"/>
    <w:pPr>
      <w:numPr>
        <w:ilvl w:val="4"/>
        <w:numId w:val="1"/>
      </w:numPr>
      <w:spacing w:before="240" w:after="60"/>
      <w:outlineLvl w:val="4"/>
    </w:pPr>
  </w:style>
  <w:style w:type="paragraph" w:styleId="Heading6">
    <w:name w:val="heading 6"/>
    <w:basedOn w:val="Normal"/>
    <w:next w:val="Normal"/>
    <w:link w:val="Heading6Char"/>
    <w:qFormat/>
    <w:rsid w:val="00011D55"/>
    <w:pPr>
      <w:numPr>
        <w:ilvl w:val="5"/>
        <w:numId w:val="1"/>
      </w:numPr>
      <w:spacing w:before="240" w:after="60"/>
      <w:outlineLvl w:val="5"/>
    </w:pPr>
    <w:rPr>
      <w:i/>
      <w:iCs/>
    </w:rPr>
  </w:style>
  <w:style w:type="paragraph" w:styleId="Heading7">
    <w:name w:val="heading 7"/>
    <w:basedOn w:val="Normal"/>
    <w:next w:val="Normal"/>
    <w:link w:val="Heading7Char"/>
    <w:qFormat/>
    <w:rsid w:val="00011D55"/>
    <w:pPr>
      <w:numPr>
        <w:ilvl w:val="6"/>
        <w:numId w:val="1"/>
      </w:numPr>
      <w:spacing w:before="240" w:after="60"/>
      <w:outlineLvl w:val="6"/>
    </w:pPr>
    <w:rPr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011D55"/>
    <w:pPr>
      <w:numPr>
        <w:ilvl w:val="7"/>
        <w:numId w:val="1"/>
      </w:numPr>
      <w:spacing w:before="240" w:after="60"/>
      <w:outlineLvl w:val="7"/>
    </w:pPr>
    <w:rPr>
      <w:i/>
      <w:iCs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011D55"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B47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476F"/>
    <w:rPr>
      <w:rFonts w:ascii="Tahoma" w:hAnsi="Tahoma" w:cs="Tahoma"/>
      <w:sz w:val="16"/>
      <w:szCs w:val="16"/>
    </w:rPr>
  </w:style>
  <w:style w:type="character" w:customStyle="1" w:styleId="Heading1Char">
    <w:name w:val="Heading 1 Char"/>
    <w:aliases w:val="Heading 1 Char Char Char Char"/>
    <w:basedOn w:val="DefaultParagraphFont"/>
    <w:link w:val="Heading1"/>
    <w:rsid w:val="00011D55"/>
    <w:rPr>
      <w:b/>
      <w:bCs/>
      <w:kern w:val="28"/>
      <w:sz w:val="28"/>
      <w:szCs w:val="28"/>
      <w:lang w:val="en-GB"/>
    </w:rPr>
  </w:style>
  <w:style w:type="character" w:customStyle="1" w:styleId="Heading2Char">
    <w:name w:val="Heading 2 Char"/>
    <w:aliases w:val="Char Char Char Char Char,Char Char Char Char1"/>
    <w:basedOn w:val="DefaultParagraphFont"/>
    <w:link w:val="Heading2"/>
    <w:rsid w:val="00011D55"/>
    <w:rPr>
      <w:b/>
      <w:bCs/>
      <w:lang w:val="en-GB"/>
    </w:rPr>
  </w:style>
  <w:style w:type="character" w:customStyle="1" w:styleId="Heading3Char">
    <w:name w:val="Heading 3 Char"/>
    <w:basedOn w:val="DefaultParagraphFont"/>
    <w:link w:val="Heading3"/>
    <w:rsid w:val="00011D55"/>
    <w:rPr>
      <w:b/>
      <w:bCs/>
      <w:i/>
      <w:iCs/>
      <w:lang w:val="en-GB"/>
    </w:rPr>
  </w:style>
  <w:style w:type="character" w:customStyle="1" w:styleId="Heading4Char">
    <w:name w:val="Heading 4 Char"/>
    <w:basedOn w:val="DefaultParagraphFont"/>
    <w:link w:val="Heading4"/>
    <w:rsid w:val="00011D55"/>
    <w:rPr>
      <w:b/>
      <w:bCs/>
      <w:lang w:val="en-GB"/>
    </w:rPr>
  </w:style>
  <w:style w:type="character" w:customStyle="1" w:styleId="Heading5Char">
    <w:name w:val="Heading 5 Char"/>
    <w:basedOn w:val="DefaultParagraphFont"/>
    <w:link w:val="Heading5"/>
    <w:rsid w:val="00011D55"/>
  </w:style>
  <w:style w:type="character" w:customStyle="1" w:styleId="Heading6Char">
    <w:name w:val="Heading 6 Char"/>
    <w:basedOn w:val="DefaultParagraphFont"/>
    <w:link w:val="Heading6"/>
    <w:rsid w:val="00011D55"/>
    <w:rPr>
      <w:i/>
      <w:iCs/>
    </w:rPr>
  </w:style>
  <w:style w:type="character" w:customStyle="1" w:styleId="Heading7Char">
    <w:name w:val="Heading 7 Char"/>
    <w:basedOn w:val="DefaultParagraphFont"/>
    <w:link w:val="Heading7"/>
    <w:rsid w:val="00011D55"/>
    <w:rPr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011D55"/>
    <w:rPr>
      <w:i/>
      <w:iCs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011D55"/>
    <w:rPr>
      <w:b/>
      <w:bCs/>
      <w:i/>
      <w:iCs/>
      <w:sz w:val="18"/>
      <w:szCs w:val="18"/>
    </w:rPr>
  </w:style>
  <w:style w:type="paragraph" w:styleId="ListParagraph">
    <w:name w:val="List Paragraph"/>
    <w:basedOn w:val="Normal"/>
    <w:uiPriority w:val="34"/>
    <w:qFormat/>
    <w:rsid w:val="00011D55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7A6FFA"/>
    <w:rPr>
      <w:color w:val="0000FF"/>
      <w:u w:val="single"/>
    </w:rPr>
  </w:style>
  <w:style w:type="numbering" w:styleId="ArticleSection">
    <w:name w:val="Outline List 3"/>
    <w:basedOn w:val="NoList"/>
    <w:rsid w:val="007A6FFA"/>
    <w:pPr>
      <w:numPr>
        <w:numId w:val="3"/>
      </w:numPr>
    </w:pPr>
  </w:style>
  <w:style w:type="table" w:styleId="TableGrid">
    <w:name w:val="Table Grid"/>
    <w:basedOn w:val="TableNormal"/>
    <w:uiPriority w:val="59"/>
    <w:rsid w:val="007712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06BD6"/>
    <w:pPr>
      <w:keepLines/>
      <w:numPr>
        <w:numId w:val="0"/>
      </w:numPr>
      <w:spacing w:before="480" w:after="0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lang w:val="en-US"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7F7D88"/>
    <w:pPr>
      <w:tabs>
        <w:tab w:val="left" w:pos="880"/>
        <w:tab w:val="right" w:leader="dot" w:pos="9016"/>
      </w:tabs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106BD6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106BD6"/>
    <w:pPr>
      <w:spacing w:after="100"/>
      <w:ind w:left="440"/>
    </w:pPr>
  </w:style>
  <w:style w:type="character" w:styleId="CommentReference">
    <w:name w:val="annotation reference"/>
    <w:basedOn w:val="DefaultParagraphFont"/>
    <w:uiPriority w:val="99"/>
    <w:semiHidden/>
    <w:unhideWhenUsed/>
    <w:rsid w:val="007374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374C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374C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374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374C2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317F87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Outline List 3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476F"/>
  </w:style>
  <w:style w:type="paragraph" w:styleId="Heading1">
    <w:name w:val="heading 1"/>
    <w:aliases w:val="Heading 1 Char Char Char"/>
    <w:basedOn w:val="Normal"/>
    <w:next w:val="Normal"/>
    <w:link w:val="Heading1Char"/>
    <w:qFormat/>
    <w:rsid w:val="00011D55"/>
    <w:pPr>
      <w:keepNext/>
      <w:numPr>
        <w:numId w:val="1"/>
      </w:numPr>
      <w:spacing w:before="240" w:after="60"/>
      <w:outlineLvl w:val="0"/>
    </w:pPr>
    <w:rPr>
      <w:b/>
      <w:bCs/>
      <w:kern w:val="28"/>
      <w:sz w:val="28"/>
      <w:szCs w:val="28"/>
      <w:lang w:val="en-GB"/>
    </w:rPr>
  </w:style>
  <w:style w:type="paragraph" w:styleId="Heading2">
    <w:name w:val="heading 2"/>
    <w:aliases w:val="Char Char Char Char,Char Char Char"/>
    <w:basedOn w:val="Normal"/>
    <w:next w:val="Normal"/>
    <w:link w:val="Heading2Char"/>
    <w:qFormat/>
    <w:rsid w:val="00011D55"/>
    <w:pPr>
      <w:keepNext/>
      <w:numPr>
        <w:ilvl w:val="1"/>
        <w:numId w:val="1"/>
      </w:numPr>
      <w:spacing w:before="240" w:after="60"/>
      <w:outlineLvl w:val="1"/>
    </w:pPr>
    <w:rPr>
      <w:b/>
      <w:bCs/>
      <w:lang w:val="en-GB"/>
    </w:rPr>
  </w:style>
  <w:style w:type="paragraph" w:styleId="Heading3">
    <w:name w:val="heading 3"/>
    <w:basedOn w:val="Normal"/>
    <w:next w:val="Normal"/>
    <w:link w:val="Heading3Char"/>
    <w:qFormat/>
    <w:rsid w:val="00011D55"/>
    <w:pPr>
      <w:keepNext/>
      <w:numPr>
        <w:ilvl w:val="2"/>
        <w:numId w:val="1"/>
      </w:numPr>
      <w:spacing w:before="240" w:after="60"/>
      <w:outlineLvl w:val="2"/>
    </w:pPr>
    <w:rPr>
      <w:b/>
      <w:bCs/>
      <w:i/>
      <w:iCs/>
      <w:lang w:val="en-GB"/>
    </w:rPr>
  </w:style>
  <w:style w:type="paragraph" w:styleId="Heading4">
    <w:name w:val="heading 4"/>
    <w:basedOn w:val="Normal"/>
    <w:next w:val="Normal"/>
    <w:link w:val="Heading4Char"/>
    <w:qFormat/>
    <w:rsid w:val="00011D55"/>
    <w:pPr>
      <w:keepNext/>
      <w:numPr>
        <w:ilvl w:val="3"/>
        <w:numId w:val="1"/>
      </w:numPr>
      <w:spacing w:before="240" w:after="60"/>
      <w:outlineLvl w:val="3"/>
    </w:pPr>
    <w:rPr>
      <w:b/>
      <w:bCs/>
      <w:lang w:val="en-GB"/>
    </w:rPr>
  </w:style>
  <w:style w:type="paragraph" w:styleId="Heading5">
    <w:name w:val="heading 5"/>
    <w:basedOn w:val="Normal"/>
    <w:next w:val="Normal"/>
    <w:link w:val="Heading5Char"/>
    <w:qFormat/>
    <w:rsid w:val="00011D55"/>
    <w:pPr>
      <w:numPr>
        <w:ilvl w:val="4"/>
        <w:numId w:val="1"/>
      </w:numPr>
      <w:spacing w:before="240" w:after="60"/>
      <w:outlineLvl w:val="4"/>
    </w:pPr>
  </w:style>
  <w:style w:type="paragraph" w:styleId="Heading6">
    <w:name w:val="heading 6"/>
    <w:basedOn w:val="Normal"/>
    <w:next w:val="Normal"/>
    <w:link w:val="Heading6Char"/>
    <w:qFormat/>
    <w:rsid w:val="00011D55"/>
    <w:pPr>
      <w:numPr>
        <w:ilvl w:val="5"/>
        <w:numId w:val="1"/>
      </w:numPr>
      <w:spacing w:before="240" w:after="60"/>
      <w:outlineLvl w:val="5"/>
    </w:pPr>
    <w:rPr>
      <w:i/>
      <w:iCs/>
    </w:rPr>
  </w:style>
  <w:style w:type="paragraph" w:styleId="Heading7">
    <w:name w:val="heading 7"/>
    <w:basedOn w:val="Normal"/>
    <w:next w:val="Normal"/>
    <w:link w:val="Heading7Char"/>
    <w:qFormat/>
    <w:rsid w:val="00011D55"/>
    <w:pPr>
      <w:numPr>
        <w:ilvl w:val="6"/>
        <w:numId w:val="1"/>
      </w:numPr>
      <w:spacing w:before="240" w:after="60"/>
      <w:outlineLvl w:val="6"/>
    </w:pPr>
    <w:rPr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011D55"/>
    <w:pPr>
      <w:numPr>
        <w:ilvl w:val="7"/>
        <w:numId w:val="1"/>
      </w:numPr>
      <w:spacing w:before="240" w:after="60"/>
      <w:outlineLvl w:val="7"/>
    </w:pPr>
    <w:rPr>
      <w:i/>
      <w:iCs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011D55"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B47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476F"/>
    <w:rPr>
      <w:rFonts w:ascii="Tahoma" w:hAnsi="Tahoma" w:cs="Tahoma"/>
      <w:sz w:val="16"/>
      <w:szCs w:val="16"/>
    </w:rPr>
  </w:style>
  <w:style w:type="character" w:customStyle="1" w:styleId="Heading1Char">
    <w:name w:val="Heading 1 Char"/>
    <w:aliases w:val="Heading 1 Char Char Char Char"/>
    <w:basedOn w:val="DefaultParagraphFont"/>
    <w:link w:val="Heading1"/>
    <w:rsid w:val="00011D55"/>
    <w:rPr>
      <w:b/>
      <w:bCs/>
      <w:kern w:val="28"/>
      <w:sz w:val="28"/>
      <w:szCs w:val="28"/>
      <w:lang w:val="en-GB"/>
    </w:rPr>
  </w:style>
  <w:style w:type="character" w:customStyle="1" w:styleId="Heading2Char">
    <w:name w:val="Heading 2 Char"/>
    <w:aliases w:val="Char Char Char Char Char,Char Char Char Char1"/>
    <w:basedOn w:val="DefaultParagraphFont"/>
    <w:link w:val="Heading2"/>
    <w:rsid w:val="00011D55"/>
    <w:rPr>
      <w:b/>
      <w:bCs/>
      <w:lang w:val="en-GB"/>
    </w:rPr>
  </w:style>
  <w:style w:type="character" w:customStyle="1" w:styleId="Heading3Char">
    <w:name w:val="Heading 3 Char"/>
    <w:basedOn w:val="DefaultParagraphFont"/>
    <w:link w:val="Heading3"/>
    <w:rsid w:val="00011D55"/>
    <w:rPr>
      <w:b/>
      <w:bCs/>
      <w:i/>
      <w:iCs/>
      <w:lang w:val="en-GB"/>
    </w:rPr>
  </w:style>
  <w:style w:type="character" w:customStyle="1" w:styleId="Heading4Char">
    <w:name w:val="Heading 4 Char"/>
    <w:basedOn w:val="DefaultParagraphFont"/>
    <w:link w:val="Heading4"/>
    <w:rsid w:val="00011D55"/>
    <w:rPr>
      <w:b/>
      <w:bCs/>
      <w:lang w:val="en-GB"/>
    </w:rPr>
  </w:style>
  <w:style w:type="character" w:customStyle="1" w:styleId="Heading5Char">
    <w:name w:val="Heading 5 Char"/>
    <w:basedOn w:val="DefaultParagraphFont"/>
    <w:link w:val="Heading5"/>
    <w:rsid w:val="00011D55"/>
  </w:style>
  <w:style w:type="character" w:customStyle="1" w:styleId="Heading6Char">
    <w:name w:val="Heading 6 Char"/>
    <w:basedOn w:val="DefaultParagraphFont"/>
    <w:link w:val="Heading6"/>
    <w:rsid w:val="00011D55"/>
    <w:rPr>
      <w:i/>
      <w:iCs/>
    </w:rPr>
  </w:style>
  <w:style w:type="character" w:customStyle="1" w:styleId="Heading7Char">
    <w:name w:val="Heading 7 Char"/>
    <w:basedOn w:val="DefaultParagraphFont"/>
    <w:link w:val="Heading7"/>
    <w:rsid w:val="00011D55"/>
    <w:rPr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011D55"/>
    <w:rPr>
      <w:i/>
      <w:iCs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011D55"/>
    <w:rPr>
      <w:b/>
      <w:bCs/>
      <w:i/>
      <w:iCs/>
      <w:sz w:val="18"/>
      <w:szCs w:val="18"/>
    </w:rPr>
  </w:style>
  <w:style w:type="paragraph" w:styleId="ListParagraph">
    <w:name w:val="List Paragraph"/>
    <w:basedOn w:val="Normal"/>
    <w:uiPriority w:val="34"/>
    <w:qFormat/>
    <w:rsid w:val="00011D55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7A6FFA"/>
    <w:rPr>
      <w:color w:val="0000FF"/>
      <w:u w:val="single"/>
    </w:rPr>
  </w:style>
  <w:style w:type="numbering" w:styleId="ArticleSection">
    <w:name w:val="Outline List 3"/>
    <w:basedOn w:val="NoList"/>
    <w:rsid w:val="007A6FFA"/>
    <w:pPr>
      <w:numPr>
        <w:numId w:val="3"/>
      </w:numPr>
    </w:pPr>
  </w:style>
  <w:style w:type="table" w:styleId="TableGrid">
    <w:name w:val="Table Grid"/>
    <w:basedOn w:val="TableNormal"/>
    <w:uiPriority w:val="59"/>
    <w:rsid w:val="007712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06BD6"/>
    <w:pPr>
      <w:keepLines/>
      <w:numPr>
        <w:numId w:val="0"/>
      </w:numPr>
      <w:spacing w:before="480" w:after="0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lang w:val="en-US"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7F7D88"/>
    <w:pPr>
      <w:tabs>
        <w:tab w:val="left" w:pos="880"/>
        <w:tab w:val="right" w:leader="dot" w:pos="9016"/>
      </w:tabs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106BD6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106BD6"/>
    <w:pPr>
      <w:spacing w:after="100"/>
      <w:ind w:left="440"/>
    </w:pPr>
  </w:style>
  <w:style w:type="character" w:styleId="CommentReference">
    <w:name w:val="annotation reference"/>
    <w:basedOn w:val="DefaultParagraphFont"/>
    <w:uiPriority w:val="99"/>
    <w:semiHidden/>
    <w:unhideWhenUsed/>
    <w:rsid w:val="007374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374C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374C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374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374C2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317F8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998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9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4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2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5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1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1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comments" Target="comment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1F4CCE-000E-4412-BCFB-3CF9B6C6C6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2504</Words>
  <Characters>14279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Valuelabs</Company>
  <LinksUpToDate>false</LinksUpToDate>
  <CharactersWithSpaces>16750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Andrew.Crawford</dc:creator>
  <cp:lastModifiedBy>Vishnu Awasthi</cp:lastModifiedBy>
  <cp:revision>2</cp:revision>
  <cp:lastPrinted>2015-02-11T21:56:00Z</cp:lastPrinted>
  <dcterms:created xsi:type="dcterms:W3CDTF">2015-03-27T08:32:00Z</dcterms:created>
  <dcterms:modified xsi:type="dcterms:W3CDTF">2015-03-27T08:32:00Z</dcterms:modified>
</cp:coreProperties>
</file>